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AE06C" w14:textId="372BED75" w:rsidR="00062945" w:rsidRDefault="00AA5CEB" w:rsidP="00AA5CEB">
      <w:pPr>
        <w:jc w:val="center"/>
      </w:pPr>
      <w:r>
        <w:rPr>
          <w:noProof/>
          <w:lang w:val="en-US"/>
        </w:rPr>
        <w:drawing>
          <wp:inline distT="0" distB="0" distL="0" distR="0" wp14:anchorId="5F9AE50B" wp14:editId="5F9AE50C">
            <wp:extent cx="1619250" cy="704850"/>
            <wp:effectExtent l="0" t="0" r="0" b="0"/>
            <wp:docPr id="1" name="Picture 1" descr="http://www.virtusa.com/common/images/logos/virtus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irtusa.com/common/images/logos/virtusa-log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704850"/>
                    </a:xfrm>
                    <a:prstGeom prst="rect">
                      <a:avLst/>
                    </a:prstGeom>
                    <a:noFill/>
                    <a:ln>
                      <a:noFill/>
                    </a:ln>
                  </pic:spPr>
                </pic:pic>
              </a:graphicData>
            </a:graphic>
          </wp:inline>
        </w:drawing>
      </w:r>
    </w:p>
    <w:p w14:paraId="5F9AE06E" w14:textId="294DDD4A" w:rsidR="00AA5CEB" w:rsidRDefault="00AA5CEB" w:rsidP="00AA5CEB"/>
    <w:p w14:paraId="15759454" w14:textId="77777777" w:rsidR="001408FC" w:rsidRPr="00AA5CEB" w:rsidRDefault="001408FC" w:rsidP="001408FC">
      <w:pPr>
        <w:jc w:val="center"/>
        <w:rPr>
          <w:rFonts w:cs="Tahoma"/>
          <w:sz w:val="52"/>
          <w:szCs w:val="52"/>
        </w:rPr>
      </w:pPr>
      <w:r w:rsidRPr="00AA5CEB">
        <w:rPr>
          <w:rFonts w:cs="Tahoma"/>
          <w:sz w:val="52"/>
          <w:szCs w:val="52"/>
        </w:rPr>
        <w:t>Cloud Solution Architecture</w:t>
      </w:r>
    </w:p>
    <w:p w14:paraId="5AC80779" w14:textId="77777777" w:rsidR="001408FC" w:rsidRPr="00AA5CEB" w:rsidRDefault="001408FC" w:rsidP="001408FC">
      <w:pPr>
        <w:jc w:val="center"/>
        <w:rPr>
          <w:rFonts w:cs="Tahoma"/>
          <w:i/>
          <w:sz w:val="32"/>
          <w:szCs w:val="32"/>
        </w:rPr>
      </w:pPr>
      <w:proofErr w:type="gramStart"/>
      <w:r w:rsidRPr="00AA5CEB">
        <w:rPr>
          <w:rFonts w:cs="Tahoma"/>
          <w:i/>
          <w:sz w:val="32"/>
          <w:szCs w:val="32"/>
        </w:rPr>
        <w:t>for</w:t>
      </w:r>
      <w:proofErr w:type="gramEnd"/>
    </w:p>
    <w:p w14:paraId="46D38632" w14:textId="77777777" w:rsidR="001408FC" w:rsidRDefault="001408FC" w:rsidP="001408FC">
      <w:pPr>
        <w:jc w:val="center"/>
        <w:rPr>
          <w:rFonts w:cs="Tahoma"/>
          <w:sz w:val="52"/>
          <w:szCs w:val="52"/>
        </w:rPr>
      </w:pPr>
      <w:r w:rsidRPr="000F7A67">
        <w:rPr>
          <w:rFonts w:asciiTheme="minorHAnsi" w:hAnsiTheme="minorHAnsi"/>
          <w:b/>
          <w:noProof/>
          <w:sz w:val="46"/>
          <w:lang w:val="en-US"/>
        </w:rPr>
        <w:drawing>
          <wp:inline distT="0" distB="0" distL="0" distR="0" wp14:anchorId="38BAB44B" wp14:editId="6DA3789C">
            <wp:extent cx="1721881" cy="546629"/>
            <wp:effectExtent l="0" t="0" r="0" b="6350"/>
            <wp:docPr id="6" name="Picture 6" descr="foodid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foodida logo.pn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21881" cy="546629"/>
                    </a:xfrm>
                    <a:prstGeom prst="rect">
                      <a:avLst/>
                    </a:prstGeom>
                  </pic:spPr>
                </pic:pic>
              </a:graphicData>
            </a:graphic>
          </wp:inline>
        </w:drawing>
      </w:r>
    </w:p>
    <w:p w14:paraId="3BD012D1" w14:textId="77777777" w:rsidR="001408FC" w:rsidRPr="000F7A67" w:rsidRDefault="001408FC" w:rsidP="001408FC">
      <w:pPr>
        <w:jc w:val="center"/>
        <w:rPr>
          <w:rFonts w:asciiTheme="minorHAnsi" w:hAnsiTheme="minorHAnsi"/>
          <w:b/>
          <w:bCs/>
          <w:i/>
          <w:sz w:val="48"/>
        </w:rPr>
      </w:pPr>
      <w:r w:rsidRPr="000F7A67">
        <w:rPr>
          <w:rFonts w:asciiTheme="minorHAnsi" w:hAnsiTheme="minorHAnsi"/>
          <w:b/>
          <w:sz w:val="48"/>
        </w:rPr>
        <w:t>Foodida</w:t>
      </w:r>
      <w:r>
        <w:rPr>
          <w:rFonts w:asciiTheme="minorHAnsi" w:hAnsiTheme="minorHAnsi"/>
          <w:b/>
          <w:sz w:val="48"/>
        </w:rPr>
        <w:t xml:space="preserve"> MVP</w:t>
      </w:r>
    </w:p>
    <w:p w14:paraId="386EAFEC" w14:textId="77777777" w:rsidR="001408FC" w:rsidRPr="00D877EF" w:rsidRDefault="001408FC" w:rsidP="001408FC">
      <w:pPr>
        <w:jc w:val="center"/>
        <w:rPr>
          <w:rFonts w:cs="Tahoma"/>
          <w:sz w:val="52"/>
          <w:szCs w:val="52"/>
        </w:rPr>
      </w:pPr>
      <w:r w:rsidRPr="000F7A67">
        <w:rPr>
          <w:rFonts w:asciiTheme="minorHAnsi" w:hAnsiTheme="minorHAnsi"/>
          <w:b/>
          <w:sz w:val="36"/>
        </w:rPr>
        <w:t xml:space="preserve">Customer and Driver </w:t>
      </w:r>
      <w:r>
        <w:rPr>
          <w:rFonts w:asciiTheme="minorHAnsi" w:hAnsiTheme="minorHAnsi"/>
          <w:b/>
          <w:sz w:val="36"/>
        </w:rPr>
        <w:t>Application</w:t>
      </w:r>
    </w:p>
    <w:p w14:paraId="095FBBF7" w14:textId="77777777" w:rsidR="001408FC" w:rsidRDefault="001408FC" w:rsidP="001408FC">
      <w:pPr>
        <w:rPr>
          <w:rFonts w:cs="Tahoma"/>
          <w:sz w:val="24"/>
          <w:szCs w:val="24"/>
        </w:rPr>
      </w:pPr>
    </w:p>
    <w:p w14:paraId="5F9AE075" w14:textId="2FCE3936" w:rsidR="00CE6D2A" w:rsidRPr="00D877EF" w:rsidRDefault="00CE6D2A" w:rsidP="00D877EF">
      <w:pPr>
        <w:jc w:val="center"/>
        <w:rPr>
          <w:rFonts w:cs="Tahoma"/>
          <w:sz w:val="52"/>
          <w:szCs w:val="52"/>
        </w:rPr>
      </w:pPr>
    </w:p>
    <w:p w14:paraId="5F9AE076" w14:textId="77777777" w:rsidR="00CE6D2A" w:rsidRDefault="00CE6D2A">
      <w:pPr>
        <w:rPr>
          <w:rFonts w:cs="Tahoma"/>
          <w:sz w:val="24"/>
          <w:szCs w:val="24"/>
        </w:rPr>
      </w:pPr>
    </w:p>
    <w:p w14:paraId="5F9AE077" w14:textId="77777777" w:rsidR="00DD4E94" w:rsidRDefault="00DD4E94">
      <w:pPr>
        <w:rPr>
          <w:rFonts w:cs="Tahoma"/>
          <w:szCs w:val="20"/>
        </w:rPr>
      </w:pPr>
      <w:r w:rsidRPr="00DD4E94">
        <w:rPr>
          <w:rFonts w:cs="Tahoma"/>
          <w:szCs w:val="20"/>
        </w:rPr>
        <w:t>Document revisions</w:t>
      </w:r>
      <w:r>
        <w:rPr>
          <w:rFonts w:cs="Tahoma"/>
          <w:szCs w:val="20"/>
        </w:rPr>
        <w:t>:</w:t>
      </w:r>
    </w:p>
    <w:tbl>
      <w:tblPr>
        <w:tblStyle w:val="TableGrid"/>
        <w:tblW w:w="0" w:type="auto"/>
        <w:tblLook w:val="04A0" w:firstRow="1" w:lastRow="0" w:firstColumn="1" w:lastColumn="0" w:noHBand="0" w:noVBand="1"/>
      </w:tblPr>
      <w:tblGrid>
        <w:gridCol w:w="1615"/>
        <w:gridCol w:w="4410"/>
        <w:gridCol w:w="2250"/>
        <w:gridCol w:w="1075"/>
      </w:tblGrid>
      <w:tr w:rsidR="00DD4E94" w14:paraId="5F9AE07C" w14:textId="77777777" w:rsidTr="00DD4E94">
        <w:tc>
          <w:tcPr>
            <w:tcW w:w="1615" w:type="dxa"/>
            <w:shd w:val="clear" w:color="auto" w:fill="ACB9CA" w:themeFill="text2" w:themeFillTint="66"/>
          </w:tcPr>
          <w:p w14:paraId="5F9AE078" w14:textId="77777777" w:rsidR="00DD4E94" w:rsidRDefault="00DD4E94">
            <w:pPr>
              <w:rPr>
                <w:rFonts w:cs="Tahoma"/>
                <w:szCs w:val="20"/>
              </w:rPr>
            </w:pPr>
            <w:r>
              <w:rPr>
                <w:rFonts w:cs="Tahoma"/>
                <w:szCs w:val="20"/>
              </w:rPr>
              <w:t>Date</w:t>
            </w:r>
          </w:p>
        </w:tc>
        <w:tc>
          <w:tcPr>
            <w:tcW w:w="4410" w:type="dxa"/>
            <w:shd w:val="clear" w:color="auto" w:fill="ACB9CA" w:themeFill="text2" w:themeFillTint="66"/>
          </w:tcPr>
          <w:p w14:paraId="5F9AE079" w14:textId="77777777" w:rsidR="00DD4E94" w:rsidRDefault="00DD4E94">
            <w:pPr>
              <w:rPr>
                <w:rFonts w:cs="Tahoma"/>
                <w:szCs w:val="20"/>
              </w:rPr>
            </w:pPr>
            <w:r>
              <w:rPr>
                <w:rFonts w:cs="Tahoma"/>
                <w:szCs w:val="20"/>
              </w:rPr>
              <w:t>Description</w:t>
            </w:r>
          </w:p>
        </w:tc>
        <w:tc>
          <w:tcPr>
            <w:tcW w:w="2250" w:type="dxa"/>
            <w:shd w:val="clear" w:color="auto" w:fill="ACB9CA" w:themeFill="text2" w:themeFillTint="66"/>
          </w:tcPr>
          <w:p w14:paraId="5F9AE07A" w14:textId="77777777" w:rsidR="00DD4E94" w:rsidRDefault="00DD4E94">
            <w:pPr>
              <w:rPr>
                <w:rFonts w:cs="Tahoma"/>
                <w:szCs w:val="20"/>
              </w:rPr>
            </w:pPr>
            <w:r>
              <w:rPr>
                <w:rFonts w:cs="Tahoma"/>
                <w:szCs w:val="20"/>
              </w:rPr>
              <w:t>Author</w:t>
            </w:r>
          </w:p>
        </w:tc>
        <w:tc>
          <w:tcPr>
            <w:tcW w:w="1075" w:type="dxa"/>
            <w:shd w:val="clear" w:color="auto" w:fill="ACB9CA" w:themeFill="text2" w:themeFillTint="66"/>
          </w:tcPr>
          <w:p w14:paraId="5F9AE07B" w14:textId="77777777" w:rsidR="00DD4E94" w:rsidRDefault="00DD4E94">
            <w:pPr>
              <w:rPr>
                <w:rFonts w:cs="Tahoma"/>
                <w:szCs w:val="20"/>
              </w:rPr>
            </w:pPr>
            <w:r>
              <w:rPr>
                <w:rFonts w:cs="Tahoma"/>
                <w:szCs w:val="20"/>
              </w:rPr>
              <w:t>Version</w:t>
            </w:r>
          </w:p>
        </w:tc>
      </w:tr>
      <w:tr w:rsidR="00DD4E94" w14:paraId="5F9AE081" w14:textId="77777777" w:rsidTr="00DD4E94">
        <w:tc>
          <w:tcPr>
            <w:tcW w:w="1615" w:type="dxa"/>
          </w:tcPr>
          <w:p w14:paraId="5F9AE07D" w14:textId="4EB8719D" w:rsidR="00DD4E94" w:rsidRDefault="00DD4E94">
            <w:pPr>
              <w:rPr>
                <w:rFonts w:cs="Tahoma"/>
                <w:szCs w:val="20"/>
              </w:rPr>
            </w:pPr>
          </w:p>
        </w:tc>
        <w:tc>
          <w:tcPr>
            <w:tcW w:w="4410" w:type="dxa"/>
          </w:tcPr>
          <w:p w14:paraId="5F9AE07E" w14:textId="1B455AC8" w:rsidR="00DD4E94" w:rsidRDefault="00DD4E94">
            <w:pPr>
              <w:rPr>
                <w:rFonts w:cs="Tahoma"/>
                <w:szCs w:val="20"/>
              </w:rPr>
            </w:pPr>
          </w:p>
        </w:tc>
        <w:tc>
          <w:tcPr>
            <w:tcW w:w="2250" w:type="dxa"/>
          </w:tcPr>
          <w:p w14:paraId="5F9AE07F" w14:textId="4FC6DE27" w:rsidR="00DD4E94" w:rsidRDefault="00DD4E94">
            <w:pPr>
              <w:rPr>
                <w:rFonts w:cs="Tahoma"/>
                <w:szCs w:val="20"/>
              </w:rPr>
            </w:pPr>
          </w:p>
        </w:tc>
        <w:tc>
          <w:tcPr>
            <w:tcW w:w="1075" w:type="dxa"/>
          </w:tcPr>
          <w:p w14:paraId="5F9AE080" w14:textId="53FA98DB" w:rsidR="00DD4E94" w:rsidRDefault="00DD4E94">
            <w:pPr>
              <w:rPr>
                <w:rFonts w:cs="Tahoma"/>
                <w:szCs w:val="20"/>
              </w:rPr>
            </w:pPr>
          </w:p>
        </w:tc>
      </w:tr>
      <w:tr w:rsidR="0090113D" w14:paraId="51AFA7B3" w14:textId="77777777" w:rsidTr="00DD4E94">
        <w:tc>
          <w:tcPr>
            <w:tcW w:w="1615" w:type="dxa"/>
          </w:tcPr>
          <w:p w14:paraId="428CA409" w14:textId="53539265" w:rsidR="0090113D" w:rsidRDefault="0090113D">
            <w:pPr>
              <w:rPr>
                <w:rFonts w:cs="Tahoma"/>
                <w:szCs w:val="20"/>
              </w:rPr>
            </w:pPr>
          </w:p>
        </w:tc>
        <w:tc>
          <w:tcPr>
            <w:tcW w:w="4410" w:type="dxa"/>
          </w:tcPr>
          <w:p w14:paraId="287DBE6B" w14:textId="70D916FB" w:rsidR="0090113D" w:rsidRDefault="0090113D">
            <w:pPr>
              <w:rPr>
                <w:rFonts w:cs="Tahoma"/>
                <w:szCs w:val="20"/>
              </w:rPr>
            </w:pPr>
          </w:p>
        </w:tc>
        <w:tc>
          <w:tcPr>
            <w:tcW w:w="2250" w:type="dxa"/>
          </w:tcPr>
          <w:p w14:paraId="7AFEDDD8" w14:textId="26F71B25" w:rsidR="0090113D" w:rsidRDefault="0090113D">
            <w:pPr>
              <w:rPr>
                <w:rFonts w:cs="Tahoma"/>
                <w:szCs w:val="20"/>
              </w:rPr>
            </w:pPr>
          </w:p>
        </w:tc>
        <w:tc>
          <w:tcPr>
            <w:tcW w:w="1075" w:type="dxa"/>
          </w:tcPr>
          <w:p w14:paraId="1E91928B" w14:textId="14EB6E67" w:rsidR="0090113D" w:rsidRDefault="0090113D">
            <w:pPr>
              <w:rPr>
                <w:rFonts w:cs="Tahoma"/>
                <w:szCs w:val="20"/>
              </w:rPr>
            </w:pPr>
          </w:p>
        </w:tc>
      </w:tr>
      <w:tr w:rsidR="00BD583C" w14:paraId="7A925274" w14:textId="77777777" w:rsidTr="00DD4E94">
        <w:tc>
          <w:tcPr>
            <w:tcW w:w="1615" w:type="dxa"/>
          </w:tcPr>
          <w:p w14:paraId="5DFA36D4" w14:textId="18E25B73" w:rsidR="00BD583C" w:rsidRDefault="00BD583C">
            <w:pPr>
              <w:rPr>
                <w:rFonts w:cs="Tahoma"/>
                <w:szCs w:val="20"/>
              </w:rPr>
            </w:pPr>
          </w:p>
        </w:tc>
        <w:tc>
          <w:tcPr>
            <w:tcW w:w="4410" w:type="dxa"/>
          </w:tcPr>
          <w:p w14:paraId="63163C54" w14:textId="614E6E17" w:rsidR="00BD583C" w:rsidRDefault="00BD583C">
            <w:pPr>
              <w:rPr>
                <w:rFonts w:cs="Tahoma"/>
                <w:szCs w:val="20"/>
              </w:rPr>
            </w:pPr>
          </w:p>
        </w:tc>
        <w:tc>
          <w:tcPr>
            <w:tcW w:w="2250" w:type="dxa"/>
          </w:tcPr>
          <w:p w14:paraId="67155022" w14:textId="290FE199" w:rsidR="00BD583C" w:rsidRDefault="00BD583C">
            <w:pPr>
              <w:rPr>
                <w:rFonts w:cs="Tahoma"/>
                <w:szCs w:val="20"/>
              </w:rPr>
            </w:pPr>
          </w:p>
        </w:tc>
        <w:tc>
          <w:tcPr>
            <w:tcW w:w="1075" w:type="dxa"/>
          </w:tcPr>
          <w:p w14:paraId="37B01E97" w14:textId="4824063B" w:rsidR="00BD583C" w:rsidRDefault="00BD583C">
            <w:pPr>
              <w:rPr>
                <w:rFonts w:cs="Tahoma"/>
                <w:szCs w:val="20"/>
              </w:rPr>
            </w:pPr>
          </w:p>
        </w:tc>
      </w:tr>
      <w:tr w:rsidR="00C34E36" w14:paraId="726D2F19" w14:textId="77777777" w:rsidTr="00DD4E94">
        <w:tc>
          <w:tcPr>
            <w:tcW w:w="1615" w:type="dxa"/>
          </w:tcPr>
          <w:p w14:paraId="2ACCFC14" w14:textId="42A9FAF2" w:rsidR="00C34E36" w:rsidRDefault="00C34E36">
            <w:pPr>
              <w:rPr>
                <w:rFonts w:cs="Tahoma"/>
                <w:szCs w:val="20"/>
              </w:rPr>
            </w:pPr>
          </w:p>
        </w:tc>
        <w:tc>
          <w:tcPr>
            <w:tcW w:w="4410" w:type="dxa"/>
          </w:tcPr>
          <w:p w14:paraId="14EF5419" w14:textId="54FB2AE8" w:rsidR="00C34E36" w:rsidRDefault="00C34E36">
            <w:pPr>
              <w:rPr>
                <w:rFonts w:cs="Tahoma"/>
                <w:szCs w:val="20"/>
              </w:rPr>
            </w:pPr>
          </w:p>
        </w:tc>
        <w:tc>
          <w:tcPr>
            <w:tcW w:w="2250" w:type="dxa"/>
          </w:tcPr>
          <w:p w14:paraId="3C7A0BD7" w14:textId="7258D548" w:rsidR="00C34E36" w:rsidRDefault="00C34E36">
            <w:pPr>
              <w:rPr>
                <w:rFonts w:cs="Tahoma"/>
                <w:szCs w:val="20"/>
              </w:rPr>
            </w:pPr>
          </w:p>
        </w:tc>
        <w:tc>
          <w:tcPr>
            <w:tcW w:w="1075" w:type="dxa"/>
          </w:tcPr>
          <w:p w14:paraId="3124F8E5" w14:textId="3EDAFE41" w:rsidR="00C34E36" w:rsidRDefault="00C34E36">
            <w:pPr>
              <w:rPr>
                <w:rFonts w:cs="Tahoma"/>
                <w:szCs w:val="20"/>
              </w:rPr>
            </w:pPr>
          </w:p>
        </w:tc>
      </w:tr>
      <w:tr w:rsidR="0023164F" w14:paraId="1CB8916A" w14:textId="77777777" w:rsidTr="00DD4E94">
        <w:tc>
          <w:tcPr>
            <w:tcW w:w="1615" w:type="dxa"/>
          </w:tcPr>
          <w:p w14:paraId="632CCA75" w14:textId="267DEF1C" w:rsidR="0023164F" w:rsidRDefault="0023164F">
            <w:pPr>
              <w:rPr>
                <w:rFonts w:cs="Tahoma"/>
                <w:szCs w:val="20"/>
              </w:rPr>
            </w:pPr>
          </w:p>
        </w:tc>
        <w:tc>
          <w:tcPr>
            <w:tcW w:w="4410" w:type="dxa"/>
          </w:tcPr>
          <w:p w14:paraId="485FE1F0" w14:textId="24DBFCCC" w:rsidR="0023164F" w:rsidRDefault="0023164F">
            <w:pPr>
              <w:rPr>
                <w:rFonts w:cs="Tahoma"/>
                <w:szCs w:val="20"/>
              </w:rPr>
            </w:pPr>
          </w:p>
        </w:tc>
        <w:tc>
          <w:tcPr>
            <w:tcW w:w="2250" w:type="dxa"/>
          </w:tcPr>
          <w:p w14:paraId="216BA28F" w14:textId="20457D13" w:rsidR="0023164F" w:rsidRDefault="0023164F">
            <w:pPr>
              <w:rPr>
                <w:rFonts w:cs="Tahoma"/>
                <w:szCs w:val="20"/>
              </w:rPr>
            </w:pPr>
          </w:p>
        </w:tc>
        <w:tc>
          <w:tcPr>
            <w:tcW w:w="1075" w:type="dxa"/>
          </w:tcPr>
          <w:p w14:paraId="394810C8" w14:textId="0E0CE8A3" w:rsidR="0023164F" w:rsidRDefault="0023164F">
            <w:pPr>
              <w:rPr>
                <w:rFonts w:cs="Tahoma"/>
                <w:szCs w:val="20"/>
              </w:rPr>
            </w:pPr>
          </w:p>
        </w:tc>
      </w:tr>
    </w:tbl>
    <w:p w14:paraId="20BEF5D8" w14:textId="77777777" w:rsidR="001D0BE7" w:rsidRDefault="001D0BE7" w:rsidP="007A4E1F"/>
    <w:p w14:paraId="58EA27A0" w14:textId="77777777" w:rsidR="001D0BE7" w:rsidRDefault="001D0BE7" w:rsidP="007A4E1F"/>
    <w:p w14:paraId="29FEFBE5" w14:textId="77777777" w:rsidR="001D0BE7" w:rsidRDefault="001D0BE7" w:rsidP="007A4E1F"/>
    <w:p w14:paraId="361240B5" w14:textId="77777777" w:rsidR="001D0BE7" w:rsidRDefault="001D0BE7" w:rsidP="007A4E1F"/>
    <w:p w14:paraId="7549224A" w14:textId="77777777" w:rsidR="001D0BE7" w:rsidRDefault="001D0BE7" w:rsidP="007A4E1F"/>
    <w:p w14:paraId="11B5561D" w14:textId="77777777" w:rsidR="001D0BE7" w:rsidRDefault="001D0BE7" w:rsidP="007A4E1F"/>
    <w:p w14:paraId="74B5594B" w14:textId="77777777" w:rsidR="001D0BE7" w:rsidRDefault="001D0BE7" w:rsidP="007A4E1F"/>
    <w:p w14:paraId="6C2F8C60" w14:textId="77777777" w:rsidR="001D0BE7" w:rsidRDefault="001D0BE7" w:rsidP="007A4E1F"/>
    <w:sdt>
      <w:sdtPr>
        <w:rPr>
          <w:rFonts w:asciiTheme="minorHAnsi" w:eastAsiaTheme="minorHAnsi" w:hAnsiTheme="minorHAnsi" w:cstheme="minorBidi"/>
          <w:spacing w:val="0"/>
          <w:kern w:val="0"/>
          <w:sz w:val="22"/>
          <w:szCs w:val="22"/>
        </w:rPr>
        <w:id w:val="-1074508178"/>
        <w:docPartObj>
          <w:docPartGallery w:val="Table of Contents"/>
          <w:docPartUnique/>
        </w:docPartObj>
      </w:sdtPr>
      <w:sdtEndPr>
        <w:rPr>
          <w:rFonts w:ascii="Tahoma" w:hAnsi="Tahoma"/>
          <w:b/>
          <w:bCs/>
          <w:noProof/>
          <w:sz w:val="20"/>
        </w:rPr>
      </w:sdtEndPr>
      <w:sdtContent>
        <w:p w14:paraId="5F9AE086" w14:textId="77777777" w:rsidR="00F54380" w:rsidRDefault="00F54380" w:rsidP="00342995">
          <w:pPr>
            <w:pStyle w:val="Title"/>
          </w:pPr>
          <w:r>
            <w:t>Table of Contents</w:t>
          </w:r>
        </w:p>
        <w:p w14:paraId="67BE6F7C" w14:textId="77777777" w:rsidR="00FD04F7" w:rsidRDefault="00F54380">
          <w:pPr>
            <w:pStyle w:val="TO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21984083" w:history="1">
            <w:r w:rsidR="00FD04F7" w:rsidRPr="00702DF7">
              <w:rPr>
                <w:rStyle w:val="Hyperlink"/>
                <w:noProof/>
              </w:rPr>
              <w:t>Overview</w:t>
            </w:r>
            <w:r w:rsidR="00FD04F7">
              <w:rPr>
                <w:noProof/>
                <w:webHidden/>
              </w:rPr>
              <w:tab/>
            </w:r>
            <w:r w:rsidR="00FD04F7">
              <w:rPr>
                <w:noProof/>
                <w:webHidden/>
              </w:rPr>
              <w:fldChar w:fldCharType="begin"/>
            </w:r>
            <w:r w:rsidR="00FD04F7">
              <w:rPr>
                <w:noProof/>
                <w:webHidden/>
              </w:rPr>
              <w:instrText xml:space="preserve"> PAGEREF _Toc421984083 \h </w:instrText>
            </w:r>
            <w:r w:rsidR="00FD04F7">
              <w:rPr>
                <w:noProof/>
                <w:webHidden/>
              </w:rPr>
            </w:r>
            <w:r w:rsidR="00FD04F7">
              <w:rPr>
                <w:noProof/>
                <w:webHidden/>
              </w:rPr>
              <w:fldChar w:fldCharType="separate"/>
            </w:r>
            <w:r w:rsidR="00FD04F7">
              <w:rPr>
                <w:noProof/>
                <w:webHidden/>
              </w:rPr>
              <w:t>5</w:t>
            </w:r>
            <w:r w:rsidR="00FD04F7">
              <w:rPr>
                <w:noProof/>
                <w:webHidden/>
              </w:rPr>
              <w:fldChar w:fldCharType="end"/>
            </w:r>
          </w:hyperlink>
        </w:p>
        <w:p w14:paraId="0FC7CFD3" w14:textId="77777777" w:rsidR="00FD04F7" w:rsidRDefault="004A619A">
          <w:pPr>
            <w:pStyle w:val="TOC1"/>
            <w:tabs>
              <w:tab w:val="right" w:leader="dot" w:pos="9350"/>
            </w:tabs>
            <w:rPr>
              <w:rFonts w:asciiTheme="minorHAnsi" w:eastAsiaTheme="minorEastAsia" w:hAnsiTheme="minorHAnsi"/>
              <w:noProof/>
              <w:sz w:val="22"/>
              <w:lang w:val="en-US"/>
            </w:rPr>
          </w:pPr>
          <w:hyperlink w:anchor="_Toc421984084" w:history="1">
            <w:r w:rsidR="00FD04F7" w:rsidRPr="00702DF7">
              <w:rPr>
                <w:rStyle w:val="Hyperlink"/>
                <w:noProof/>
              </w:rPr>
              <w:t>Architecture Design</w:t>
            </w:r>
            <w:r w:rsidR="00FD04F7">
              <w:rPr>
                <w:noProof/>
                <w:webHidden/>
              </w:rPr>
              <w:tab/>
            </w:r>
            <w:r w:rsidR="00FD04F7">
              <w:rPr>
                <w:noProof/>
                <w:webHidden/>
              </w:rPr>
              <w:fldChar w:fldCharType="begin"/>
            </w:r>
            <w:r w:rsidR="00FD04F7">
              <w:rPr>
                <w:noProof/>
                <w:webHidden/>
              </w:rPr>
              <w:instrText xml:space="preserve"> PAGEREF _Toc421984084 \h </w:instrText>
            </w:r>
            <w:r w:rsidR="00FD04F7">
              <w:rPr>
                <w:noProof/>
                <w:webHidden/>
              </w:rPr>
            </w:r>
            <w:r w:rsidR="00FD04F7">
              <w:rPr>
                <w:noProof/>
                <w:webHidden/>
              </w:rPr>
              <w:fldChar w:fldCharType="separate"/>
            </w:r>
            <w:r w:rsidR="00FD04F7">
              <w:rPr>
                <w:noProof/>
                <w:webHidden/>
              </w:rPr>
              <w:t>5</w:t>
            </w:r>
            <w:r w:rsidR="00FD04F7">
              <w:rPr>
                <w:noProof/>
                <w:webHidden/>
              </w:rPr>
              <w:fldChar w:fldCharType="end"/>
            </w:r>
          </w:hyperlink>
        </w:p>
        <w:p w14:paraId="7F7C9B14" w14:textId="77777777" w:rsidR="00FD04F7" w:rsidRDefault="004A619A">
          <w:pPr>
            <w:pStyle w:val="TOC2"/>
            <w:tabs>
              <w:tab w:val="right" w:leader="dot" w:pos="9350"/>
            </w:tabs>
            <w:rPr>
              <w:rFonts w:asciiTheme="minorHAnsi" w:eastAsiaTheme="minorEastAsia" w:hAnsiTheme="minorHAnsi"/>
              <w:noProof/>
              <w:sz w:val="22"/>
              <w:lang w:val="en-US"/>
            </w:rPr>
          </w:pPr>
          <w:hyperlink w:anchor="_Toc421984085" w:history="1">
            <w:r w:rsidR="00FD04F7" w:rsidRPr="00702DF7">
              <w:rPr>
                <w:rStyle w:val="Hyperlink"/>
                <w:noProof/>
              </w:rPr>
              <w:t>foodida Cloud</w:t>
            </w:r>
            <w:r w:rsidR="00FD04F7">
              <w:rPr>
                <w:noProof/>
                <w:webHidden/>
              </w:rPr>
              <w:tab/>
            </w:r>
            <w:r w:rsidR="00FD04F7">
              <w:rPr>
                <w:noProof/>
                <w:webHidden/>
              </w:rPr>
              <w:fldChar w:fldCharType="begin"/>
            </w:r>
            <w:r w:rsidR="00FD04F7">
              <w:rPr>
                <w:noProof/>
                <w:webHidden/>
              </w:rPr>
              <w:instrText xml:space="preserve"> PAGEREF _Toc421984085 \h </w:instrText>
            </w:r>
            <w:r w:rsidR="00FD04F7">
              <w:rPr>
                <w:noProof/>
                <w:webHidden/>
              </w:rPr>
            </w:r>
            <w:r w:rsidR="00FD04F7">
              <w:rPr>
                <w:noProof/>
                <w:webHidden/>
              </w:rPr>
              <w:fldChar w:fldCharType="separate"/>
            </w:r>
            <w:r w:rsidR="00FD04F7">
              <w:rPr>
                <w:noProof/>
                <w:webHidden/>
              </w:rPr>
              <w:t>5</w:t>
            </w:r>
            <w:r w:rsidR="00FD04F7">
              <w:rPr>
                <w:noProof/>
                <w:webHidden/>
              </w:rPr>
              <w:fldChar w:fldCharType="end"/>
            </w:r>
          </w:hyperlink>
        </w:p>
        <w:p w14:paraId="6A564EC4" w14:textId="77777777" w:rsidR="00FD04F7" w:rsidRDefault="004A619A">
          <w:pPr>
            <w:pStyle w:val="TOC3"/>
            <w:tabs>
              <w:tab w:val="right" w:leader="dot" w:pos="9350"/>
            </w:tabs>
            <w:rPr>
              <w:rFonts w:asciiTheme="minorHAnsi" w:eastAsiaTheme="minorEastAsia" w:hAnsiTheme="minorHAnsi"/>
              <w:noProof/>
              <w:sz w:val="22"/>
              <w:lang w:val="en-US"/>
            </w:rPr>
          </w:pPr>
          <w:hyperlink w:anchor="_Toc421984086" w:history="1">
            <w:r w:rsidR="00FD04F7" w:rsidRPr="00702DF7">
              <w:rPr>
                <w:rStyle w:val="Hyperlink"/>
                <w:noProof/>
              </w:rPr>
              <w:t>Communication Flow</w:t>
            </w:r>
            <w:r w:rsidR="00FD04F7">
              <w:rPr>
                <w:noProof/>
                <w:webHidden/>
              </w:rPr>
              <w:tab/>
            </w:r>
            <w:r w:rsidR="00FD04F7">
              <w:rPr>
                <w:noProof/>
                <w:webHidden/>
              </w:rPr>
              <w:fldChar w:fldCharType="begin"/>
            </w:r>
            <w:r w:rsidR="00FD04F7">
              <w:rPr>
                <w:noProof/>
                <w:webHidden/>
              </w:rPr>
              <w:instrText xml:space="preserve"> PAGEREF _Toc421984086 \h </w:instrText>
            </w:r>
            <w:r w:rsidR="00FD04F7">
              <w:rPr>
                <w:noProof/>
                <w:webHidden/>
              </w:rPr>
            </w:r>
            <w:r w:rsidR="00FD04F7">
              <w:rPr>
                <w:noProof/>
                <w:webHidden/>
              </w:rPr>
              <w:fldChar w:fldCharType="separate"/>
            </w:r>
            <w:r w:rsidR="00FD04F7">
              <w:rPr>
                <w:noProof/>
                <w:webHidden/>
              </w:rPr>
              <w:t>5</w:t>
            </w:r>
            <w:r w:rsidR="00FD04F7">
              <w:rPr>
                <w:noProof/>
                <w:webHidden/>
              </w:rPr>
              <w:fldChar w:fldCharType="end"/>
            </w:r>
          </w:hyperlink>
        </w:p>
        <w:p w14:paraId="0C18A2D4" w14:textId="77777777" w:rsidR="00FD04F7" w:rsidRDefault="004A619A">
          <w:pPr>
            <w:pStyle w:val="TOC3"/>
            <w:tabs>
              <w:tab w:val="right" w:leader="dot" w:pos="9350"/>
            </w:tabs>
            <w:rPr>
              <w:rFonts w:asciiTheme="minorHAnsi" w:eastAsiaTheme="minorEastAsia" w:hAnsiTheme="minorHAnsi"/>
              <w:noProof/>
              <w:sz w:val="22"/>
              <w:lang w:val="en-US"/>
            </w:rPr>
          </w:pPr>
          <w:hyperlink w:anchor="_Toc421984087" w:history="1">
            <w:r w:rsidR="00FD04F7" w:rsidRPr="00702DF7">
              <w:rPr>
                <w:rStyle w:val="Hyperlink"/>
                <w:noProof/>
              </w:rPr>
              <w:t>Artefacts in Subnets</w:t>
            </w:r>
            <w:r w:rsidR="00FD04F7">
              <w:rPr>
                <w:noProof/>
                <w:webHidden/>
              </w:rPr>
              <w:tab/>
            </w:r>
            <w:r w:rsidR="00FD04F7">
              <w:rPr>
                <w:noProof/>
                <w:webHidden/>
              </w:rPr>
              <w:fldChar w:fldCharType="begin"/>
            </w:r>
            <w:r w:rsidR="00FD04F7">
              <w:rPr>
                <w:noProof/>
                <w:webHidden/>
              </w:rPr>
              <w:instrText xml:space="preserve"> PAGEREF _Toc421984087 \h </w:instrText>
            </w:r>
            <w:r w:rsidR="00FD04F7">
              <w:rPr>
                <w:noProof/>
                <w:webHidden/>
              </w:rPr>
            </w:r>
            <w:r w:rsidR="00FD04F7">
              <w:rPr>
                <w:noProof/>
                <w:webHidden/>
              </w:rPr>
              <w:fldChar w:fldCharType="separate"/>
            </w:r>
            <w:r w:rsidR="00FD04F7">
              <w:rPr>
                <w:noProof/>
                <w:webHidden/>
              </w:rPr>
              <w:t>5</w:t>
            </w:r>
            <w:r w:rsidR="00FD04F7">
              <w:rPr>
                <w:noProof/>
                <w:webHidden/>
              </w:rPr>
              <w:fldChar w:fldCharType="end"/>
            </w:r>
          </w:hyperlink>
        </w:p>
        <w:p w14:paraId="282B4887" w14:textId="77777777" w:rsidR="00FD04F7" w:rsidRDefault="004A619A">
          <w:pPr>
            <w:pStyle w:val="TOC3"/>
            <w:tabs>
              <w:tab w:val="right" w:leader="dot" w:pos="9350"/>
            </w:tabs>
            <w:rPr>
              <w:rFonts w:asciiTheme="minorHAnsi" w:eastAsiaTheme="minorEastAsia" w:hAnsiTheme="minorHAnsi"/>
              <w:noProof/>
              <w:sz w:val="22"/>
              <w:lang w:val="en-US"/>
            </w:rPr>
          </w:pPr>
          <w:hyperlink w:anchor="_Toc421984088" w:history="1">
            <w:r w:rsidR="00FD04F7" w:rsidRPr="00702DF7">
              <w:rPr>
                <w:rStyle w:val="Hyperlink"/>
                <w:noProof/>
              </w:rPr>
              <w:t>External connectivity</w:t>
            </w:r>
            <w:r w:rsidR="00FD04F7">
              <w:rPr>
                <w:noProof/>
                <w:webHidden/>
              </w:rPr>
              <w:tab/>
            </w:r>
            <w:r w:rsidR="00FD04F7">
              <w:rPr>
                <w:noProof/>
                <w:webHidden/>
              </w:rPr>
              <w:fldChar w:fldCharType="begin"/>
            </w:r>
            <w:r w:rsidR="00FD04F7">
              <w:rPr>
                <w:noProof/>
                <w:webHidden/>
              </w:rPr>
              <w:instrText xml:space="preserve"> PAGEREF _Toc421984088 \h </w:instrText>
            </w:r>
            <w:r w:rsidR="00FD04F7">
              <w:rPr>
                <w:noProof/>
                <w:webHidden/>
              </w:rPr>
            </w:r>
            <w:r w:rsidR="00FD04F7">
              <w:rPr>
                <w:noProof/>
                <w:webHidden/>
              </w:rPr>
              <w:fldChar w:fldCharType="separate"/>
            </w:r>
            <w:r w:rsidR="00FD04F7">
              <w:rPr>
                <w:noProof/>
                <w:webHidden/>
              </w:rPr>
              <w:t>6</w:t>
            </w:r>
            <w:r w:rsidR="00FD04F7">
              <w:rPr>
                <w:noProof/>
                <w:webHidden/>
              </w:rPr>
              <w:fldChar w:fldCharType="end"/>
            </w:r>
          </w:hyperlink>
        </w:p>
        <w:p w14:paraId="1F8A2EA6" w14:textId="77777777" w:rsidR="00FD04F7" w:rsidRDefault="004A619A">
          <w:pPr>
            <w:pStyle w:val="TOC1"/>
            <w:tabs>
              <w:tab w:val="right" w:leader="dot" w:pos="9350"/>
            </w:tabs>
            <w:rPr>
              <w:rFonts w:asciiTheme="minorHAnsi" w:eastAsiaTheme="minorEastAsia" w:hAnsiTheme="minorHAnsi"/>
              <w:noProof/>
              <w:sz w:val="22"/>
              <w:lang w:val="en-US"/>
            </w:rPr>
          </w:pPr>
          <w:hyperlink w:anchor="_Toc421984089" w:history="1">
            <w:r w:rsidR="00FD04F7" w:rsidRPr="00702DF7">
              <w:rPr>
                <w:rStyle w:val="Hyperlink"/>
                <w:noProof/>
              </w:rPr>
              <w:t>Infrastructure Components</w:t>
            </w:r>
            <w:r w:rsidR="00FD04F7">
              <w:rPr>
                <w:noProof/>
                <w:webHidden/>
              </w:rPr>
              <w:tab/>
            </w:r>
            <w:r w:rsidR="00FD04F7">
              <w:rPr>
                <w:noProof/>
                <w:webHidden/>
              </w:rPr>
              <w:fldChar w:fldCharType="begin"/>
            </w:r>
            <w:r w:rsidR="00FD04F7">
              <w:rPr>
                <w:noProof/>
                <w:webHidden/>
              </w:rPr>
              <w:instrText xml:space="preserve"> PAGEREF _Toc421984089 \h </w:instrText>
            </w:r>
            <w:r w:rsidR="00FD04F7">
              <w:rPr>
                <w:noProof/>
                <w:webHidden/>
              </w:rPr>
            </w:r>
            <w:r w:rsidR="00FD04F7">
              <w:rPr>
                <w:noProof/>
                <w:webHidden/>
              </w:rPr>
              <w:fldChar w:fldCharType="separate"/>
            </w:r>
            <w:r w:rsidR="00FD04F7">
              <w:rPr>
                <w:noProof/>
                <w:webHidden/>
              </w:rPr>
              <w:t>6</w:t>
            </w:r>
            <w:r w:rsidR="00FD04F7">
              <w:rPr>
                <w:noProof/>
                <w:webHidden/>
              </w:rPr>
              <w:fldChar w:fldCharType="end"/>
            </w:r>
          </w:hyperlink>
        </w:p>
        <w:p w14:paraId="132C5459" w14:textId="77777777" w:rsidR="00FD04F7" w:rsidRDefault="004A619A">
          <w:pPr>
            <w:pStyle w:val="TOC2"/>
            <w:tabs>
              <w:tab w:val="right" w:leader="dot" w:pos="9350"/>
            </w:tabs>
            <w:rPr>
              <w:rFonts w:asciiTheme="minorHAnsi" w:eastAsiaTheme="minorEastAsia" w:hAnsiTheme="minorHAnsi"/>
              <w:noProof/>
              <w:sz w:val="22"/>
              <w:lang w:val="en-US"/>
            </w:rPr>
          </w:pPr>
          <w:hyperlink w:anchor="_Toc421984090" w:history="1">
            <w:r w:rsidR="00FD04F7" w:rsidRPr="00702DF7">
              <w:rPr>
                <w:rStyle w:val="Hyperlink"/>
                <w:noProof/>
              </w:rPr>
              <w:t>Virtual Private Cloud (VPC)</w:t>
            </w:r>
            <w:r w:rsidR="00FD04F7">
              <w:rPr>
                <w:noProof/>
                <w:webHidden/>
              </w:rPr>
              <w:tab/>
            </w:r>
            <w:r w:rsidR="00FD04F7">
              <w:rPr>
                <w:noProof/>
                <w:webHidden/>
              </w:rPr>
              <w:fldChar w:fldCharType="begin"/>
            </w:r>
            <w:r w:rsidR="00FD04F7">
              <w:rPr>
                <w:noProof/>
                <w:webHidden/>
              </w:rPr>
              <w:instrText xml:space="preserve"> PAGEREF _Toc421984090 \h </w:instrText>
            </w:r>
            <w:r w:rsidR="00FD04F7">
              <w:rPr>
                <w:noProof/>
                <w:webHidden/>
              </w:rPr>
            </w:r>
            <w:r w:rsidR="00FD04F7">
              <w:rPr>
                <w:noProof/>
                <w:webHidden/>
              </w:rPr>
              <w:fldChar w:fldCharType="separate"/>
            </w:r>
            <w:r w:rsidR="00FD04F7">
              <w:rPr>
                <w:noProof/>
                <w:webHidden/>
              </w:rPr>
              <w:t>6</w:t>
            </w:r>
            <w:r w:rsidR="00FD04F7">
              <w:rPr>
                <w:noProof/>
                <w:webHidden/>
              </w:rPr>
              <w:fldChar w:fldCharType="end"/>
            </w:r>
          </w:hyperlink>
        </w:p>
        <w:p w14:paraId="26AC9D18" w14:textId="77777777" w:rsidR="00FD04F7" w:rsidRDefault="004A619A">
          <w:pPr>
            <w:pStyle w:val="TOC3"/>
            <w:tabs>
              <w:tab w:val="right" w:leader="dot" w:pos="9350"/>
            </w:tabs>
            <w:rPr>
              <w:rFonts w:asciiTheme="minorHAnsi" w:eastAsiaTheme="minorEastAsia" w:hAnsiTheme="minorHAnsi"/>
              <w:noProof/>
              <w:sz w:val="22"/>
              <w:lang w:val="en-US"/>
            </w:rPr>
          </w:pPr>
          <w:hyperlink w:anchor="_Toc421984091" w:history="1">
            <w:r w:rsidR="00FD04F7" w:rsidRPr="00702DF7">
              <w:rPr>
                <w:rStyle w:val="Hyperlink"/>
                <w:noProof/>
              </w:rPr>
              <w:t>Subnets</w:t>
            </w:r>
            <w:r w:rsidR="00FD04F7">
              <w:rPr>
                <w:noProof/>
                <w:webHidden/>
              </w:rPr>
              <w:tab/>
            </w:r>
            <w:r w:rsidR="00FD04F7">
              <w:rPr>
                <w:noProof/>
                <w:webHidden/>
              </w:rPr>
              <w:fldChar w:fldCharType="begin"/>
            </w:r>
            <w:r w:rsidR="00FD04F7">
              <w:rPr>
                <w:noProof/>
                <w:webHidden/>
              </w:rPr>
              <w:instrText xml:space="preserve"> PAGEREF _Toc421984091 \h </w:instrText>
            </w:r>
            <w:r w:rsidR="00FD04F7">
              <w:rPr>
                <w:noProof/>
                <w:webHidden/>
              </w:rPr>
            </w:r>
            <w:r w:rsidR="00FD04F7">
              <w:rPr>
                <w:noProof/>
                <w:webHidden/>
              </w:rPr>
              <w:fldChar w:fldCharType="separate"/>
            </w:r>
            <w:r w:rsidR="00FD04F7">
              <w:rPr>
                <w:noProof/>
                <w:webHidden/>
              </w:rPr>
              <w:t>7</w:t>
            </w:r>
            <w:r w:rsidR="00FD04F7">
              <w:rPr>
                <w:noProof/>
                <w:webHidden/>
              </w:rPr>
              <w:fldChar w:fldCharType="end"/>
            </w:r>
          </w:hyperlink>
        </w:p>
        <w:p w14:paraId="4713757D" w14:textId="77777777" w:rsidR="00FD04F7" w:rsidRDefault="004A619A">
          <w:pPr>
            <w:pStyle w:val="TOC3"/>
            <w:tabs>
              <w:tab w:val="right" w:leader="dot" w:pos="9350"/>
            </w:tabs>
            <w:rPr>
              <w:rFonts w:asciiTheme="minorHAnsi" w:eastAsiaTheme="minorEastAsia" w:hAnsiTheme="minorHAnsi"/>
              <w:noProof/>
              <w:sz w:val="22"/>
              <w:lang w:val="en-US"/>
            </w:rPr>
          </w:pPr>
          <w:hyperlink w:anchor="_Toc421984092" w:history="1">
            <w:r w:rsidR="00FD04F7" w:rsidRPr="00702DF7">
              <w:rPr>
                <w:rStyle w:val="Hyperlink"/>
                <w:noProof/>
              </w:rPr>
              <w:t>Internet Gateway</w:t>
            </w:r>
            <w:r w:rsidR="00FD04F7">
              <w:rPr>
                <w:noProof/>
                <w:webHidden/>
              </w:rPr>
              <w:tab/>
            </w:r>
            <w:r w:rsidR="00FD04F7">
              <w:rPr>
                <w:noProof/>
                <w:webHidden/>
              </w:rPr>
              <w:fldChar w:fldCharType="begin"/>
            </w:r>
            <w:r w:rsidR="00FD04F7">
              <w:rPr>
                <w:noProof/>
                <w:webHidden/>
              </w:rPr>
              <w:instrText xml:space="preserve"> PAGEREF _Toc421984092 \h </w:instrText>
            </w:r>
            <w:r w:rsidR="00FD04F7">
              <w:rPr>
                <w:noProof/>
                <w:webHidden/>
              </w:rPr>
            </w:r>
            <w:r w:rsidR="00FD04F7">
              <w:rPr>
                <w:noProof/>
                <w:webHidden/>
              </w:rPr>
              <w:fldChar w:fldCharType="separate"/>
            </w:r>
            <w:r w:rsidR="00FD04F7">
              <w:rPr>
                <w:noProof/>
                <w:webHidden/>
              </w:rPr>
              <w:t>7</w:t>
            </w:r>
            <w:r w:rsidR="00FD04F7">
              <w:rPr>
                <w:noProof/>
                <w:webHidden/>
              </w:rPr>
              <w:fldChar w:fldCharType="end"/>
            </w:r>
          </w:hyperlink>
        </w:p>
        <w:p w14:paraId="508F1919" w14:textId="77777777" w:rsidR="00FD04F7" w:rsidRDefault="004A619A">
          <w:pPr>
            <w:pStyle w:val="TOC3"/>
            <w:tabs>
              <w:tab w:val="right" w:leader="dot" w:pos="9350"/>
            </w:tabs>
            <w:rPr>
              <w:rFonts w:asciiTheme="minorHAnsi" w:eastAsiaTheme="minorEastAsia" w:hAnsiTheme="minorHAnsi"/>
              <w:noProof/>
              <w:sz w:val="22"/>
              <w:lang w:val="en-US"/>
            </w:rPr>
          </w:pPr>
          <w:hyperlink w:anchor="_Toc421984093" w:history="1">
            <w:r w:rsidR="00FD04F7" w:rsidRPr="00702DF7">
              <w:rPr>
                <w:rStyle w:val="Hyperlink"/>
                <w:noProof/>
              </w:rPr>
              <w:t>Route Tables</w:t>
            </w:r>
            <w:r w:rsidR="00FD04F7">
              <w:rPr>
                <w:noProof/>
                <w:webHidden/>
              </w:rPr>
              <w:tab/>
            </w:r>
            <w:r w:rsidR="00FD04F7">
              <w:rPr>
                <w:noProof/>
                <w:webHidden/>
              </w:rPr>
              <w:fldChar w:fldCharType="begin"/>
            </w:r>
            <w:r w:rsidR="00FD04F7">
              <w:rPr>
                <w:noProof/>
                <w:webHidden/>
              </w:rPr>
              <w:instrText xml:space="preserve"> PAGEREF _Toc421984093 \h </w:instrText>
            </w:r>
            <w:r w:rsidR="00FD04F7">
              <w:rPr>
                <w:noProof/>
                <w:webHidden/>
              </w:rPr>
            </w:r>
            <w:r w:rsidR="00FD04F7">
              <w:rPr>
                <w:noProof/>
                <w:webHidden/>
              </w:rPr>
              <w:fldChar w:fldCharType="separate"/>
            </w:r>
            <w:r w:rsidR="00FD04F7">
              <w:rPr>
                <w:noProof/>
                <w:webHidden/>
              </w:rPr>
              <w:t>7</w:t>
            </w:r>
            <w:r w:rsidR="00FD04F7">
              <w:rPr>
                <w:noProof/>
                <w:webHidden/>
              </w:rPr>
              <w:fldChar w:fldCharType="end"/>
            </w:r>
          </w:hyperlink>
        </w:p>
        <w:p w14:paraId="1CC2A203" w14:textId="77777777" w:rsidR="00FD04F7" w:rsidRDefault="004A619A">
          <w:pPr>
            <w:pStyle w:val="TOC3"/>
            <w:tabs>
              <w:tab w:val="right" w:leader="dot" w:pos="9350"/>
            </w:tabs>
            <w:rPr>
              <w:rFonts w:asciiTheme="minorHAnsi" w:eastAsiaTheme="minorEastAsia" w:hAnsiTheme="minorHAnsi"/>
              <w:noProof/>
              <w:sz w:val="22"/>
              <w:lang w:val="en-US"/>
            </w:rPr>
          </w:pPr>
          <w:hyperlink w:anchor="_Toc421984094" w:history="1">
            <w:r w:rsidR="00FD04F7" w:rsidRPr="00702DF7">
              <w:rPr>
                <w:rStyle w:val="Hyperlink"/>
                <w:noProof/>
              </w:rPr>
              <w:t>Network ACL</w:t>
            </w:r>
            <w:r w:rsidR="00FD04F7">
              <w:rPr>
                <w:noProof/>
                <w:webHidden/>
              </w:rPr>
              <w:tab/>
            </w:r>
            <w:r w:rsidR="00FD04F7">
              <w:rPr>
                <w:noProof/>
                <w:webHidden/>
              </w:rPr>
              <w:fldChar w:fldCharType="begin"/>
            </w:r>
            <w:r w:rsidR="00FD04F7">
              <w:rPr>
                <w:noProof/>
                <w:webHidden/>
              </w:rPr>
              <w:instrText xml:space="preserve"> PAGEREF _Toc421984094 \h </w:instrText>
            </w:r>
            <w:r w:rsidR="00FD04F7">
              <w:rPr>
                <w:noProof/>
                <w:webHidden/>
              </w:rPr>
            </w:r>
            <w:r w:rsidR="00FD04F7">
              <w:rPr>
                <w:noProof/>
                <w:webHidden/>
              </w:rPr>
              <w:fldChar w:fldCharType="separate"/>
            </w:r>
            <w:r w:rsidR="00FD04F7">
              <w:rPr>
                <w:noProof/>
                <w:webHidden/>
              </w:rPr>
              <w:t>8</w:t>
            </w:r>
            <w:r w:rsidR="00FD04F7">
              <w:rPr>
                <w:noProof/>
                <w:webHidden/>
              </w:rPr>
              <w:fldChar w:fldCharType="end"/>
            </w:r>
          </w:hyperlink>
        </w:p>
        <w:p w14:paraId="71CDFCF7" w14:textId="77777777" w:rsidR="00FD04F7" w:rsidRDefault="004A619A">
          <w:pPr>
            <w:pStyle w:val="TOC2"/>
            <w:tabs>
              <w:tab w:val="right" w:leader="dot" w:pos="9350"/>
            </w:tabs>
            <w:rPr>
              <w:rFonts w:asciiTheme="minorHAnsi" w:eastAsiaTheme="minorEastAsia" w:hAnsiTheme="minorHAnsi"/>
              <w:noProof/>
              <w:sz w:val="22"/>
              <w:lang w:val="en-US"/>
            </w:rPr>
          </w:pPr>
          <w:hyperlink w:anchor="_Toc421984095" w:history="1">
            <w:r w:rsidR="00FD04F7" w:rsidRPr="00702DF7">
              <w:rPr>
                <w:rStyle w:val="Hyperlink"/>
                <w:noProof/>
              </w:rPr>
              <w:t>EC2 Security Groups</w:t>
            </w:r>
            <w:r w:rsidR="00FD04F7">
              <w:rPr>
                <w:noProof/>
                <w:webHidden/>
              </w:rPr>
              <w:tab/>
            </w:r>
            <w:r w:rsidR="00FD04F7">
              <w:rPr>
                <w:noProof/>
                <w:webHidden/>
              </w:rPr>
              <w:fldChar w:fldCharType="begin"/>
            </w:r>
            <w:r w:rsidR="00FD04F7">
              <w:rPr>
                <w:noProof/>
                <w:webHidden/>
              </w:rPr>
              <w:instrText xml:space="preserve"> PAGEREF _Toc421984095 \h </w:instrText>
            </w:r>
            <w:r w:rsidR="00FD04F7">
              <w:rPr>
                <w:noProof/>
                <w:webHidden/>
              </w:rPr>
            </w:r>
            <w:r w:rsidR="00FD04F7">
              <w:rPr>
                <w:noProof/>
                <w:webHidden/>
              </w:rPr>
              <w:fldChar w:fldCharType="separate"/>
            </w:r>
            <w:r w:rsidR="00FD04F7">
              <w:rPr>
                <w:noProof/>
                <w:webHidden/>
              </w:rPr>
              <w:t>8</w:t>
            </w:r>
            <w:r w:rsidR="00FD04F7">
              <w:rPr>
                <w:noProof/>
                <w:webHidden/>
              </w:rPr>
              <w:fldChar w:fldCharType="end"/>
            </w:r>
          </w:hyperlink>
        </w:p>
        <w:p w14:paraId="066E928F" w14:textId="77777777" w:rsidR="00FD04F7" w:rsidRDefault="004A619A">
          <w:pPr>
            <w:pStyle w:val="TOC3"/>
            <w:tabs>
              <w:tab w:val="right" w:leader="dot" w:pos="9350"/>
            </w:tabs>
            <w:rPr>
              <w:rFonts w:asciiTheme="minorHAnsi" w:eastAsiaTheme="minorEastAsia" w:hAnsiTheme="minorHAnsi"/>
              <w:noProof/>
              <w:sz w:val="22"/>
              <w:lang w:val="en-US"/>
            </w:rPr>
          </w:pPr>
          <w:hyperlink w:anchor="_Toc421984096" w:history="1">
            <w:r w:rsidR="00FD04F7" w:rsidRPr="00702DF7">
              <w:rPr>
                <w:rStyle w:val="Hyperlink"/>
                <w:noProof/>
              </w:rPr>
              <w:t>Inf security groups</w:t>
            </w:r>
            <w:r w:rsidR="00FD04F7">
              <w:rPr>
                <w:noProof/>
                <w:webHidden/>
              </w:rPr>
              <w:tab/>
            </w:r>
            <w:r w:rsidR="00FD04F7">
              <w:rPr>
                <w:noProof/>
                <w:webHidden/>
              </w:rPr>
              <w:fldChar w:fldCharType="begin"/>
            </w:r>
            <w:r w:rsidR="00FD04F7">
              <w:rPr>
                <w:noProof/>
                <w:webHidden/>
              </w:rPr>
              <w:instrText xml:space="preserve"> PAGEREF _Toc421984096 \h </w:instrText>
            </w:r>
            <w:r w:rsidR="00FD04F7">
              <w:rPr>
                <w:noProof/>
                <w:webHidden/>
              </w:rPr>
            </w:r>
            <w:r w:rsidR="00FD04F7">
              <w:rPr>
                <w:noProof/>
                <w:webHidden/>
              </w:rPr>
              <w:fldChar w:fldCharType="separate"/>
            </w:r>
            <w:r w:rsidR="00FD04F7">
              <w:rPr>
                <w:noProof/>
                <w:webHidden/>
              </w:rPr>
              <w:t>9</w:t>
            </w:r>
            <w:r w:rsidR="00FD04F7">
              <w:rPr>
                <w:noProof/>
                <w:webHidden/>
              </w:rPr>
              <w:fldChar w:fldCharType="end"/>
            </w:r>
          </w:hyperlink>
        </w:p>
        <w:p w14:paraId="5AF9311E" w14:textId="77777777" w:rsidR="00FD04F7" w:rsidRDefault="004A619A">
          <w:pPr>
            <w:pStyle w:val="TOC3"/>
            <w:tabs>
              <w:tab w:val="right" w:leader="dot" w:pos="9350"/>
            </w:tabs>
            <w:rPr>
              <w:rFonts w:asciiTheme="minorHAnsi" w:eastAsiaTheme="minorEastAsia" w:hAnsiTheme="minorHAnsi"/>
              <w:noProof/>
              <w:sz w:val="22"/>
              <w:lang w:val="en-US"/>
            </w:rPr>
          </w:pPr>
          <w:hyperlink w:anchor="_Toc421984097" w:history="1">
            <w:r w:rsidR="00FD04F7" w:rsidRPr="00702DF7">
              <w:rPr>
                <w:rStyle w:val="Hyperlink"/>
                <w:noProof/>
              </w:rPr>
              <w:t>NAT</w:t>
            </w:r>
            <w:r w:rsidR="00FD04F7">
              <w:rPr>
                <w:noProof/>
                <w:webHidden/>
              </w:rPr>
              <w:tab/>
            </w:r>
            <w:r w:rsidR="00FD04F7">
              <w:rPr>
                <w:noProof/>
                <w:webHidden/>
              </w:rPr>
              <w:fldChar w:fldCharType="begin"/>
            </w:r>
            <w:r w:rsidR="00FD04F7">
              <w:rPr>
                <w:noProof/>
                <w:webHidden/>
              </w:rPr>
              <w:instrText xml:space="preserve"> PAGEREF _Toc421984097 \h </w:instrText>
            </w:r>
            <w:r w:rsidR="00FD04F7">
              <w:rPr>
                <w:noProof/>
                <w:webHidden/>
              </w:rPr>
            </w:r>
            <w:r w:rsidR="00FD04F7">
              <w:rPr>
                <w:noProof/>
                <w:webHidden/>
              </w:rPr>
              <w:fldChar w:fldCharType="separate"/>
            </w:r>
            <w:r w:rsidR="00FD04F7">
              <w:rPr>
                <w:noProof/>
                <w:webHidden/>
              </w:rPr>
              <w:t>9</w:t>
            </w:r>
            <w:r w:rsidR="00FD04F7">
              <w:rPr>
                <w:noProof/>
                <w:webHidden/>
              </w:rPr>
              <w:fldChar w:fldCharType="end"/>
            </w:r>
          </w:hyperlink>
        </w:p>
        <w:p w14:paraId="24DE3C71" w14:textId="77777777" w:rsidR="00FD04F7" w:rsidRDefault="004A619A">
          <w:pPr>
            <w:pStyle w:val="TOC3"/>
            <w:tabs>
              <w:tab w:val="right" w:leader="dot" w:pos="9350"/>
            </w:tabs>
            <w:rPr>
              <w:rFonts w:asciiTheme="minorHAnsi" w:eastAsiaTheme="minorEastAsia" w:hAnsiTheme="minorHAnsi"/>
              <w:noProof/>
              <w:sz w:val="22"/>
              <w:lang w:val="en-US"/>
            </w:rPr>
          </w:pPr>
          <w:hyperlink w:anchor="_Toc421984098" w:history="1">
            <w:r w:rsidR="00FD04F7" w:rsidRPr="00702DF7">
              <w:rPr>
                <w:rStyle w:val="Hyperlink"/>
                <w:noProof/>
              </w:rPr>
              <w:t>DNS</w:t>
            </w:r>
            <w:r w:rsidR="00FD04F7">
              <w:rPr>
                <w:noProof/>
                <w:webHidden/>
              </w:rPr>
              <w:tab/>
            </w:r>
            <w:r w:rsidR="00FD04F7">
              <w:rPr>
                <w:noProof/>
                <w:webHidden/>
              </w:rPr>
              <w:fldChar w:fldCharType="begin"/>
            </w:r>
            <w:r w:rsidR="00FD04F7">
              <w:rPr>
                <w:noProof/>
                <w:webHidden/>
              </w:rPr>
              <w:instrText xml:space="preserve"> PAGEREF _Toc421984098 \h </w:instrText>
            </w:r>
            <w:r w:rsidR="00FD04F7">
              <w:rPr>
                <w:noProof/>
                <w:webHidden/>
              </w:rPr>
            </w:r>
            <w:r w:rsidR="00FD04F7">
              <w:rPr>
                <w:noProof/>
                <w:webHidden/>
              </w:rPr>
              <w:fldChar w:fldCharType="separate"/>
            </w:r>
            <w:r w:rsidR="00FD04F7">
              <w:rPr>
                <w:noProof/>
                <w:webHidden/>
              </w:rPr>
              <w:t>10</w:t>
            </w:r>
            <w:r w:rsidR="00FD04F7">
              <w:rPr>
                <w:noProof/>
                <w:webHidden/>
              </w:rPr>
              <w:fldChar w:fldCharType="end"/>
            </w:r>
          </w:hyperlink>
        </w:p>
        <w:p w14:paraId="7CC18E25" w14:textId="77777777" w:rsidR="00FD04F7" w:rsidRDefault="004A619A">
          <w:pPr>
            <w:pStyle w:val="TOC2"/>
            <w:tabs>
              <w:tab w:val="right" w:leader="dot" w:pos="9350"/>
            </w:tabs>
            <w:rPr>
              <w:rFonts w:asciiTheme="minorHAnsi" w:eastAsiaTheme="minorEastAsia" w:hAnsiTheme="minorHAnsi"/>
              <w:noProof/>
              <w:sz w:val="22"/>
              <w:lang w:val="en-US"/>
            </w:rPr>
          </w:pPr>
          <w:hyperlink w:anchor="_Toc421984099" w:history="1">
            <w:r w:rsidR="00FD04F7" w:rsidRPr="00702DF7">
              <w:rPr>
                <w:rStyle w:val="Hyperlink"/>
                <w:noProof/>
              </w:rPr>
              <w:t>IAM Roles</w:t>
            </w:r>
            <w:r w:rsidR="00FD04F7">
              <w:rPr>
                <w:noProof/>
                <w:webHidden/>
              </w:rPr>
              <w:tab/>
            </w:r>
            <w:r w:rsidR="00FD04F7">
              <w:rPr>
                <w:noProof/>
                <w:webHidden/>
              </w:rPr>
              <w:fldChar w:fldCharType="begin"/>
            </w:r>
            <w:r w:rsidR="00FD04F7">
              <w:rPr>
                <w:noProof/>
                <w:webHidden/>
              </w:rPr>
              <w:instrText xml:space="preserve"> PAGEREF _Toc421984099 \h </w:instrText>
            </w:r>
            <w:r w:rsidR="00FD04F7">
              <w:rPr>
                <w:noProof/>
                <w:webHidden/>
              </w:rPr>
            </w:r>
            <w:r w:rsidR="00FD04F7">
              <w:rPr>
                <w:noProof/>
                <w:webHidden/>
              </w:rPr>
              <w:fldChar w:fldCharType="separate"/>
            </w:r>
            <w:r w:rsidR="00FD04F7">
              <w:rPr>
                <w:noProof/>
                <w:webHidden/>
              </w:rPr>
              <w:t>10</w:t>
            </w:r>
            <w:r w:rsidR="00FD04F7">
              <w:rPr>
                <w:noProof/>
                <w:webHidden/>
              </w:rPr>
              <w:fldChar w:fldCharType="end"/>
            </w:r>
          </w:hyperlink>
        </w:p>
        <w:p w14:paraId="28770C24" w14:textId="77777777" w:rsidR="00FD04F7" w:rsidRDefault="004A619A">
          <w:pPr>
            <w:pStyle w:val="TOC3"/>
            <w:tabs>
              <w:tab w:val="right" w:leader="dot" w:pos="9350"/>
            </w:tabs>
            <w:rPr>
              <w:rFonts w:asciiTheme="minorHAnsi" w:eastAsiaTheme="minorEastAsia" w:hAnsiTheme="minorHAnsi"/>
              <w:noProof/>
              <w:sz w:val="22"/>
              <w:lang w:val="en-US"/>
            </w:rPr>
          </w:pPr>
          <w:hyperlink w:anchor="_Toc421984100" w:history="1">
            <w:r w:rsidR="00FD04F7" w:rsidRPr="00702DF7">
              <w:rPr>
                <w:rStyle w:val="Hyperlink"/>
                <w:noProof/>
              </w:rPr>
              <w:t>Roles</w:t>
            </w:r>
            <w:r w:rsidR="00FD04F7">
              <w:rPr>
                <w:noProof/>
                <w:webHidden/>
              </w:rPr>
              <w:tab/>
            </w:r>
            <w:r w:rsidR="00FD04F7">
              <w:rPr>
                <w:noProof/>
                <w:webHidden/>
              </w:rPr>
              <w:fldChar w:fldCharType="begin"/>
            </w:r>
            <w:r w:rsidR="00FD04F7">
              <w:rPr>
                <w:noProof/>
                <w:webHidden/>
              </w:rPr>
              <w:instrText xml:space="preserve"> PAGEREF _Toc421984100 \h </w:instrText>
            </w:r>
            <w:r w:rsidR="00FD04F7">
              <w:rPr>
                <w:noProof/>
                <w:webHidden/>
              </w:rPr>
            </w:r>
            <w:r w:rsidR="00FD04F7">
              <w:rPr>
                <w:noProof/>
                <w:webHidden/>
              </w:rPr>
              <w:fldChar w:fldCharType="separate"/>
            </w:r>
            <w:r w:rsidR="00FD04F7">
              <w:rPr>
                <w:noProof/>
                <w:webHidden/>
              </w:rPr>
              <w:t>10</w:t>
            </w:r>
            <w:r w:rsidR="00FD04F7">
              <w:rPr>
                <w:noProof/>
                <w:webHidden/>
              </w:rPr>
              <w:fldChar w:fldCharType="end"/>
            </w:r>
          </w:hyperlink>
        </w:p>
        <w:p w14:paraId="7A198DBA" w14:textId="77777777" w:rsidR="00FD04F7" w:rsidRDefault="004A619A">
          <w:pPr>
            <w:pStyle w:val="TOC2"/>
            <w:tabs>
              <w:tab w:val="right" w:leader="dot" w:pos="9350"/>
            </w:tabs>
            <w:rPr>
              <w:rFonts w:asciiTheme="minorHAnsi" w:eastAsiaTheme="minorEastAsia" w:hAnsiTheme="minorHAnsi"/>
              <w:noProof/>
              <w:sz w:val="22"/>
              <w:lang w:val="en-US"/>
            </w:rPr>
          </w:pPr>
          <w:hyperlink w:anchor="_Toc421984101" w:history="1">
            <w:r w:rsidR="00FD04F7" w:rsidRPr="00702DF7">
              <w:rPr>
                <w:rStyle w:val="Hyperlink"/>
                <w:noProof/>
              </w:rPr>
              <w:t>EC2 Instance Specifications</w:t>
            </w:r>
            <w:r w:rsidR="00FD04F7">
              <w:rPr>
                <w:noProof/>
                <w:webHidden/>
              </w:rPr>
              <w:tab/>
            </w:r>
            <w:r w:rsidR="00FD04F7">
              <w:rPr>
                <w:noProof/>
                <w:webHidden/>
              </w:rPr>
              <w:fldChar w:fldCharType="begin"/>
            </w:r>
            <w:r w:rsidR="00FD04F7">
              <w:rPr>
                <w:noProof/>
                <w:webHidden/>
              </w:rPr>
              <w:instrText xml:space="preserve"> PAGEREF _Toc421984101 \h </w:instrText>
            </w:r>
            <w:r w:rsidR="00FD04F7">
              <w:rPr>
                <w:noProof/>
                <w:webHidden/>
              </w:rPr>
            </w:r>
            <w:r w:rsidR="00FD04F7">
              <w:rPr>
                <w:noProof/>
                <w:webHidden/>
              </w:rPr>
              <w:fldChar w:fldCharType="separate"/>
            </w:r>
            <w:r w:rsidR="00FD04F7">
              <w:rPr>
                <w:noProof/>
                <w:webHidden/>
              </w:rPr>
              <w:t>10</w:t>
            </w:r>
            <w:r w:rsidR="00FD04F7">
              <w:rPr>
                <w:noProof/>
                <w:webHidden/>
              </w:rPr>
              <w:fldChar w:fldCharType="end"/>
            </w:r>
          </w:hyperlink>
        </w:p>
        <w:p w14:paraId="415F11CE" w14:textId="77777777" w:rsidR="00FD04F7" w:rsidRDefault="004A619A">
          <w:pPr>
            <w:pStyle w:val="TOC3"/>
            <w:tabs>
              <w:tab w:val="right" w:leader="dot" w:pos="9350"/>
            </w:tabs>
            <w:rPr>
              <w:rFonts w:asciiTheme="minorHAnsi" w:eastAsiaTheme="minorEastAsia" w:hAnsiTheme="minorHAnsi"/>
              <w:noProof/>
              <w:sz w:val="22"/>
              <w:lang w:val="en-US"/>
            </w:rPr>
          </w:pPr>
          <w:hyperlink w:anchor="_Toc421984102" w:history="1">
            <w:r w:rsidR="00FD04F7" w:rsidRPr="00702DF7">
              <w:rPr>
                <w:rStyle w:val="Hyperlink"/>
                <w:noProof/>
              </w:rPr>
              <w:t>NAT</w:t>
            </w:r>
            <w:r w:rsidR="00FD04F7">
              <w:rPr>
                <w:noProof/>
                <w:webHidden/>
              </w:rPr>
              <w:tab/>
            </w:r>
            <w:r w:rsidR="00FD04F7">
              <w:rPr>
                <w:noProof/>
                <w:webHidden/>
              </w:rPr>
              <w:fldChar w:fldCharType="begin"/>
            </w:r>
            <w:r w:rsidR="00FD04F7">
              <w:rPr>
                <w:noProof/>
                <w:webHidden/>
              </w:rPr>
              <w:instrText xml:space="preserve"> PAGEREF _Toc421984102 \h </w:instrText>
            </w:r>
            <w:r w:rsidR="00FD04F7">
              <w:rPr>
                <w:noProof/>
                <w:webHidden/>
              </w:rPr>
            </w:r>
            <w:r w:rsidR="00FD04F7">
              <w:rPr>
                <w:noProof/>
                <w:webHidden/>
              </w:rPr>
              <w:fldChar w:fldCharType="separate"/>
            </w:r>
            <w:r w:rsidR="00FD04F7">
              <w:rPr>
                <w:noProof/>
                <w:webHidden/>
              </w:rPr>
              <w:t>11</w:t>
            </w:r>
            <w:r w:rsidR="00FD04F7">
              <w:rPr>
                <w:noProof/>
                <w:webHidden/>
              </w:rPr>
              <w:fldChar w:fldCharType="end"/>
            </w:r>
          </w:hyperlink>
        </w:p>
        <w:p w14:paraId="773AE1C7" w14:textId="77777777" w:rsidR="00FD04F7" w:rsidRDefault="004A619A">
          <w:pPr>
            <w:pStyle w:val="TOC3"/>
            <w:tabs>
              <w:tab w:val="right" w:leader="dot" w:pos="9350"/>
            </w:tabs>
            <w:rPr>
              <w:rFonts w:asciiTheme="minorHAnsi" w:eastAsiaTheme="minorEastAsia" w:hAnsiTheme="minorHAnsi"/>
              <w:noProof/>
              <w:sz w:val="22"/>
              <w:lang w:val="en-US"/>
            </w:rPr>
          </w:pPr>
          <w:hyperlink w:anchor="_Toc421984103" w:history="1">
            <w:r w:rsidR="00FD04F7" w:rsidRPr="00702DF7">
              <w:rPr>
                <w:rStyle w:val="Hyperlink"/>
                <w:noProof/>
              </w:rPr>
              <w:t>DNS</w:t>
            </w:r>
            <w:r w:rsidR="00FD04F7">
              <w:rPr>
                <w:noProof/>
                <w:webHidden/>
              </w:rPr>
              <w:tab/>
            </w:r>
            <w:r w:rsidR="00FD04F7">
              <w:rPr>
                <w:noProof/>
                <w:webHidden/>
              </w:rPr>
              <w:fldChar w:fldCharType="begin"/>
            </w:r>
            <w:r w:rsidR="00FD04F7">
              <w:rPr>
                <w:noProof/>
                <w:webHidden/>
              </w:rPr>
              <w:instrText xml:space="preserve"> PAGEREF _Toc421984103 \h </w:instrText>
            </w:r>
            <w:r w:rsidR="00FD04F7">
              <w:rPr>
                <w:noProof/>
                <w:webHidden/>
              </w:rPr>
            </w:r>
            <w:r w:rsidR="00FD04F7">
              <w:rPr>
                <w:noProof/>
                <w:webHidden/>
              </w:rPr>
              <w:fldChar w:fldCharType="separate"/>
            </w:r>
            <w:r w:rsidR="00FD04F7">
              <w:rPr>
                <w:noProof/>
                <w:webHidden/>
              </w:rPr>
              <w:t>11</w:t>
            </w:r>
            <w:r w:rsidR="00FD04F7">
              <w:rPr>
                <w:noProof/>
                <w:webHidden/>
              </w:rPr>
              <w:fldChar w:fldCharType="end"/>
            </w:r>
          </w:hyperlink>
        </w:p>
        <w:p w14:paraId="28F4763F" w14:textId="77777777" w:rsidR="00FD04F7" w:rsidRDefault="004A619A">
          <w:pPr>
            <w:pStyle w:val="TOC3"/>
            <w:tabs>
              <w:tab w:val="right" w:leader="dot" w:pos="9350"/>
            </w:tabs>
            <w:rPr>
              <w:rFonts w:asciiTheme="minorHAnsi" w:eastAsiaTheme="minorEastAsia" w:hAnsiTheme="minorHAnsi"/>
              <w:noProof/>
              <w:sz w:val="22"/>
              <w:lang w:val="en-US"/>
            </w:rPr>
          </w:pPr>
          <w:hyperlink w:anchor="_Toc421984104" w:history="1">
            <w:r w:rsidR="00FD04F7" w:rsidRPr="00702DF7">
              <w:rPr>
                <w:rStyle w:val="Hyperlink"/>
                <w:noProof/>
              </w:rPr>
              <w:t>Reverse Proxy</w:t>
            </w:r>
            <w:r w:rsidR="00FD04F7">
              <w:rPr>
                <w:noProof/>
                <w:webHidden/>
              </w:rPr>
              <w:tab/>
            </w:r>
            <w:r w:rsidR="00FD04F7">
              <w:rPr>
                <w:noProof/>
                <w:webHidden/>
              </w:rPr>
              <w:fldChar w:fldCharType="begin"/>
            </w:r>
            <w:r w:rsidR="00FD04F7">
              <w:rPr>
                <w:noProof/>
                <w:webHidden/>
              </w:rPr>
              <w:instrText xml:space="preserve"> PAGEREF _Toc421984104 \h </w:instrText>
            </w:r>
            <w:r w:rsidR="00FD04F7">
              <w:rPr>
                <w:noProof/>
                <w:webHidden/>
              </w:rPr>
            </w:r>
            <w:r w:rsidR="00FD04F7">
              <w:rPr>
                <w:noProof/>
                <w:webHidden/>
              </w:rPr>
              <w:fldChar w:fldCharType="separate"/>
            </w:r>
            <w:r w:rsidR="00FD04F7">
              <w:rPr>
                <w:noProof/>
                <w:webHidden/>
              </w:rPr>
              <w:t>12</w:t>
            </w:r>
            <w:r w:rsidR="00FD04F7">
              <w:rPr>
                <w:noProof/>
                <w:webHidden/>
              </w:rPr>
              <w:fldChar w:fldCharType="end"/>
            </w:r>
          </w:hyperlink>
        </w:p>
        <w:p w14:paraId="4569188B" w14:textId="77777777" w:rsidR="00FD04F7" w:rsidRDefault="004A619A">
          <w:pPr>
            <w:pStyle w:val="TOC3"/>
            <w:tabs>
              <w:tab w:val="right" w:leader="dot" w:pos="9350"/>
            </w:tabs>
            <w:rPr>
              <w:rFonts w:asciiTheme="minorHAnsi" w:eastAsiaTheme="minorEastAsia" w:hAnsiTheme="minorHAnsi"/>
              <w:noProof/>
              <w:sz w:val="22"/>
              <w:lang w:val="en-US"/>
            </w:rPr>
          </w:pPr>
          <w:hyperlink w:anchor="_Toc421984105" w:history="1">
            <w:r w:rsidR="00FD04F7" w:rsidRPr="00702DF7">
              <w:rPr>
                <w:rStyle w:val="Hyperlink"/>
                <w:noProof/>
              </w:rPr>
              <w:t>API Server</w:t>
            </w:r>
            <w:r w:rsidR="00FD04F7">
              <w:rPr>
                <w:noProof/>
                <w:webHidden/>
              </w:rPr>
              <w:tab/>
            </w:r>
            <w:r w:rsidR="00FD04F7">
              <w:rPr>
                <w:noProof/>
                <w:webHidden/>
              </w:rPr>
              <w:fldChar w:fldCharType="begin"/>
            </w:r>
            <w:r w:rsidR="00FD04F7">
              <w:rPr>
                <w:noProof/>
                <w:webHidden/>
              </w:rPr>
              <w:instrText xml:space="preserve"> PAGEREF _Toc421984105 \h </w:instrText>
            </w:r>
            <w:r w:rsidR="00FD04F7">
              <w:rPr>
                <w:noProof/>
                <w:webHidden/>
              </w:rPr>
            </w:r>
            <w:r w:rsidR="00FD04F7">
              <w:rPr>
                <w:noProof/>
                <w:webHidden/>
              </w:rPr>
              <w:fldChar w:fldCharType="separate"/>
            </w:r>
            <w:r w:rsidR="00FD04F7">
              <w:rPr>
                <w:noProof/>
                <w:webHidden/>
              </w:rPr>
              <w:t>12</w:t>
            </w:r>
            <w:r w:rsidR="00FD04F7">
              <w:rPr>
                <w:noProof/>
                <w:webHidden/>
              </w:rPr>
              <w:fldChar w:fldCharType="end"/>
            </w:r>
          </w:hyperlink>
        </w:p>
        <w:p w14:paraId="6BDF552D" w14:textId="77777777" w:rsidR="00FD04F7" w:rsidRDefault="004A619A">
          <w:pPr>
            <w:pStyle w:val="TOC3"/>
            <w:tabs>
              <w:tab w:val="right" w:leader="dot" w:pos="9350"/>
            </w:tabs>
            <w:rPr>
              <w:rFonts w:asciiTheme="minorHAnsi" w:eastAsiaTheme="minorEastAsia" w:hAnsiTheme="minorHAnsi"/>
              <w:noProof/>
              <w:sz w:val="22"/>
              <w:lang w:val="en-US"/>
            </w:rPr>
          </w:pPr>
          <w:hyperlink w:anchor="_Toc421984106" w:history="1">
            <w:r w:rsidR="00FD04F7" w:rsidRPr="00702DF7">
              <w:rPr>
                <w:rStyle w:val="Hyperlink"/>
                <w:noProof/>
              </w:rPr>
              <w:t>SAP Server</w:t>
            </w:r>
            <w:r w:rsidR="00FD04F7">
              <w:rPr>
                <w:noProof/>
                <w:webHidden/>
              </w:rPr>
              <w:tab/>
            </w:r>
            <w:r w:rsidR="00FD04F7">
              <w:rPr>
                <w:noProof/>
                <w:webHidden/>
              </w:rPr>
              <w:fldChar w:fldCharType="begin"/>
            </w:r>
            <w:r w:rsidR="00FD04F7">
              <w:rPr>
                <w:noProof/>
                <w:webHidden/>
              </w:rPr>
              <w:instrText xml:space="preserve"> PAGEREF _Toc421984106 \h </w:instrText>
            </w:r>
            <w:r w:rsidR="00FD04F7">
              <w:rPr>
                <w:noProof/>
                <w:webHidden/>
              </w:rPr>
            </w:r>
            <w:r w:rsidR="00FD04F7">
              <w:rPr>
                <w:noProof/>
                <w:webHidden/>
              </w:rPr>
              <w:fldChar w:fldCharType="separate"/>
            </w:r>
            <w:r w:rsidR="00FD04F7">
              <w:rPr>
                <w:noProof/>
                <w:webHidden/>
              </w:rPr>
              <w:t>12</w:t>
            </w:r>
            <w:r w:rsidR="00FD04F7">
              <w:rPr>
                <w:noProof/>
                <w:webHidden/>
              </w:rPr>
              <w:fldChar w:fldCharType="end"/>
            </w:r>
          </w:hyperlink>
        </w:p>
        <w:p w14:paraId="71D38087" w14:textId="77777777" w:rsidR="00FD04F7" w:rsidRDefault="004A619A">
          <w:pPr>
            <w:pStyle w:val="TOC2"/>
            <w:tabs>
              <w:tab w:val="right" w:leader="dot" w:pos="9350"/>
            </w:tabs>
            <w:rPr>
              <w:rFonts w:asciiTheme="minorHAnsi" w:eastAsiaTheme="minorEastAsia" w:hAnsiTheme="minorHAnsi"/>
              <w:noProof/>
              <w:sz w:val="22"/>
              <w:lang w:val="en-US"/>
            </w:rPr>
          </w:pPr>
          <w:hyperlink w:anchor="_Toc421984107" w:history="1">
            <w:r w:rsidR="00FD04F7" w:rsidRPr="00702DF7">
              <w:rPr>
                <w:rStyle w:val="Hyperlink"/>
                <w:noProof/>
              </w:rPr>
              <w:t>RDS Specifications</w:t>
            </w:r>
            <w:r w:rsidR="00FD04F7">
              <w:rPr>
                <w:noProof/>
                <w:webHidden/>
              </w:rPr>
              <w:tab/>
            </w:r>
            <w:r w:rsidR="00FD04F7">
              <w:rPr>
                <w:noProof/>
                <w:webHidden/>
              </w:rPr>
              <w:fldChar w:fldCharType="begin"/>
            </w:r>
            <w:r w:rsidR="00FD04F7">
              <w:rPr>
                <w:noProof/>
                <w:webHidden/>
              </w:rPr>
              <w:instrText xml:space="preserve"> PAGEREF _Toc421984107 \h </w:instrText>
            </w:r>
            <w:r w:rsidR="00FD04F7">
              <w:rPr>
                <w:noProof/>
                <w:webHidden/>
              </w:rPr>
            </w:r>
            <w:r w:rsidR="00FD04F7">
              <w:rPr>
                <w:noProof/>
                <w:webHidden/>
              </w:rPr>
              <w:fldChar w:fldCharType="separate"/>
            </w:r>
            <w:r w:rsidR="00FD04F7">
              <w:rPr>
                <w:noProof/>
                <w:webHidden/>
              </w:rPr>
              <w:t>13</w:t>
            </w:r>
            <w:r w:rsidR="00FD04F7">
              <w:rPr>
                <w:noProof/>
                <w:webHidden/>
              </w:rPr>
              <w:fldChar w:fldCharType="end"/>
            </w:r>
          </w:hyperlink>
        </w:p>
        <w:p w14:paraId="59F6AB82" w14:textId="77777777" w:rsidR="00FD04F7" w:rsidRDefault="004A619A">
          <w:pPr>
            <w:pStyle w:val="TOC3"/>
            <w:tabs>
              <w:tab w:val="right" w:leader="dot" w:pos="9350"/>
            </w:tabs>
            <w:rPr>
              <w:rFonts w:asciiTheme="minorHAnsi" w:eastAsiaTheme="minorEastAsia" w:hAnsiTheme="minorHAnsi"/>
              <w:noProof/>
              <w:sz w:val="22"/>
              <w:lang w:val="en-US"/>
            </w:rPr>
          </w:pPr>
          <w:hyperlink w:anchor="_Toc421984108" w:history="1">
            <w:r w:rsidR="00FD04F7" w:rsidRPr="00702DF7">
              <w:rPr>
                <w:rStyle w:val="Hyperlink"/>
                <w:noProof/>
              </w:rPr>
              <w:t>Database Subnet Groups</w:t>
            </w:r>
            <w:r w:rsidR="00FD04F7">
              <w:rPr>
                <w:noProof/>
                <w:webHidden/>
              </w:rPr>
              <w:tab/>
            </w:r>
            <w:r w:rsidR="00FD04F7">
              <w:rPr>
                <w:noProof/>
                <w:webHidden/>
              </w:rPr>
              <w:fldChar w:fldCharType="begin"/>
            </w:r>
            <w:r w:rsidR="00FD04F7">
              <w:rPr>
                <w:noProof/>
                <w:webHidden/>
              </w:rPr>
              <w:instrText xml:space="preserve"> PAGEREF _Toc421984108 \h </w:instrText>
            </w:r>
            <w:r w:rsidR="00FD04F7">
              <w:rPr>
                <w:noProof/>
                <w:webHidden/>
              </w:rPr>
            </w:r>
            <w:r w:rsidR="00FD04F7">
              <w:rPr>
                <w:noProof/>
                <w:webHidden/>
              </w:rPr>
              <w:fldChar w:fldCharType="separate"/>
            </w:r>
            <w:r w:rsidR="00FD04F7">
              <w:rPr>
                <w:noProof/>
                <w:webHidden/>
              </w:rPr>
              <w:t>13</w:t>
            </w:r>
            <w:r w:rsidR="00FD04F7">
              <w:rPr>
                <w:noProof/>
                <w:webHidden/>
              </w:rPr>
              <w:fldChar w:fldCharType="end"/>
            </w:r>
          </w:hyperlink>
        </w:p>
        <w:p w14:paraId="671E8CCA" w14:textId="77777777" w:rsidR="00FD04F7" w:rsidRDefault="004A619A">
          <w:pPr>
            <w:pStyle w:val="TOC2"/>
            <w:tabs>
              <w:tab w:val="right" w:leader="dot" w:pos="9350"/>
            </w:tabs>
            <w:rPr>
              <w:rFonts w:asciiTheme="minorHAnsi" w:eastAsiaTheme="minorEastAsia" w:hAnsiTheme="minorHAnsi"/>
              <w:noProof/>
              <w:sz w:val="22"/>
              <w:lang w:val="en-US"/>
            </w:rPr>
          </w:pPr>
          <w:hyperlink w:anchor="_Toc421984109" w:history="1">
            <w:r w:rsidR="00FD04F7" w:rsidRPr="00702DF7">
              <w:rPr>
                <w:rStyle w:val="Hyperlink"/>
                <w:noProof/>
              </w:rPr>
              <w:t>S3</w:t>
            </w:r>
            <w:r w:rsidR="00FD04F7">
              <w:rPr>
                <w:noProof/>
                <w:webHidden/>
              </w:rPr>
              <w:tab/>
            </w:r>
            <w:r w:rsidR="00FD04F7">
              <w:rPr>
                <w:noProof/>
                <w:webHidden/>
              </w:rPr>
              <w:fldChar w:fldCharType="begin"/>
            </w:r>
            <w:r w:rsidR="00FD04F7">
              <w:rPr>
                <w:noProof/>
                <w:webHidden/>
              </w:rPr>
              <w:instrText xml:space="preserve"> PAGEREF _Toc421984109 \h </w:instrText>
            </w:r>
            <w:r w:rsidR="00FD04F7">
              <w:rPr>
                <w:noProof/>
                <w:webHidden/>
              </w:rPr>
            </w:r>
            <w:r w:rsidR="00FD04F7">
              <w:rPr>
                <w:noProof/>
                <w:webHidden/>
              </w:rPr>
              <w:fldChar w:fldCharType="separate"/>
            </w:r>
            <w:r w:rsidR="00FD04F7">
              <w:rPr>
                <w:noProof/>
                <w:webHidden/>
              </w:rPr>
              <w:t>13</w:t>
            </w:r>
            <w:r w:rsidR="00FD04F7">
              <w:rPr>
                <w:noProof/>
                <w:webHidden/>
              </w:rPr>
              <w:fldChar w:fldCharType="end"/>
            </w:r>
          </w:hyperlink>
        </w:p>
        <w:p w14:paraId="1A0C172C" w14:textId="77777777" w:rsidR="00FD04F7" w:rsidRDefault="004A619A">
          <w:pPr>
            <w:pStyle w:val="TOC2"/>
            <w:tabs>
              <w:tab w:val="right" w:leader="dot" w:pos="9350"/>
            </w:tabs>
            <w:rPr>
              <w:rFonts w:asciiTheme="minorHAnsi" w:eastAsiaTheme="minorEastAsia" w:hAnsiTheme="minorHAnsi"/>
              <w:noProof/>
              <w:sz w:val="22"/>
              <w:lang w:val="en-US"/>
            </w:rPr>
          </w:pPr>
          <w:hyperlink w:anchor="_Toc421984110" w:history="1">
            <w:r w:rsidR="00FD04F7" w:rsidRPr="00702DF7">
              <w:rPr>
                <w:rStyle w:val="Hyperlink"/>
                <w:noProof/>
              </w:rPr>
              <w:t>Endpoints &amp; Default Access Credentials</w:t>
            </w:r>
            <w:r w:rsidR="00FD04F7">
              <w:rPr>
                <w:noProof/>
                <w:webHidden/>
              </w:rPr>
              <w:tab/>
            </w:r>
            <w:r w:rsidR="00FD04F7">
              <w:rPr>
                <w:noProof/>
                <w:webHidden/>
              </w:rPr>
              <w:fldChar w:fldCharType="begin"/>
            </w:r>
            <w:r w:rsidR="00FD04F7">
              <w:rPr>
                <w:noProof/>
                <w:webHidden/>
              </w:rPr>
              <w:instrText xml:space="preserve"> PAGEREF _Toc421984110 \h </w:instrText>
            </w:r>
            <w:r w:rsidR="00FD04F7">
              <w:rPr>
                <w:noProof/>
                <w:webHidden/>
              </w:rPr>
            </w:r>
            <w:r w:rsidR="00FD04F7">
              <w:rPr>
                <w:noProof/>
                <w:webHidden/>
              </w:rPr>
              <w:fldChar w:fldCharType="separate"/>
            </w:r>
            <w:r w:rsidR="00FD04F7">
              <w:rPr>
                <w:noProof/>
                <w:webHidden/>
              </w:rPr>
              <w:t>13</w:t>
            </w:r>
            <w:r w:rsidR="00FD04F7">
              <w:rPr>
                <w:noProof/>
                <w:webHidden/>
              </w:rPr>
              <w:fldChar w:fldCharType="end"/>
            </w:r>
          </w:hyperlink>
        </w:p>
        <w:p w14:paraId="5CE1BB24" w14:textId="77777777" w:rsidR="00FD04F7" w:rsidRDefault="004A619A">
          <w:pPr>
            <w:pStyle w:val="TOC1"/>
            <w:tabs>
              <w:tab w:val="right" w:leader="dot" w:pos="9350"/>
            </w:tabs>
            <w:rPr>
              <w:rFonts w:asciiTheme="minorHAnsi" w:eastAsiaTheme="minorEastAsia" w:hAnsiTheme="minorHAnsi"/>
              <w:noProof/>
              <w:sz w:val="22"/>
              <w:lang w:val="en-US"/>
            </w:rPr>
          </w:pPr>
          <w:hyperlink w:anchor="_Toc421984111" w:history="1">
            <w:r w:rsidR="00FD04F7" w:rsidRPr="00702DF7">
              <w:rPr>
                <w:rStyle w:val="Hyperlink"/>
                <w:noProof/>
              </w:rPr>
              <w:t>Governance</w:t>
            </w:r>
            <w:r w:rsidR="00FD04F7">
              <w:rPr>
                <w:noProof/>
                <w:webHidden/>
              </w:rPr>
              <w:tab/>
            </w:r>
            <w:r w:rsidR="00FD04F7">
              <w:rPr>
                <w:noProof/>
                <w:webHidden/>
              </w:rPr>
              <w:fldChar w:fldCharType="begin"/>
            </w:r>
            <w:r w:rsidR="00FD04F7">
              <w:rPr>
                <w:noProof/>
                <w:webHidden/>
              </w:rPr>
              <w:instrText xml:space="preserve"> PAGEREF _Toc421984111 \h </w:instrText>
            </w:r>
            <w:r w:rsidR="00FD04F7">
              <w:rPr>
                <w:noProof/>
                <w:webHidden/>
              </w:rPr>
            </w:r>
            <w:r w:rsidR="00FD04F7">
              <w:rPr>
                <w:noProof/>
                <w:webHidden/>
              </w:rPr>
              <w:fldChar w:fldCharType="separate"/>
            </w:r>
            <w:r w:rsidR="00FD04F7">
              <w:rPr>
                <w:noProof/>
                <w:webHidden/>
              </w:rPr>
              <w:t>14</w:t>
            </w:r>
            <w:r w:rsidR="00FD04F7">
              <w:rPr>
                <w:noProof/>
                <w:webHidden/>
              </w:rPr>
              <w:fldChar w:fldCharType="end"/>
            </w:r>
          </w:hyperlink>
        </w:p>
        <w:p w14:paraId="5AD52AD8" w14:textId="77777777" w:rsidR="00FD04F7" w:rsidRDefault="004A619A">
          <w:pPr>
            <w:pStyle w:val="TOC2"/>
            <w:tabs>
              <w:tab w:val="right" w:leader="dot" w:pos="9350"/>
            </w:tabs>
            <w:rPr>
              <w:rFonts w:asciiTheme="minorHAnsi" w:eastAsiaTheme="minorEastAsia" w:hAnsiTheme="minorHAnsi"/>
              <w:noProof/>
              <w:sz w:val="22"/>
              <w:lang w:val="en-US"/>
            </w:rPr>
          </w:pPr>
          <w:hyperlink w:anchor="_Toc421984112" w:history="1">
            <w:r w:rsidR="00FD04F7" w:rsidRPr="00702DF7">
              <w:rPr>
                <w:rStyle w:val="Hyperlink"/>
                <w:noProof/>
              </w:rPr>
              <w:t>Scope</w:t>
            </w:r>
            <w:r w:rsidR="00FD04F7">
              <w:rPr>
                <w:noProof/>
                <w:webHidden/>
              </w:rPr>
              <w:tab/>
            </w:r>
            <w:r w:rsidR="00FD04F7">
              <w:rPr>
                <w:noProof/>
                <w:webHidden/>
              </w:rPr>
              <w:fldChar w:fldCharType="begin"/>
            </w:r>
            <w:r w:rsidR="00FD04F7">
              <w:rPr>
                <w:noProof/>
                <w:webHidden/>
              </w:rPr>
              <w:instrText xml:space="preserve"> PAGEREF _Toc421984112 \h </w:instrText>
            </w:r>
            <w:r w:rsidR="00FD04F7">
              <w:rPr>
                <w:noProof/>
                <w:webHidden/>
              </w:rPr>
            </w:r>
            <w:r w:rsidR="00FD04F7">
              <w:rPr>
                <w:noProof/>
                <w:webHidden/>
              </w:rPr>
              <w:fldChar w:fldCharType="separate"/>
            </w:r>
            <w:r w:rsidR="00FD04F7">
              <w:rPr>
                <w:noProof/>
                <w:webHidden/>
              </w:rPr>
              <w:t>14</w:t>
            </w:r>
            <w:r w:rsidR="00FD04F7">
              <w:rPr>
                <w:noProof/>
                <w:webHidden/>
              </w:rPr>
              <w:fldChar w:fldCharType="end"/>
            </w:r>
          </w:hyperlink>
        </w:p>
        <w:p w14:paraId="3ED98758" w14:textId="77777777" w:rsidR="00FD04F7" w:rsidRDefault="004A619A">
          <w:pPr>
            <w:pStyle w:val="TOC2"/>
            <w:tabs>
              <w:tab w:val="right" w:leader="dot" w:pos="9350"/>
            </w:tabs>
            <w:rPr>
              <w:rFonts w:asciiTheme="minorHAnsi" w:eastAsiaTheme="minorEastAsia" w:hAnsiTheme="minorHAnsi"/>
              <w:noProof/>
              <w:sz w:val="22"/>
              <w:lang w:val="en-US"/>
            </w:rPr>
          </w:pPr>
          <w:hyperlink w:anchor="_Toc421984113" w:history="1">
            <w:r w:rsidR="00FD04F7" w:rsidRPr="00702DF7">
              <w:rPr>
                <w:rStyle w:val="Hyperlink"/>
                <w:noProof/>
              </w:rPr>
              <w:t>Stakeholders</w:t>
            </w:r>
            <w:r w:rsidR="00FD04F7">
              <w:rPr>
                <w:noProof/>
                <w:webHidden/>
              </w:rPr>
              <w:tab/>
            </w:r>
            <w:r w:rsidR="00FD04F7">
              <w:rPr>
                <w:noProof/>
                <w:webHidden/>
              </w:rPr>
              <w:fldChar w:fldCharType="begin"/>
            </w:r>
            <w:r w:rsidR="00FD04F7">
              <w:rPr>
                <w:noProof/>
                <w:webHidden/>
              </w:rPr>
              <w:instrText xml:space="preserve"> PAGEREF _Toc421984113 \h </w:instrText>
            </w:r>
            <w:r w:rsidR="00FD04F7">
              <w:rPr>
                <w:noProof/>
                <w:webHidden/>
              </w:rPr>
            </w:r>
            <w:r w:rsidR="00FD04F7">
              <w:rPr>
                <w:noProof/>
                <w:webHidden/>
              </w:rPr>
              <w:fldChar w:fldCharType="separate"/>
            </w:r>
            <w:r w:rsidR="00FD04F7">
              <w:rPr>
                <w:noProof/>
                <w:webHidden/>
              </w:rPr>
              <w:t>14</w:t>
            </w:r>
            <w:r w:rsidR="00FD04F7">
              <w:rPr>
                <w:noProof/>
                <w:webHidden/>
              </w:rPr>
              <w:fldChar w:fldCharType="end"/>
            </w:r>
          </w:hyperlink>
        </w:p>
        <w:p w14:paraId="3A2A23DE" w14:textId="77777777" w:rsidR="00FD04F7" w:rsidRDefault="004A619A">
          <w:pPr>
            <w:pStyle w:val="TOC2"/>
            <w:tabs>
              <w:tab w:val="right" w:leader="dot" w:pos="9350"/>
            </w:tabs>
            <w:rPr>
              <w:rFonts w:asciiTheme="minorHAnsi" w:eastAsiaTheme="minorEastAsia" w:hAnsiTheme="minorHAnsi"/>
              <w:noProof/>
              <w:sz w:val="22"/>
              <w:lang w:val="en-US"/>
            </w:rPr>
          </w:pPr>
          <w:hyperlink w:anchor="_Toc421984114" w:history="1">
            <w:r w:rsidR="00FD04F7" w:rsidRPr="00702DF7">
              <w:rPr>
                <w:rStyle w:val="Hyperlink"/>
                <w:noProof/>
              </w:rPr>
              <w:t>Strategy &amp; Roadmap</w:t>
            </w:r>
            <w:r w:rsidR="00FD04F7">
              <w:rPr>
                <w:noProof/>
                <w:webHidden/>
              </w:rPr>
              <w:tab/>
            </w:r>
            <w:r w:rsidR="00FD04F7">
              <w:rPr>
                <w:noProof/>
                <w:webHidden/>
              </w:rPr>
              <w:fldChar w:fldCharType="begin"/>
            </w:r>
            <w:r w:rsidR="00FD04F7">
              <w:rPr>
                <w:noProof/>
                <w:webHidden/>
              </w:rPr>
              <w:instrText xml:space="preserve"> PAGEREF _Toc421984114 \h </w:instrText>
            </w:r>
            <w:r w:rsidR="00FD04F7">
              <w:rPr>
                <w:noProof/>
                <w:webHidden/>
              </w:rPr>
            </w:r>
            <w:r w:rsidR="00FD04F7">
              <w:rPr>
                <w:noProof/>
                <w:webHidden/>
              </w:rPr>
              <w:fldChar w:fldCharType="separate"/>
            </w:r>
            <w:r w:rsidR="00FD04F7">
              <w:rPr>
                <w:noProof/>
                <w:webHidden/>
              </w:rPr>
              <w:t>14</w:t>
            </w:r>
            <w:r w:rsidR="00FD04F7">
              <w:rPr>
                <w:noProof/>
                <w:webHidden/>
              </w:rPr>
              <w:fldChar w:fldCharType="end"/>
            </w:r>
          </w:hyperlink>
        </w:p>
        <w:p w14:paraId="7DAEE0E0" w14:textId="77777777" w:rsidR="00FD04F7" w:rsidRDefault="004A619A">
          <w:pPr>
            <w:pStyle w:val="TOC2"/>
            <w:tabs>
              <w:tab w:val="right" w:leader="dot" w:pos="9350"/>
            </w:tabs>
            <w:rPr>
              <w:rFonts w:asciiTheme="minorHAnsi" w:eastAsiaTheme="minorEastAsia" w:hAnsiTheme="minorHAnsi"/>
              <w:noProof/>
              <w:sz w:val="22"/>
              <w:lang w:val="en-US"/>
            </w:rPr>
          </w:pPr>
          <w:hyperlink w:anchor="_Toc421984115" w:history="1">
            <w:r w:rsidR="00FD04F7" w:rsidRPr="00702DF7">
              <w:rPr>
                <w:rStyle w:val="Hyperlink"/>
                <w:noProof/>
              </w:rPr>
              <w:t>Architecture &amp; Technology Policies</w:t>
            </w:r>
            <w:r w:rsidR="00FD04F7">
              <w:rPr>
                <w:noProof/>
                <w:webHidden/>
              </w:rPr>
              <w:tab/>
            </w:r>
            <w:r w:rsidR="00FD04F7">
              <w:rPr>
                <w:noProof/>
                <w:webHidden/>
              </w:rPr>
              <w:fldChar w:fldCharType="begin"/>
            </w:r>
            <w:r w:rsidR="00FD04F7">
              <w:rPr>
                <w:noProof/>
                <w:webHidden/>
              </w:rPr>
              <w:instrText xml:space="preserve"> PAGEREF _Toc421984115 \h </w:instrText>
            </w:r>
            <w:r w:rsidR="00FD04F7">
              <w:rPr>
                <w:noProof/>
                <w:webHidden/>
              </w:rPr>
            </w:r>
            <w:r w:rsidR="00FD04F7">
              <w:rPr>
                <w:noProof/>
                <w:webHidden/>
              </w:rPr>
              <w:fldChar w:fldCharType="separate"/>
            </w:r>
            <w:r w:rsidR="00FD04F7">
              <w:rPr>
                <w:noProof/>
                <w:webHidden/>
              </w:rPr>
              <w:t>14</w:t>
            </w:r>
            <w:r w:rsidR="00FD04F7">
              <w:rPr>
                <w:noProof/>
                <w:webHidden/>
              </w:rPr>
              <w:fldChar w:fldCharType="end"/>
            </w:r>
          </w:hyperlink>
        </w:p>
        <w:p w14:paraId="38F5DA6D" w14:textId="77777777" w:rsidR="00FD04F7" w:rsidRDefault="004A619A">
          <w:pPr>
            <w:pStyle w:val="TOC2"/>
            <w:tabs>
              <w:tab w:val="right" w:leader="dot" w:pos="9350"/>
            </w:tabs>
            <w:rPr>
              <w:rFonts w:asciiTheme="minorHAnsi" w:eastAsiaTheme="minorEastAsia" w:hAnsiTheme="minorHAnsi"/>
              <w:noProof/>
              <w:sz w:val="22"/>
              <w:lang w:val="en-US"/>
            </w:rPr>
          </w:pPr>
          <w:hyperlink w:anchor="_Toc421984116" w:history="1">
            <w:r w:rsidR="00FD04F7" w:rsidRPr="00702DF7">
              <w:rPr>
                <w:rStyle w:val="Hyperlink"/>
                <w:noProof/>
              </w:rPr>
              <w:t>Security &amp; Privacy</w:t>
            </w:r>
            <w:r w:rsidR="00FD04F7">
              <w:rPr>
                <w:noProof/>
                <w:webHidden/>
              </w:rPr>
              <w:tab/>
            </w:r>
            <w:r w:rsidR="00FD04F7">
              <w:rPr>
                <w:noProof/>
                <w:webHidden/>
              </w:rPr>
              <w:fldChar w:fldCharType="begin"/>
            </w:r>
            <w:r w:rsidR="00FD04F7">
              <w:rPr>
                <w:noProof/>
                <w:webHidden/>
              </w:rPr>
              <w:instrText xml:space="preserve"> PAGEREF _Toc421984116 \h </w:instrText>
            </w:r>
            <w:r w:rsidR="00FD04F7">
              <w:rPr>
                <w:noProof/>
                <w:webHidden/>
              </w:rPr>
            </w:r>
            <w:r w:rsidR="00FD04F7">
              <w:rPr>
                <w:noProof/>
                <w:webHidden/>
              </w:rPr>
              <w:fldChar w:fldCharType="separate"/>
            </w:r>
            <w:r w:rsidR="00FD04F7">
              <w:rPr>
                <w:noProof/>
                <w:webHidden/>
              </w:rPr>
              <w:t>15</w:t>
            </w:r>
            <w:r w:rsidR="00FD04F7">
              <w:rPr>
                <w:noProof/>
                <w:webHidden/>
              </w:rPr>
              <w:fldChar w:fldCharType="end"/>
            </w:r>
          </w:hyperlink>
        </w:p>
        <w:p w14:paraId="4AC9548C" w14:textId="77777777" w:rsidR="00FD04F7" w:rsidRDefault="004A619A">
          <w:pPr>
            <w:pStyle w:val="TOC3"/>
            <w:tabs>
              <w:tab w:val="right" w:leader="dot" w:pos="9350"/>
            </w:tabs>
            <w:rPr>
              <w:rFonts w:asciiTheme="minorHAnsi" w:eastAsiaTheme="minorEastAsia" w:hAnsiTheme="minorHAnsi"/>
              <w:noProof/>
              <w:sz w:val="22"/>
              <w:lang w:val="en-US"/>
            </w:rPr>
          </w:pPr>
          <w:hyperlink w:anchor="_Toc421984117" w:history="1">
            <w:r w:rsidR="00FD04F7" w:rsidRPr="00702DF7">
              <w:rPr>
                <w:rStyle w:val="Hyperlink"/>
                <w:noProof/>
              </w:rPr>
              <w:t>Identity &amp; Access Management</w:t>
            </w:r>
            <w:r w:rsidR="00FD04F7">
              <w:rPr>
                <w:noProof/>
                <w:webHidden/>
              </w:rPr>
              <w:tab/>
            </w:r>
            <w:r w:rsidR="00FD04F7">
              <w:rPr>
                <w:noProof/>
                <w:webHidden/>
              </w:rPr>
              <w:fldChar w:fldCharType="begin"/>
            </w:r>
            <w:r w:rsidR="00FD04F7">
              <w:rPr>
                <w:noProof/>
                <w:webHidden/>
              </w:rPr>
              <w:instrText xml:space="preserve"> PAGEREF _Toc421984117 \h </w:instrText>
            </w:r>
            <w:r w:rsidR="00FD04F7">
              <w:rPr>
                <w:noProof/>
                <w:webHidden/>
              </w:rPr>
            </w:r>
            <w:r w:rsidR="00FD04F7">
              <w:rPr>
                <w:noProof/>
                <w:webHidden/>
              </w:rPr>
              <w:fldChar w:fldCharType="separate"/>
            </w:r>
            <w:r w:rsidR="00FD04F7">
              <w:rPr>
                <w:noProof/>
                <w:webHidden/>
              </w:rPr>
              <w:t>15</w:t>
            </w:r>
            <w:r w:rsidR="00FD04F7">
              <w:rPr>
                <w:noProof/>
                <w:webHidden/>
              </w:rPr>
              <w:fldChar w:fldCharType="end"/>
            </w:r>
          </w:hyperlink>
        </w:p>
        <w:p w14:paraId="28BD6D9B" w14:textId="77777777" w:rsidR="00FD04F7" w:rsidRDefault="004A619A">
          <w:pPr>
            <w:pStyle w:val="TOC3"/>
            <w:tabs>
              <w:tab w:val="right" w:leader="dot" w:pos="9350"/>
            </w:tabs>
            <w:rPr>
              <w:rFonts w:asciiTheme="minorHAnsi" w:eastAsiaTheme="minorEastAsia" w:hAnsiTheme="minorHAnsi"/>
              <w:noProof/>
              <w:sz w:val="22"/>
              <w:lang w:val="en-US"/>
            </w:rPr>
          </w:pPr>
          <w:hyperlink w:anchor="_Toc421984118" w:history="1">
            <w:r w:rsidR="00FD04F7" w:rsidRPr="00702DF7">
              <w:rPr>
                <w:rStyle w:val="Hyperlink"/>
                <w:noProof/>
              </w:rPr>
              <w:t>Servers in EC2</w:t>
            </w:r>
            <w:r w:rsidR="00FD04F7">
              <w:rPr>
                <w:noProof/>
                <w:webHidden/>
              </w:rPr>
              <w:tab/>
            </w:r>
            <w:r w:rsidR="00FD04F7">
              <w:rPr>
                <w:noProof/>
                <w:webHidden/>
              </w:rPr>
              <w:fldChar w:fldCharType="begin"/>
            </w:r>
            <w:r w:rsidR="00FD04F7">
              <w:rPr>
                <w:noProof/>
                <w:webHidden/>
              </w:rPr>
              <w:instrText xml:space="preserve"> PAGEREF _Toc421984118 \h </w:instrText>
            </w:r>
            <w:r w:rsidR="00FD04F7">
              <w:rPr>
                <w:noProof/>
                <w:webHidden/>
              </w:rPr>
            </w:r>
            <w:r w:rsidR="00FD04F7">
              <w:rPr>
                <w:noProof/>
                <w:webHidden/>
              </w:rPr>
              <w:fldChar w:fldCharType="separate"/>
            </w:r>
            <w:r w:rsidR="00FD04F7">
              <w:rPr>
                <w:noProof/>
                <w:webHidden/>
              </w:rPr>
              <w:t>15</w:t>
            </w:r>
            <w:r w:rsidR="00FD04F7">
              <w:rPr>
                <w:noProof/>
                <w:webHidden/>
              </w:rPr>
              <w:fldChar w:fldCharType="end"/>
            </w:r>
          </w:hyperlink>
        </w:p>
        <w:p w14:paraId="0622989F" w14:textId="77777777" w:rsidR="00FD04F7" w:rsidRDefault="004A619A">
          <w:pPr>
            <w:pStyle w:val="TOC3"/>
            <w:tabs>
              <w:tab w:val="right" w:leader="dot" w:pos="9350"/>
            </w:tabs>
            <w:rPr>
              <w:rFonts w:asciiTheme="minorHAnsi" w:eastAsiaTheme="minorEastAsia" w:hAnsiTheme="minorHAnsi"/>
              <w:noProof/>
              <w:sz w:val="22"/>
              <w:lang w:val="en-US"/>
            </w:rPr>
          </w:pPr>
          <w:hyperlink w:anchor="_Toc421984119" w:history="1">
            <w:r w:rsidR="00FD04F7" w:rsidRPr="00702DF7">
              <w:rPr>
                <w:rStyle w:val="Hyperlink"/>
                <w:noProof/>
              </w:rPr>
              <w:t>Source Code Repository</w:t>
            </w:r>
            <w:r w:rsidR="00FD04F7">
              <w:rPr>
                <w:noProof/>
                <w:webHidden/>
              </w:rPr>
              <w:tab/>
            </w:r>
            <w:r w:rsidR="00FD04F7">
              <w:rPr>
                <w:noProof/>
                <w:webHidden/>
              </w:rPr>
              <w:fldChar w:fldCharType="begin"/>
            </w:r>
            <w:r w:rsidR="00FD04F7">
              <w:rPr>
                <w:noProof/>
                <w:webHidden/>
              </w:rPr>
              <w:instrText xml:space="preserve"> PAGEREF _Toc421984119 \h </w:instrText>
            </w:r>
            <w:r w:rsidR="00FD04F7">
              <w:rPr>
                <w:noProof/>
                <w:webHidden/>
              </w:rPr>
            </w:r>
            <w:r w:rsidR="00FD04F7">
              <w:rPr>
                <w:noProof/>
                <w:webHidden/>
              </w:rPr>
              <w:fldChar w:fldCharType="separate"/>
            </w:r>
            <w:r w:rsidR="00FD04F7">
              <w:rPr>
                <w:noProof/>
                <w:webHidden/>
              </w:rPr>
              <w:t>15</w:t>
            </w:r>
            <w:r w:rsidR="00FD04F7">
              <w:rPr>
                <w:noProof/>
                <w:webHidden/>
              </w:rPr>
              <w:fldChar w:fldCharType="end"/>
            </w:r>
          </w:hyperlink>
        </w:p>
        <w:p w14:paraId="7845BFE9" w14:textId="77777777" w:rsidR="00FD04F7" w:rsidRDefault="004A619A">
          <w:pPr>
            <w:pStyle w:val="TOC3"/>
            <w:tabs>
              <w:tab w:val="right" w:leader="dot" w:pos="9350"/>
            </w:tabs>
            <w:rPr>
              <w:rFonts w:asciiTheme="minorHAnsi" w:eastAsiaTheme="minorEastAsia" w:hAnsiTheme="minorHAnsi"/>
              <w:noProof/>
              <w:sz w:val="22"/>
              <w:lang w:val="en-US"/>
            </w:rPr>
          </w:pPr>
          <w:hyperlink w:anchor="_Toc421984120" w:history="1">
            <w:r w:rsidR="00FD04F7" w:rsidRPr="00702DF7">
              <w:rPr>
                <w:rStyle w:val="Hyperlink"/>
                <w:noProof/>
              </w:rPr>
              <w:t>Data Storage</w:t>
            </w:r>
            <w:r w:rsidR="00FD04F7">
              <w:rPr>
                <w:noProof/>
                <w:webHidden/>
              </w:rPr>
              <w:tab/>
            </w:r>
            <w:r w:rsidR="00FD04F7">
              <w:rPr>
                <w:noProof/>
                <w:webHidden/>
              </w:rPr>
              <w:fldChar w:fldCharType="begin"/>
            </w:r>
            <w:r w:rsidR="00FD04F7">
              <w:rPr>
                <w:noProof/>
                <w:webHidden/>
              </w:rPr>
              <w:instrText xml:space="preserve"> PAGEREF _Toc421984120 \h </w:instrText>
            </w:r>
            <w:r w:rsidR="00FD04F7">
              <w:rPr>
                <w:noProof/>
                <w:webHidden/>
              </w:rPr>
            </w:r>
            <w:r w:rsidR="00FD04F7">
              <w:rPr>
                <w:noProof/>
                <w:webHidden/>
              </w:rPr>
              <w:fldChar w:fldCharType="separate"/>
            </w:r>
            <w:r w:rsidR="00FD04F7">
              <w:rPr>
                <w:noProof/>
                <w:webHidden/>
              </w:rPr>
              <w:t>15</w:t>
            </w:r>
            <w:r w:rsidR="00FD04F7">
              <w:rPr>
                <w:noProof/>
                <w:webHidden/>
              </w:rPr>
              <w:fldChar w:fldCharType="end"/>
            </w:r>
          </w:hyperlink>
        </w:p>
        <w:p w14:paraId="26E037AC" w14:textId="77777777" w:rsidR="00FD04F7" w:rsidRDefault="004A619A">
          <w:pPr>
            <w:pStyle w:val="TOC2"/>
            <w:tabs>
              <w:tab w:val="right" w:leader="dot" w:pos="9350"/>
            </w:tabs>
            <w:rPr>
              <w:rFonts w:asciiTheme="minorHAnsi" w:eastAsiaTheme="minorEastAsia" w:hAnsiTheme="minorHAnsi"/>
              <w:noProof/>
              <w:sz w:val="22"/>
              <w:lang w:val="en-US"/>
            </w:rPr>
          </w:pPr>
          <w:hyperlink w:anchor="_Toc421984121" w:history="1">
            <w:r w:rsidR="00FD04F7" w:rsidRPr="00702DF7">
              <w:rPr>
                <w:rStyle w:val="Hyperlink"/>
                <w:noProof/>
              </w:rPr>
              <w:t>Operational Policies</w:t>
            </w:r>
            <w:r w:rsidR="00FD04F7">
              <w:rPr>
                <w:noProof/>
                <w:webHidden/>
              </w:rPr>
              <w:tab/>
            </w:r>
            <w:r w:rsidR="00FD04F7">
              <w:rPr>
                <w:noProof/>
                <w:webHidden/>
              </w:rPr>
              <w:fldChar w:fldCharType="begin"/>
            </w:r>
            <w:r w:rsidR="00FD04F7">
              <w:rPr>
                <w:noProof/>
                <w:webHidden/>
              </w:rPr>
              <w:instrText xml:space="preserve"> PAGEREF _Toc421984121 \h </w:instrText>
            </w:r>
            <w:r w:rsidR="00FD04F7">
              <w:rPr>
                <w:noProof/>
                <w:webHidden/>
              </w:rPr>
            </w:r>
            <w:r w:rsidR="00FD04F7">
              <w:rPr>
                <w:noProof/>
                <w:webHidden/>
              </w:rPr>
              <w:fldChar w:fldCharType="separate"/>
            </w:r>
            <w:r w:rsidR="00FD04F7">
              <w:rPr>
                <w:noProof/>
                <w:webHidden/>
              </w:rPr>
              <w:t>15</w:t>
            </w:r>
            <w:r w:rsidR="00FD04F7">
              <w:rPr>
                <w:noProof/>
                <w:webHidden/>
              </w:rPr>
              <w:fldChar w:fldCharType="end"/>
            </w:r>
          </w:hyperlink>
        </w:p>
        <w:p w14:paraId="02C475DD" w14:textId="77777777" w:rsidR="00FD04F7" w:rsidRDefault="004A619A">
          <w:pPr>
            <w:pStyle w:val="TOC3"/>
            <w:tabs>
              <w:tab w:val="right" w:leader="dot" w:pos="9350"/>
            </w:tabs>
            <w:rPr>
              <w:rFonts w:asciiTheme="minorHAnsi" w:eastAsiaTheme="minorEastAsia" w:hAnsiTheme="minorHAnsi"/>
              <w:noProof/>
              <w:sz w:val="22"/>
              <w:lang w:val="en-US"/>
            </w:rPr>
          </w:pPr>
          <w:hyperlink w:anchor="_Toc421984122" w:history="1">
            <w:r w:rsidR="00FD04F7" w:rsidRPr="00702DF7">
              <w:rPr>
                <w:rStyle w:val="Hyperlink"/>
                <w:noProof/>
              </w:rPr>
              <w:t>Consumption</w:t>
            </w:r>
            <w:r w:rsidR="00FD04F7">
              <w:rPr>
                <w:noProof/>
                <w:webHidden/>
              </w:rPr>
              <w:tab/>
            </w:r>
            <w:r w:rsidR="00FD04F7">
              <w:rPr>
                <w:noProof/>
                <w:webHidden/>
              </w:rPr>
              <w:fldChar w:fldCharType="begin"/>
            </w:r>
            <w:r w:rsidR="00FD04F7">
              <w:rPr>
                <w:noProof/>
                <w:webHidden/>
              </w:rPr>
              <w:instrText xml:space="preserve"> PAGEREF _Toc421984122 \h </w:instrText>
            </w:r>
            <w:r w:rsidR="00FD04F7">
              <w:rPr>
                <w:noProof/>
                <w:webHidden/>
              </w:rPr>
            </w:r>
            <w:r w:rsidR="00FD04F7">
              <w:rPr>
                <w:noProof/>
                <w:webHidden/>
              </w:rPr>
              <w:fldChar w:fldCharType="separate"/>
            </w:r>
            <w:r w:rsidR="00FD04F7">
              <w:rPr>
                <w:noProof/>
                <w:webHidden/>
              </w:rPr>
              <w:t>16</w:t>
            </w:r>
            <w:r w:rsidR="00FD04F7">
              <w:rPr>
                <w:noProof/>
                <w:webHidden/>
              </w:rPr>
              <w:fldChar w:fldCharType="end"/>
            </w:r>
          </w:hyperlink>
        </w:p>
        <w:p w14:paraId="45EA517D" w14:textId="77777777" w:rsidR="00FD04F7" w:rsidRDefault="004A619A">
          <w:pPr>
            <w:pStyle w:val="TOC3"/>
            <w:tabs>
              <w:tab w:val="right" w:leader="dot" w:pos="9350"/>
            </w:tabs>
            <w:rPr>
              <w:rFonts w:asciiTheme="minorHAnsi" w:eastAsiaTheme="minorEastAsia" w:hAnsiTheme="minorHAnsi"/>
              <w:noProof/>
              <w:sz w:val="22"/>
              <w:lang w:val="en-US"/>
            </w:rPr>
          </w:pPr>
          <w:hyperlink w:anchor="_Toc421984123" w:history="1">
            <w:r w:rsidR="00FD04F7" w:rsidRPr="00702DF7">
              <w:rPr>
                <w:rStyle w:val="Hyperlink"/>
                <w:noProof/>
              </w:rPr>
              <w:t>Bursting</w:t>
            </w:r>
            <w:r w:rsidR="00FD04F7">
              <w:rPr>
                <w:noProof/>
                <w:webHidden/>
              </w:rPr>
              <w:tab/>
            </w:r>
            <w:r w:rsidR="00FD04F7">
              <w:rPr>
                <w:noProof/>
                <w:webHidden/>
              </w:rPr>
              <w:fldChar w:fldCharType="begin"/>
            </w:r>
            <w:r w:rsidR="00FD04F7">
              <w:rPr>
                <w:noProof/>
                <w:webHidden/>
              </w:rPr>
              <w:instrText xml:space="preserve"> PAGEREF _Toc421984123 \h </w:instrText>
            </w:r>
            <w:r w:rsidR="00FD04F7">
              <w:rPr>
                <w:noProof/>
                <w:webHidden/>
              </w:rPr>
            </w:r>
            <w:r w:rsidR="00FD04F7">
              <w:rPr>
                <w:noProof/>
                <w:webHidden/>
              </w:rPr>
              <w:fldChar w:fldCharType="separate"/>
            </w:r>
            <w:r w:rsidR="00FD04F7">
              <w:rPr>
                <w:noProof/>
                <w:webHidden/>
              </w:rPr>
              <w:t>16</w:t>
            </w:r>
            <w:r w:rsidR="00FD04F7">
              <w:rPr>
                <w:noProof/>
                <w:webHidden/>
              </w:rPr>
              <w:fldChar w:fldCharType="end"/>
            </w:r>
          </w:hyperlink>
        </w:p>
        <w:p w14:paraId="4944F6B6" w14:textId="77777777" w:rsidR="00FD04F7" w:rsidRDefault="004A619A">
          <w:pPr>
            <w:pStyle w:val="TOC3"/>
            <w:tabs>
              <w:tab w:val="right" w:leader="dot" w:pos="9350"/>
            </w:tabs>
            <w:rPr>
              <w:rFonts w:asciiTheme="minorHAnsi" w:eastAsiaTheme="minorEastAsia" w:hAnsiTheme="minorHAnsi"/>
              <w:noProof/>
              <w:sz w:val="22"/>
              <w:lang w:val="en-US"/>
            </w:rPr>
          </w:pPr>
          <w:hyperlink w:anchor="_Toc421984124" w:history="1">
            <w:r w:rsidR="00FD04F7" w:rsidRPr="00702DF7">
              <w:rPr>
                <w:rStyle w:val="Hyperlink"/>
                <w:noProof/>
              </w:rPr>
              <w:t>Management</w:t>
            </w:r>
            <w:r w:rsidR="00FD04F7">
              <w:rPr>
                <w:noProof/>
                <w:webHidden/>
              </w:rPr>
              <w:tab/>
            </w:r>
            <w:r w:rsidR="00FD04F7">
              <w:rPr>
                <w:noProof/>
                <w:webHidden/>
              </w:rPr>
              <w:fldChar w:fldCharType="begin"/>
            </w:r>
            <w:r w:rsidR="00FD04F7">
              <w:rPr>
                <w:noProof/>
                <w:webHidden/>
              </w:rPr>
              <w:instrText xml:space="preserve"> PAGEREF _Toc421984124 \h </w:instrText>
            </w:r>
            <w:r w:rsidR="00FD04F7">
              <w:rPr>
                <w:noProof/>
                <w:webHidden/>
              </w:rPr>
            </w:r>
            <w:r w:rsidR="00FD04F7">
              <w:rPr>
                <w:noProof/>
                <w:webHidden/>
              </w:rPr>
              <w:fldChar w:fldCharType="separate"/>
            </w:r>
            <w:r w:rsidR="00FD04F7">
              <w:rPr>
                <w:noProof/>
                <w:webHidden/>
              </w:rPr>
              <w:t>16</w:t>
            </w:r>
            <w:r w:rsidR="00FD04F7">
              <w:rPr>
                <w:noProof/>
                <w:webHidden/>
              </w:rPr>
              <w:fldChar w:fldCharType="end"/>
            </w:r>
          </w:hyperlink>
        </w:p>
        <w:p w14:paraId="75B98DD7" w14:textId="77777777" w:rsidR="00FD04F7" w:rsidRDefault="004A619A">
          <w:pPr>
            <w:pStyle w:val="TOC3"/>
            <w:tabs>
              <w:tab w:val="right" w:leader="dot" w:pos="9350"/>
            </w:tabs>
            <w:rPr>
              <w:rFonts w:asciiTheme="minorHAnsi" w:eastAsiaTheme="minorEastAsia" w:hAnsiTheme="minorHAnsi"/>
              <w:noProof/>
              <w:sz w:val="22"/>
              <w:lang w:val="en-US"/>
            </w:rPr>
          </w:pPr>
          <w:hyperlink w:anchor="_Toc421984125" w:history="1">
            <w:r w:rsidR="00FD04F7" w:rsidRPr="00702DF7">
              <w:rPr>
                <w:rStyle w:val="Hyperlink"/>
                <w:noProof/>
              </w:rPr>
              <w:t>Monitoring</w:t>
            </w:r>
            <w:r w:rsidR="00FD04F7">
              <w:rPr>
                <w:noProof/>
                <w:webHidden/>
              </w:rPr>
              <w:tab/>
            </w:r>
            <w:r w:rsidR="00FD04F7">
              <w:rPr>
                <w:noProof/>
                <w:webHidden/>
              </w:rPr>
              <w:fldChar w:fldCharType="begin"/>
            </w:r>
            <w:r w:rsidR="00FD04F7">
              <w:rPr>
                <w:noProof/>
                <w:webHidden/>
              </w:rPr>
              <w:instrText xml:space="preserve"> PAGEREF _Toc421984125 \h </w:instrText>
            </w:r>
            <w:r w:rsidR="00FD04F7">
              <w:rPr>
                <w:noProof/>
                <w:webHidden/>
              </w:rPr>
            </w:r>
            <w:r w:rsidR="00FD04F7">
              <w:rPr>
                <w:noProof/>
                <w:webHidden/>
              </w:rPr>
              <w:fldChar w:fldCharType="separate"/>
            </w:r>
            <w:r w:rsidR="00FD04F7">
              <w:rPr>
                <w:noProof/>
                <w:webHidden/>
              </w:rPr>
              <w:t>16</w:t>
            </w:r>
            <w:r w:rsidR="00FD04F7">
              <w:rPr>
                <w:noProof/>
                <w:webHidden/>
              </w:rPr>
              <w:fldChar w:fldCharType="end"/>
            </w:r>
          </w:hyperlink>
        </w:p>
        <w:p w14:paraId="6A835642" w14:textId="77777777" w:rsidR="00FD04F7" w:rsidRDefault="004A619A">
          <w:pPr>
            <w:pStyle w:val="TOC2"/>
            <w:tabs>
              <w:tab w:val="right" w:leader="dot" w:pos="9350"/>
            </w:tabs>
            <w:rPr>
              <w:rFonts w:asciiTheme="minorHAnsi" w:eastAsiaTheme="minorEastAsia" w:hAnsiTheme="minorHAnsi"/>
              <w:noProof/>
              <w:sz w:val="22"/>
              <w:lang w:val="en-US"/>
            </w:rPr>
          </w:pPr>
          <w:hyperlink w:anchor="_Toc421984126" w:history="1">
            <w:r w:rsidR="00FD04F7" w:rsidRPr="00702DF7">
              <w:rPr>
                <w:rStyle w:val="Hyperlink"/>
                <w:noProof/>
              </w:rPr>
              <w:t>Processes</w:t>
            </w:r>
            <w:r w:rsidR="00FD04F7">
              <w:rPr>
                <w:noProof/>
                <w:webHidden/>
              </w:rPr>
              <w:tab/>
            </w:r>
            <w:r w:rsidR="00FD04F7">
              <w:rPr>
                <w:noProof/>
                <w:webHidden/>
              </w:rPr>
              <w:fldChar w:fldCharType="begin"/>
            </w:r>
            <w:r w:rsidR="00FD04F7">
              <w:rPr>
                <w:noProof/>
                <w:webHidden/>
              </w:rPr>
              <w:instrText xml:space="preserve"> PAGEREF _Toc421984126 \h </w:instrText>
            </w:r>
            <w:r w:rsidR="00FD04F7">
              <w:rPr>
                <w:noProof/>
                <w:webHidden/>
              </w:rPr>
            </w:r>
            <w:r w:rsidR="00FD04F7">
              <w:rPr>
                <w:noProof/>
                <w:webHidden/>
              </w:rPr>
              <w:fldChar w:fldCharType="separate"/>
            </w:r>
            <w:r w:rsidR="00FD04F7">
              <w:rPr>
                <w:noProof/>
                <w:webHidden/>
              </w:rPr>
              <w:t>16</w:t>
            </w:r>
            <w:r w:rsidR="00FD04F7">
              <w:rPr>
                <w:noProof/>
                <w:webHidden/>
              </w:rPr>
              <w:fldChar w:fldCharType="end"/>
            </w:r>
          </w:hyperlink>
        </w:p>
        <w:p w14:paraId="4B910435" w14:textId="77777777" w:rsidR="00FD04F7" w:rsidRDefault="004A619A">
          <w:pPr>
            <w:pStyle w:val="TOC3"/>
            <w:tabs>
              <w:tab w:val="right" w:leader="dot" w:pos="9350"/>
            </w:tabs>
            <w:rPr>
              <w:rFonts w:asciiTheme="minorHAnsi" w:eastAsiaTheme="minorEastAsia" w:hAnsiTheme="minorHAnsi"/>
              <w:noProof/>
              <w:sz w:val="22"/>
              <w:lang w:val="en-US"/>
            </w:rPr>
          </w:pPr>
          <w:hyperlink w:anchor="_Toc421984127" w:history="1">
            <w:r w:rsidR="00FD04F7" w:rsidRPr="00702DF7">
              <w:rPr>
                <w:rStyle w:val="Hyperlink"/>
                <w:noProof/>
              </w:rPr>
              <w:t>Strategy &amp; Planning</w:t>
            </w:r>
            <w:r w:rsidR="00FD04F7">
              <w:rPr>
                <w:noProof/>
                <w:webHidden/>
              </w:rPr>
              <w:tab/>
            </w:r>
            <w:r w:rsidR="00FD04F7">
              <w:rPr>
                <w:noProof/>
                <w:webHidden/>
              </w:rPr>
              <w:fldChar w:fldCharType="begin"/>
            </w:r>
            <w:r w:rsidR="00FD04F7">
              <w:rPr>
                <w:noProof/>
                <w:webHidden/>
              </w:rPr>
              <w:instrText xml:space="preserve"> PAGEREF _Toc421984127 \h </w:instrText>
            </w:r>
            <w:r w:rsidR="00FD04F7">
              <w:rPr>
                <w:noProof/>
                <w:webHidden/>
              </w:rPr>
            </w:r>
            <w:r w:rsidR="00FD04F7">
              <w:rPr>
                <w:noProof/>
                <w:webHidden/>
              </w:rPr>
              <w:fldChar w:fldCharType="separate"/>
            </w:r>
            <w:r w:rsidR="00FD04F7">
              <w:rPr>
                <w:noProof/>
                <w:webHidden/>
              </w:rPr>
              <w:t>16</w:t>
            </w:r>
            <w:r w:rsidR="00FD04F7">
              <w:rPr>
                <w:noProof/>
                <w:webHidden/>
              </w:rPr>
              <w:fldChar w:fldCharType="end"/>
            </w:r>
          </w:hyperlink>
        </w:p>
        <w:p w14:paraId="155B441E" w14:textId="77777777" w:rsidR="00FD04F7" w:rsidRDefault="004A619A">
          <w:pPr>
            <w:pStyle w:val="TOC3"/>
            <w:tabs>
              <w:tab w:val="right" w:leader="dot" w:pos="9350"/>
            </w:tabs>
            <w:rPr>
              <w:rFonts w:asciiTheme="minorHAnsi" w:eastAsiaTheme="minorEastAsia" w:hAnsiTheme="minorHAnsi"/>
              <w:noProof/>
              <w:sz w:val="22"/>
              <w:lang w:val="en-US"/>
            </w:rPr>
          </w:pPr>
          <w:hyperlink w:anchor="_Toc421984128" w:history="1">
            <w:r w:rsidR="00FD04F7" w:rsidRPr="00702DF7">
              <w:rPr>
                <w:rStyle w:val="Hyperlink"/>
                <w:noProof/>
              </w:rPr>
              <w:t>Deployment Processes</w:t>
            </w:r>
            <w:r w:rsidR="00FD04F7">
              <w:rPr>
                <w:noProof/>
                <w:webHidden/>
              </w:rPr>
              <w:tab/>
            </w:r>
            <w:r w:rsidR="00FD04F7">
              <w:rPr>
                <w:noProof/>
                <w:webHidden/>
              </w:rPr>
              <w:fldChar w:fldCharType="begin"/>
            </w:r>
            <w:r w:rsidR="00FD04F7">
              <w:rPr>
                <w:noProof/>
                <w:webHidden/>
              </w:rPr>
              <w:instrText xml:space="preserve"> PAGEREF _Toc421984128 \h </w:instrText>
            </w:r>
            <w:r w:rsidR="00FD04F7">
              <w:rPr>
                <w:noProof/>
                <w:webHidden/>
              </w:rPr>
            </w:r>
            <w:r w:rsidR="00FD04F7">
              <w:rPr>
                <w:noProof/>
                <w:webHidden/>
              </w:rPr>
              <w:fldChar w:fldCharType="separate"/>
            </w:r>
            <w:r w:rsidR="00FD04F7">
              <w:rPr>
                <w:noProof/>
                <w:webHidden/>
              </w:rPr>
              <w:t>16</w:t>
            </w:r>
            <w:r w:rsidR="00FD04F7">
              <w:rPr>
                <w:noProof/>
                <w:webHidden/>
              </w:rPr>
              <w:fldChar w:fldCharType="end"/>
            </w:r>
          </w:hyperlink>
        </w:p>
        <w:p w14:paraId="6950E4B9" w14:textId="77777777" w:rsidR="00FD04F7" w:rsidRDefault="004A619A">
          <w:pPr>
            <w:pStyle w:val="TOC3"/>
            <w:tabs>
              <w:tab w:val="right" w:leader="dot" w:pos="9350"/>
            </w:tabs>
            <w:rPr>
              <w:rFonts w:asciiTheme="minorHAnsi" w:eastAsiaTheme="minorEastAsia" w:hAnsiTheme="minorHAnsi"/>
              <w:noProof/>
              <w:sz w:val="22"/>
              <w:lang w:val="en-US"/>
            </w:rPr>
          </w:pPr>
          <w:hyperlink w:anchor="_Toc421984129" w:history="1">
            <w:r w:rsidR="00FD04F7" w:rsidRPr="00702DF7">
              <w:rPr>
                <w:rStyle w:val="Hyperlink"/>
                <w:noProof/>
              </w:rPr>
              <w:t>Resource Management &amp; Provisioning</w:t>
            </w:r>
            <w:r w:rsidR="00FD04F7">
              <w:rPr>
                <w:noProof/>
                <w:webHidden/>
              </w:rPr>
              <w:tab/>
            </w:r>
            <w:r w:rsidR="00FD04F7">
              <w:rPr>
                <w:noProof/>
                <w:webHidden/>
              </w:rPr>
              <w:fldChar w:fldCharType="begin"/>
            </w:r>
            <w:r w:rsidR="00FD04F7">
              <w:rPr>
                <w:noProof/>
                <w:webHidden/>
              </w:rPr>
              <w:instrText xml:space="preserve"> PAGEREF _Toc421984129 \h </w:instrText>
            </w:r>
            <w:r w:rsidR="00FD04F7">
              <w:rPr>
                <w:noProof/>
                <w:webHidden/>
              </w:rPr>
            </w:r>
            <w:r w:rsidR="00FD04F7">
              <w:rPr>
                <w:noProof/>
                <w:webHidden/>
              </w:rPr>
              <w:fldChar w:fldCharType="separate"/>
            </w:r>
            <w:r w:rsidR="00FD04F7">
              <w:rPr>
                <w:noProof/>
                <w:webHidden/>
              </w:rPr>
              <w:t>16</w:t>
            </w:r>
            <w:r w:rsidR="00FD04F7">
              <w:rPr>
                <w:noProof/>
                <w:webHidden/>
              </w:rPr>
              <w:fldChar w:fldCharType="end"/>
            </w:r>
          </w:hyperlink>
        </w:p>
        <w:p w14:paraId="5F638564" w14:textId="77777777" w:rsidR="00FD04F7" w:rsidRDefault="004A619A">
          <w:pPr>
            <w:pStyle w:val="TOC3"/>
            <w:tabs>
              <w:tab w:val="right" w:leader="dot" w:pos="9350"/>
            </w:tabs>
            <w:rPr>
              <w:rFonts w:asciiTheme="minorHAnsi" w:eastAsiaTheme="minorEastAsia" w:hAnsiTheme="minorHAnsi"/>
              <w:noProof/>
              <w:sz w:val="22"/>
              <w:lang w:val="en-US"/>
            </w:rPr>
          </w:pPr>
          <w:hyperlink w:anchor="_Toc421984130" w:history="1">
            <w:r w:rsidR="00FD04F7" w:rsidRPr="00702DF7">
              <w:rPr>
                <w:rStyle w:val="Hyperlink"/>
                <w:noProof/>
              </w:rPr>
              <w:t>Monitoring, Alarms &amp; Alerts</w:t>
            </w:r>
            <w:r w:rsidR="00FD04F7">
              <w:rPr>
                <w:noProof/>
                <w:webHidden/>
              </w:rPr>
              <w:tab/>
            </w:r>
            <w:r w:rsidR="00FD04F7">
              <w:rPr>
                <w:noProof/>
                <w:webHidden/>
              </w:rPr>
              <w:fldChar w:fldCharType="begin"/>
            </w:r>
            <w:r w:rsidR="00FD04F7">
              <w:rPr>
                <w:noProof/>
                <w:webHidden/>
              </w:rPr>
              <w:instrText xml:space="preserve"> PAGEREF _Toc421984130 \h </w:instrText>
            </w:r>
            <w:r w:rsidR="00FD04F7">
              <w:rPr>
                <w:noProof/>
                <w:webHidden/>
              </w:rPr>
            </w:r>
            <w:r w:rsidR="00FD04F7">
              <w:rPr>
                <w:noProof/>
                <w:webHidden/>
              </w:rPr>
              <w:fldChar w:fldCharType="separate"/>
            </w:r>
            <w:r w:rsidR="00FD04F7">
              <w:rPr>
                <w:noProof/>
                <w:webHidden/>
              </w:rPr>
              <w:t>16</w:t>
            </w:r>
            <w:r w:rsidR="00FD04F7">
              <w:rPr>
                <w:noProof/>
                <w:webHidden/>
              </w:rPr>
              <w:fldChar w:fldCharType="end"/>
            </w:r>
          </w:hyperlink>
        </w:p>
        <w:p w14:paraId="080134A8" w14:textId="77777777" w:rsidR="00FD04F7" w:rsidRDefault="004A619A">
          <w:pPr>
            <w:pStyle w:val="TOC1"/>
            <w:tabs>
              <w:tab w:val="right" w:leader="dot" w:pos="9350"/>
            </w:tabs>
            <w:rPr>
              <w:rFonts w:asciiTheme="minorHAnsi" w:eastAsiaTheme="minorEastAsia" w:hAnsiTheme="minorHAnsi"/>
              <w:noProof/>
              <w:sz w:val="22"/>
              <w:lang w:val="en-US"/>
            </w:rPr>
          </w:pPr>
          <w:hyperlink w:anchor="_Toc421984131" w:history="1">
            <w:r w:rsidR="00FD04F7" w:rsidRPr="00702DF7">
              <w:rPr>
                <w:rStyle w:val="Hyperlink"/>
                <w:noProof/>
              </w:rPr>
              <w:t>Network Security</w:t>
            </w:r>
            <w:r w:rsidR="00FD04F7">
              <w:rPr>
                <w:noProof/>
                <w:webHidden/>
              </w:rPr>
              <w:tab/>
            </w:r>
            <w:r w:rsidR="00FD04F7">
              <w:rPr>
                <w:noProof/>
                <w:webHidden/>
              </w:rPr>
              <w:fldChar w:fldCharType="begin"/>
            </w:r>
            <w:r w:rsidR="00FD04F7">
              <w:rPr>
                <w:noProof/>
                <w:webHidden/>
              </w:rPr>
              <w:instrText xml:space="preserve"> PAGEREF _Toc421984131 \h </w:instrText>
            </w:r>
            <w:r w:rsidR="00FD04F7">
              <w:rPr>
                <w:noProof/>
                <w:webHidden/>
              </w:rPr>
            </w:r>
            <w:r w:rsidR="00FD04F7">
              <w:rPr>
                <w:noProof/>
                <w:webHidden/>
              </w:rPr>
              <w:fldChar w:fldCharType="separate"/>
            </w:r>
            <w:r w:rsidR="00FD04F7">
              <w:rPr>
                <w:noProof/>
                <w:webHidden/>
              </w:rPr>
              <w:t>17</w:t>
            </w:r>
            <w:r w:rsidR="00FD04F7">
              <w:rPr>
                <w:noProof/>
                <w:webHidden/>
              </w:rPr>
              <w:fldChar w:fldCharType="end"/>
            </w:r>
          </w:hyperlink>
        </w:p>
        <w:p w14:paraId="314DD704" w14:textId="77777777" w:rsidR="00FD04F7" w:rsidRDefault="004A619A">
          <w:pPr>
            <w:pStyle w:val="TOC1"/>
            <w:tabs>
              <w:tab w:val="right" w:leader="dot" w:pos="9350"/>
            </w:tabs>
            <w:rPr>
              <w:rFonts w:asciiTheme="minorHAnsi" w:eastAsiaTheme="minorEastAsia" w:hAnsiTheme="minorHAnsi"/>
              <w:noProof/>
              <w:sz w:val="22"/>
              <w:lang w:val="en-US"/>
            </w:rPr>
          </w:pPr>
          <w:hyperlink w:anchor="_Toc421984132" w:history="1">
            <w:r w:rsidR="00FD04F7" w:rsidRPr="00702DF7">
              <w:rPr>
                <w:rStyle w:val="Hyperlink"/>
                <w:noProof/>
              </w:rPr>
              <w:t>Environments</w:t>
            </w:r>
            <w:r w:rsidR="00FD04F7">
              <w:rPr>
                <w:noProof/>
                <w:webHidden/>
              </w:rPr>
              <w:tab/>
            </w:r>
            <w:r w:rsidR="00FD04F7">
              <w:rPr>
                <w:noProof/>
                <w:webHidden/>
              </w:rPr>
              <w:fldChar w:fldCharType="begin"/>
            </w:r>
            <w:r w:rsidR="00FD04F7">
              <w:rPr>
                <w:noProof/>
                <w:webHidden/>
              </w:rPr>
              <w:instrText xml:space="preserve"> PAGEREF _Toc421984132 \h </w:instrText>
            </w:r>
            <w:r w:rsidR="00FD04F7">
              <w:rPr>
                <w:noProof/>
                <w:webHidden/>
              </w:rPr>
            </w:r>
            <w:r w:rsidR="00FD04F7">
              <w:rPr>
                <w:noProof/>
                <w:webHidden/>
              </w:rPr>
              <w:fldChar w:fldCharType="separate"/>
            </w:r>
            <w:r w:rsidR="00FD04F7">
              <w:rPr>
                <w:noProof/>
                <w:webHidden/>
              </w:rPr>
              <w:t>17</w:t>
            </w:r>
            <w:r w:rsidR="00FD04F7">
              <w:rPr>
                <w:noProof/>
                <w:webHidden/>
              </w:rPr>
              <w:fldChar w:fldCharType="end"/>
            </w:r>
          </w:hyperlink>
        </w:p>
        <w:p w14:paraId="123E80F5" w14:textId="77777777" w:rsidR="00FD04F7" w:rsidRDefault="004A619A">
          <w:pPr>
            <w:pStyle w:val="TOC2"/>
            <w:tabs>
              <w:tab w:val="right" w:leader="dot" w:pos="9350"/>
            </w:tabs>
            <w:rPr>
              <w:rFonts w:asciiTheme="minorHAnsi" w:eastAsiaTheme="minorEastAsia" w:hAnsiTheme="minorHAnsi"/>
              <w:noProof/>
              <w:sz w:val="22"/>
              <w:lang w:val="en-US"/>
            </w:rPr>
          </w:pPr>
          <w:hyperlink w:anchor="_Toc421984133" w:history="1">
            <w:r w:rsidR="00FD04F7" w:rsidRPr="00702DF7">
              <w:rPr>
                <w:rStyle w:val="Hyperlink"/>
                <w:noProof/>
              </w:rPr>
              <w:t>Security Groups</w:t>
            </w:r>
            <w:r w:rsidR="00FD04F7">
              <w:rPr>
                <w:noProof/>
                <w:webHidden/>
              </w:rPr>
              <w:tab/>
            </w:r>
            <w:r w:rsidR="00FD04F7">
              <w:rPr>
                <w:noProof/>
                <w:webHidden/>
              </w:rPr>
              <w:fldChar w:fldCharType="begin"/>
            </w:r>
            <w:r w:rsidR="00FD04F7">
              <w:rPr>
                <w:noProof/>
                <w:webHidden/>
              </w:rPr>
              <w:instrText xml:space="preserve"> PAGEREF _Toc421984133 \h </w:instrText>
            </w:r>
            <w:r w:rsidR="00FD04F7">
              <w:rPr>
                <w:noProof/>
                <w:webHidden/>
              </w:rPr>
            </w:r>
            <w:r w:rsidR="00FD04F7">
              <w:rPr>
                <w:noProof/>
                <w:webHidden/>
              </w:rPr>
              <w:fldChar w:fldCharType="separate"/>
            </w:r>
            <w:r w:rsidR="00FD04F7">
              <w:rPr>
                <w:noProof/>
                <w:webHidden/>
              </w:rPr>
              <w:t>18</w:t>
            </w:r>
            <w:r w:rsidR="00FD04F7">
              <w:rPr>
                <w:noProof/>
                <w:webHidden/>
              </w:rPr>
              <w:fldChar w:fldCharType="end"/>
            </w:r>
          </w:hyperlink>
        </w:p>
        <w:p w14:paraId="02E5FBF1" w14:textId="77777777" w:rsidR="00FD04F7" w:rsidRDefault="004A619A">
          <w:pPr>
            <w:pStyle w:val="TOC2"/>
            <w:tabs>
              <w:tab w:val="right" w:leader="dot" w:pos="9350"/>
            </w:tabs>
            <w:rPr>
              <w:rFonts w:asciiTheme="minorHAnsi" w:eastAsiaTheme="minorEastAsia" w:hAnsiTheme="minorHAnsi"/>
              <w:noProof/>
              <w:sz w:val="22"/>
              <w:lang w:val="en-US"/>
            </w:rPr>
          </w:pPr>
          <w:hyperlink w:anchor="_Toc421984134" w:history="1">
            <w:r w:rsidR="00FD04F7" w:rsidRPr="00702DF7">
              <w:rPr>
                <w:rStyle w:val="Hyperlink"/>
                <w:noProof/>
              </w:rPr>
              <w:t>EC2 Instance Specifications</w:t>
            </w:r>
            <w:r w:rsidR="00FD04F7">
              <w:rPr>
                <w:noProof/>
                <w:webHidden/>
              </w:rPr>
              <w:tab/>
            </w:r>
            <w:r w:rsidR="00FD04F7">
              <w:rPr>
                <w:noProof/>
                <w:webHidden/>
              </w:rPr>
              <w:fldChar w:fldCharType="begin"/>
            </w:r>
            <w:r w:rsidR="00FD04F7">
              <w:rPr>
                <w:noProof/>
                <w:webHidden/>
              </w:rPr>
              <w:instrText xml:space="preserve"> PAGEREF _Toc421984134 \h </w:instrText>
            </w:r>
            <w:r w:rsidR="00FD04F7">
              <w:rPr>
                <w:noProof/>
                <w:webHidden/>
              </w:rPr>
            </w:r>
            <w:r w:rsidR="00FD04F7">
              <w:rPr>
                <w:noProof/>
                <w:webHidden/>
              </w:rPr>
              <w:fldChar w:fldCharType="separate"/>
            </w:r>
            <w:r w:rsidR="00FD04F7">
              <w:rPr>
                <w:noProof/>
                <w:webHidden/>
              </w:rPr>
              <w:t>19</w:t>
            </w:r>
            <w:r w:rsidR="00FD04F7">
              <w:rPr>
                <w:noProof/>
                <w:webHidden/>
              </w:rPr>
              <w:fldChar w:fldCharType="end"/>
            </w:r>
          </w:hyperlink>
        </w:p>
        <w:p w14:paraId="4BFF0439" w14:textId="77777777" w:rsidR="00FD04F7" w:rsidRDefault="004A619A">
          <w:pPr>
            <w:pStyle w:val="TOC3"/>
            <w:tabs>
              <w:tab w:val="right" w:leader="dot" w:pos="9350"/>
            </w:tabs>
            <w:rPr>
              <w:rFonts w:asciiTheme="minorHAnsi" w:eastAsiaTheme="minorEastAsia" w:hAnsiTheme="minorHAnsi"/>
              <w:noProof/>
              <w:sz w:val="22"/>
              <w:lang w:val="en-US"/>
            </w:rPr>
          </w:pPr>
          <w:hyperlink w:anchor="_Toc421984135" w:history="1">
            <w:r w:rsidR="00FD04F7" w:rsidRPr="00702DF7">
              <w:rPr>
                <w:rStyle w:val="Hyperlink"/>
                <w:noProof/>
              </w:rPr>
              <w:t>NAT</w:t>
            </w:r>
            <w:r w:rsidR="00FD04F7">
              <w:rPr>
                <w:noProof/>
                <w:webHidden/>
              </w:rPr>
              <w:tab/>
            </w:r>
            <w:r w:rsidR="00FD04F7">
              <w:rPr>
                <w:noProof/>
                <w:webHidden/>
              </w:rPr>
              <w:fldChar w:fldCharType="begin"/>
            </w:r>
            <w:r w:rsidR="00FD04F7">
              <w:rPr>
                <w:noProof/>
                <w:webHidden/>
              </w:rPr>
              <w:instrText xml:space="preserve"> PAGEREF _Toc421984135 \h </w:instrText>
            </w:r>
            <w:r w:rsidR="00FD04F7">
              <w:rPr>
                <w:noProof/>
                <w:webHidden/>
              </w:rPr>
            </w:r>
            <w:r w:rsidR="00FD04F7">
              <w:rPr>
                <w:noProof/>
                <w:webHidden/>
              </w:rPr>
              <w:fldChar w:fldCharType="separate"/>
            </w:r>
            <w:r w:rsidR="00FD04F7">
              <w:rPr>
                <w:noProof/>
                <w:webHidden/>
              </w:rPr>
              <w:t>19</w:t>
            </w:r>
            <w:r w:rsidR="00FD04F7">
              <w:rPr>
                <w:noProof/>
                <w:webHidden/>
              </w:rPr>
              <w:fldChar w:fldCharType="end"/>
            </w:r>
          </w:hyperlink>
        </w:p>
        <w:p w14:paraId="1151D6FA" w14:textId="77777777" w:rsidR="00FD04F7" w:rsidRDefault="004A619A">
          <w:pPr>
            <w:pStyle w:val="TOC3"/>
            <w:tabs>
              <w:tab w:val="right" w:leader="dot" w:pos="9350"/>
            </w:tabs>
            <w:rPr>
              <w:rFonts w:asciiTheme="minorHAnsi" w:eastAsiaTheme="minorEastAsia" w:hAnsiTheme="minorHAnsi"/>
              <w:noProof/>
              <w:sz w:val="22"/>
              <w:lang w:val="en-US"/>
            </w:rPr>
          </w:pPr>
          <w:hyperlink w:anchor="_Toc421984136" w:history="1">
            <w:r w:rsidR="00FD04F7" w:rsidRPr="00702DF7">
              <w:rPr>
                <w:rStyle w:val="Hyperlink"/>
                <w:noProof/>
              </w:rPr>
              <w:t>DNS</w:t>
            </w:r>
            <w:r w:rsidR="00FD04F7">
              <w:rPr>
                <w:noProof/>
                <w:webHidden/>
              </w:rPr>
              <w:tab/>
            </w:r>
            <w:r w:rsidR="00FD04F7">
              <w:rPr>
                <w:noProof/>
                <w:webHidden/>
              </w:rPr>
              <w:fldChar w:fldCharType="begin"/>
            </w:r>
            <w:r w:rsidR="00FD04F7">
              <w:rPr>
                <w:noProof/>
                <w:webHidden/>
              </w:rPr>
              <w:instrText xml:space="preserve"> PAGEREF _Toc421984136 \h </w:instrText>
            </w:r>
            <w:r w:rsidR="00FD04F7">
              <w:rPr>
                <w:noProof/>
                <w:webHidden/>
              </w:rPr>
            </w:r>
            <w:r w:rsidR="00FD04F7">
              <w:rPr>
                <w:noProof/>
                <w:webHidden/>
              </w:rPr>
              <w:fldChar w:fldCharType="separate"/>
            </w:r>
            <w:r w:rsidR="00FD04F7">
              <w:rPr>
                <w:noProof/>
                <w:webHidden/>
              </w:rPr>
              <w:t>19</w:t>
            </w:r>
            <w:r w:rsidR="00FD04F7">
              <w:rPr>
                <w:noProof/>
                <w:webHidden/>
              </w:rPr>
              <w:fldChar w:fldCharType="end"/>
            </w:r>
          </w:hyperlink>
        </w:p>
        <w:p w14:paraId="0BB0FE41" w14:textId="77777777" w:rsidR="00FD04F7" w:rsidRDefault="004A619A">
          <w:pPr>
            <w:pStyle w:val="TOC3"/>
            <w:tabs>
              <w:tab w:val="right" w:leader="dot" w:pos="9350"/>
            </w:tabs>
            <w:rPr>
              <w:rFonts w:asciiTheme="minorHAnsi" w:eastAsiaTheme="minorEastAsia" w:hAnsiTheme="minorHAnsi"/>
              <w:noProof/>
              <w:sz w:val="22"/>
              <w:lang w:val="en-US"/>
            </w:rPr>
          </w:pPr>
          <w:hyperlink w:anchor="_Toc421984137" w:history="1">
            <w:r w:rsidR="00FD04F7" w:rsidRPr="00702DF7">
              <w:rPr>
                <w:rStyle w:val="Hyperlink"/>
                <w:noProof/>
              </w:rPr>
              <w:t>Reverse Proxy</w:t>
            </w:r>
            <w:r w:rsidR="00FD04F7">
              <w:rPr>
                <w:noProof/>
                <w:webHidden/>
              </w:rPr>
              <w:tab/>
            </w:r>
            <w:r w:rsidR="00FD04F7">
              <w:rPr>
                <w:noProof/>
                <w:webHidden/>
              </w:rPr>
              <w:fldChar w:fldCharType="begin"/>
            </w:r>
            <w:r w:rsidR="00FD04F7">
              <w:rPr>
                <w:noProof/>
                <w:webHidden/>
              </w:rPr>
              <w:instrText xml:space="preserve"> PAGEREF _Toc421984137 \h </w:instrText>
            </w:r>
            <w:r w:rsidR="00FD04F7">
              <w:rPr>
                <w:noProof/>
                <w:webHidden/>
              </w:rPr>
            </w:r>
            <w:r w:rsidR="00FD04F7">
              <w:rPr>
                <w:noProof/>
                <w:webHidden/>
              </w:rPr>
              <w:fldChar w:fldCharType="separate"/>
            </w:r>
            <w:r w:rsidR="00FD04F7">
              <w:rPr>
                <w:noProof/>
                <w:webHidden/>
              </w:rPr>
              <w:t>20</w:t>
            </w:r>
            <w:r w:rsidR="00FD04F7">
              <w:rPr>
                <w:noProof/>
                <w:webHidden/>
              </w:rPr>
              <w:fldChar w:fldCharType="end"/>
            </w:r>
          </w:hyperlink>
        </w:p>
        <w:p w14:paraId="2016B764" w14:textId="77777777" w:rsidR="00FD04F7" w:rsidRDefault="004A619A">
          <w:pPr>
            <w:pStyle w:val="TOC3"/>
            <w:tabs>
              <w:tab w:val="right" w:leader="dot" w:pos="9350"/>
            </w:tabs>
            <w:rPr>
              <w:rFonts w:asciiTheme="minorHAnsi" w:eastAsiaTheme="minorEastAsia" w:hAnsiTheme="minorHAnsi"/>
              <w:noProof/>
              <w:sz w:val="22"/>
              <w:lang w:val="en-US"/>
            </w:rPr>
          </w:pPr>
          <w:hyperlink w:anchor="_Toc421984138" w:history="1">
            <w:r w:rsidR="00FD04F7" w:rsidRPr="00702DF7">
              <w:rPr>
                <w:rStyle w:val="Hyperlink"/>
                <w:noProof/>
              </w:rPr>
              <w:t>API Server</w:t>
            </w:r>
            <w:r w:rsidR="00FD04F7">
              <w:rPr>
                <w:noProof/>
                <w:webHidden/>
              </w:rPr>
              <w:tab/>
            </w:r>
            <w:r w:rsidR="00FD04F7">
              <w:rPr>
                <w:noProof/>
                <w:webHidden/>
              </w:rPr>
              <w:fldChar w:fldCharType="begin"/>
            </w:r>
            <w:r w:rsidR="00FD04F7">
              <w:rPr>
                <w:noProof/>
                <w:webHidden/>
              </w:rPr>
              <w:instrText xml:space="preserve"> PAGEREF _Toc421984138 \h </w:instrText>
            </w:r>
            <w:r w:rsidR="00FD04F7">
              <w:rPr>
                <w:noProof/>
                <w:webHidden/>
              </w:rPr>
            </w:r>
            <w:r w:rsidR="00FD04F7">
              <w:rPr>
                <w:noProof/>
                <w:webHidden/>
              </w:rPr>
              <w:fldChar w:fldCharType="separate"/>
            </w:r>
            <w:r w:rsidR="00FD04F7">
              <w:rPr>
                <w:noProof/>
                <w:webHidden/>
              </w:rPr>
              <w:t>20</w:t>
            </w:r>
            <w:r w:rsidR="00FD04F7">
              <w:rPr>
                <w:noProof/>
                <w:webHidden/>
              </w:rPr>
              <w:fldChar w:fldCharType="end"/>
            </w:r>
          </w:hyperlink>
        </w:p>
        <w:p w14:paraId="22863E83" w14:textId="77777777" w:rsidR="00FD04F7" w:rsidRDefault="004A619A">
          <w:pPr>
            <w:pStyle w:val="TOC3"/>
            <w:tabs>
              <w:tab w:val="right" w:leader="dot" w:pos="9350"/>
            </w:tabs>
            <w:rPr>
              <w:rFonts w:asciiTheme="minorHAnsi" w:eastAsiaTheme="minorEastAsia" w:hAnsiTheme="minorHAnsi"/>
              <w:noProof/>
              <w:sz w:val="22"/>
              <w:lang w:val="en-US"/>
            </w:rPr>
          </w:pPr>
          <w:hyperlink w:anchor="_Toc421984139" w:history="1">
            <w:r w:rsidR="00FD04F7" w:rsidRPr="00702DF7">
              <w:rPr>
                <w:rStyle w:val="Hyperlink"/>
                <w:noProof/>
              </w:rPr>
              <w:t>SAP Server</w:t>
            </w:r>
            <w:r w:rsidR="00FD04F7">
              <w:rPr>
                <w:noProof/>
                <w:webHidden/>
              </w:rPr>
              <w:tab/>
            </w:r>
            <w:r w:rsidR="00FD04F7">
              <w:rPr>
                <w:noProof/>
                <w:webHidden/>
              </w:rPr>
              <w:fldChar w:fldCharType="begin"/>
            </w:r>
            <w:r w:rsidR="00FD04F7">
              <w:rPr>
                <w:noProof/>
                <w:webHidden/>
              </w:rPr>
              <w:instrText xml:space="preserve"> PAGEREF _Toc421984139 \h </w:instrText>
            </w:r>
            <w:r w:rsidR="00FD04F7">
              <w:rPr>
                <w:noProof/>
                <w:webHidden/>
              </w:rPr>
            </w:r>
            <w:r w:rsidR="00FD04F7">
              <w:rPr>
                <w:noProof/>
                <w:webHidden/>
              </w:rPr>
              <w:fldChar w:fldCharType="separate"/>
            </w:r>
            <w:r w:rsidR="00FD04F7">
              <w:rPr>
                <w:noProof/>
                <w:webHidden/>
              </w:rPr>
              <w:t>20</w:t>
            </w:r>
            <w:r w:rsidR="00FD04F7">
              <w:rPr>
                <w:noProof/>
                <w:webHidden/>
              </w:rPr>
              <w:fldChar w:fldCharType="end"/>
            </w:r>
          </w:hyperlink>
        </w:p>
        <w:p w14:paraId="1318F080" w14:textId="77777777" w:rsidR="00FD04F7" w:rsidRDefault="004A619A">
          <w:pPr>
            <w:pStyle w:val="TOC2"/>
            <w:tabs>
              <w:tab w:val="right" w:leader="dot" w:pos="9350"/>
            </w:tabs>
            <w:rPr>
              <w:rFonts w:asciiTheme="minorHAnsi" w:eastAsiaTheme="minorEastAsia" w:hAnsiTheme="minorHAnsi"/>
              <w:noProof/>
              <w:sz w:val="22"/>
              <w:lang w:val="en-US"/>
            </w:rPr>
          </w:pPr>
          <w:hyperlink w:anchor="_Toc421984140" w:history="1">
            <w:r w:rsidR="00FD04F7" w:rsidRPr="00702DF7">
              <w:rPr>
                <w:rStyle w:val="Hyperlink"/>
                <w:noProof/>
              </w:rPr>
              <w:t>Relational Database Service (RDS) Specifications</w:t>
            </w:r>
            <w:r w:rsidR="00FD04F7">
              <w:rPr>
                <w:noProof/>
                <w:webHidden/>
              </w:rPr>
              <w:tab/>
            </w:r>
            <w:r w:rsidR="00FD04F7">
              <w:rPr>
                <w:noProof/>
                <w:webHidden/>
              </w:rPr>
              <w:fldChar w:fldCharType="begin"/>
            </w:r>
            <w:r w:rsidR="00FD04F7">
              <w:rPr>
                <w:noProof/>
                <w:webHidden/>
              </w:rPr>
              <w:instrText xml:space="preserve"> PAGEREF _Toc421984140 \h </w:instrText>
            </w:r>
            <w:r w:rsidR="00FD04F7">
              <w:rPr>
                <w:noProof/>
                <w:webHidden/>
              </w:rPr>
            </w:r>
            <w:r w:rsidR="00FD04F7">
              <w:rPr>
                <w:noProof/>
                <w:webHidden/>
              </w:rPr>
              <w:fldChar w:fldCharType="separate"/>
            </w:r>
            <w:r w:rsidR="00FD04F7">
              <w:rPr>
                <w:noProof/>
                <w:webHidden/>
              </w:rPr>
              <w:t>21</w:t>
            </w:r>
            <w:r w:rsidR="00FD04F7">
              <w:rPr>
                <w:noProof/>
                <w:webHidden/>
              </w:rPr>
              <w:fldChar w:fldCharType="end"/>
            </w:r>
          </w:hyperlink>
        </w:p>
        <w:p w14:paraId="3ECF07DC" w14:textId="77777777" w:rsidR="00FD04F7" w:rsidRDefault="004A619A">
          <w:pPr>
            <w:pStyle w:val="TOC3"/>
            <w:tabs>
              <w:tab w:val="right" w:leader="dot" w:pos="9350"/>
            </w:tabs>
            <w:rPr>
              <w:rFonts w:asciiTheme="minorHAnsi" w:eastAsiaTheme="minorEastAsia" w:hAnsiTheme="minorHAnsi"/>
              <w:noProof/>
              <w:sz w:val="22"/>
              <w:lang w:val="en-US"/>
            </w:rPr>
          </w:pPr>
          <w:hyperlink w:anchor="_Toc421984141" w:history="1">
            <w:r w:rsidR="00FD04F7" w:rsidRPr="00702DF7">
              <w:rPr>
                <w:rStyle w:val="Hyperlink"/>
                <w:noProof/>
              </w:rPr>
              <w:t>Database Subnet Groups</w:t>
            </w:r>
            <w:r w:rsidR="00FD04F7">
              <w:rPr>
                <w:noProof/>
                <w:webHidden/>
              </w:rPr>
              <w:tab/>
            </w:r>
            <w:r w:rsidR="00FD04F7">
              <w:rPr>
                <w:noProof/>
                <w:webHidden/>
              </w:rPr>
              <w:fldChar w:fldCharType="begin"/>
            </w:r>
            <w:r w:rsidR="00FD04F7">
              <w:rPr>
                <w:noProof/>
                <w:webHidden/>
              </w:rPr>
              <w:instrText xml:space="preserve"> PAGEREF _Toc421984141 \h </w:instrText>
            </w:r>
            <w:r w:rsidR="00FD04F7">
              <w:rPr>
                <w:noProof/>
                <w:webHidden/>
              </w:rPr>
            </w:r>
            <w:r w:rsidR="00FD04F7">
              <w:rPr>
                <w:noProof/>
                <w:webHidden/>
              </w:rPr>
              <w:fldChar w:fldCharType="separate"/>
            </w:r>
            <w:r w:rsidR="00FD04F7">
              <w:rPr>
                <w:noProof/>
                <w:webHidden/>
              </w:rPr>
              <w:t>21</w:t>
            </w:r>
            <w:r w:rsidR="00FD04F7">
              <w:rPr>
                <w:noProof/>
                <w:webHidden/>
              </w:rPr>
              <w:fldChar w:fldCharType="end"/>
            </w:r>
          </w:hyperlink>
        </w:p>
        <w:p w14:paraId="276D66F4" w14:textId="77777777" w:rsidR="00FD04F7" w:rsidRDefault="004A619A">
          <w:pPr>
            <w:pStyle w:val="TOC2"/>
            <w:tabs>
              <w:tab w:val="right" w:leader="dot" w:pos="9350"/>
            </w:tabs>
            <w:rPr>
              <w:rFonts w:asciiTheme="minorHAnsi" w:eastAsiaTheme="minorEastAsia" w:hAnsiTheme="minorHAnsi"/>
              <w:noProof/>
              <w:sz w:val="22"/>
              <w:lang w:val="en-US"/>
            </w:rPr>
          </w:pPr>
          <w:hyperlink w:anchor="_Toc421984142" w:history="1">
            <w:r w:rsidR="00FD04F7" w:rsidRPr="00702DF7">
              <w:rPr>
                <w:rStyle w:val="Hyperlink"/>
                <w:noProof/>
              </w:rPr>
              <w:t>S3 Bucket</w:t>
            </w:r>
            <w:r w:rsidR="00FD04F7">
              <w:rPr>
                <w:noProof/>
                <w:webHidden/>
              </w:rPr>
              <w:tab/>
            </w:r>
            <w:r w:rsidR="00FD04F7">
              <w:rPr>
                <w:noProof/>
                <w:webHidden/>
              </w:rPr>
              <w:fldChar w:fldCharType="begin"/>
            </w:r>
            <w:r w:rsidR="00FD04F7">
              <w:rPr>
                <w:noProof/>
                <w:webHidden/>
              </w:rPr>
              <w:instrText xml:space="preserve"> PAGEREF _Toc421984142 \h </w:instrText>
            </w:r>
            <w:r w:rsidR="00FD04F7">
              <w:rPr>
                <w:noProof/>
                <w:webHidden/>
              </w:rPr>
            </w:r>
            <w:r w:rsidR="00FD04F7">
              <w:rPr>
                <w:noProof/>
                <w:webHidden/>
              </w:rPr>
              <w:fldChar w:fldCharType="separate"/>
            </w:r>
            <w:r w:rsidR="00FD04F7">
              <w:rPr>
                <w:noProof/>
                <w:webHidden/>
              </w:rPr>
              <w:t>21</w:t>
            </w:r>
            <w:r w:rsidR="00FD04F7">
              <w:rPr>
                <w:noProof/>
                <w:webHidden/>
              </w:rPr>
              <w:fldChar w:fldCharType="end"/>
            </w:r>
          </w:hyperlink>
        </w:p>
        <w:p w14:paraId="2B1364ED" w14:textId="77777777" w:rsidR="00FD04F7" w:rsidRDefault="004A619A">
          <w:pPr>
            <w:pStyle w:val="TOC2"/>
            <w:tabs>
              <w:tab w:val="right" w:leader="dot" w:pos="9350"/>
            </w:tabs>
            <w:rPr>
              <w:rFonts w:asciiTheme="minorHAnsi" w:eastAsiaTheme="minorEastAsia" w:hAnsiTheme="minorHAnsi"/>
              <w:noProof/>
              <w:sz w:val="22"/>
              <w:lang w:val="en-US"/>
            </w:rPr>
          </w:pPr>
          <w:hyperlink w:anchor="_Toc421984143" w:history="1">
            <w:r w:rsidR="00FD04F7" w:rsidRPr="00702DF7">
              <w:rPr>
                <w:rStyle w:val="Hyperlink"/>
                <w:noProof/>
              </w:rPr>
              <w:t>Endpoints &amp; Default Access Credentials</w:t>
            </w:r>
            <w:r w:rsidR="00FD04F7">
              <w:rPr>
                <w:noProof/>
                <w:webHidden/>
              </w:rPr>
              <w:tab/>
            </w:r>
            <w:r w:rsidR="00FD04F7">
              <w:rPr>
                <w:noProof/>
                <w:webHidden/>
              </w:rPr>
              <w:fldChar w:fldCharType="begin"/>
            </w:r>
            <w:r w:rsidR="00FD04F7">
              <w:rPr>
                <w:noProof/>
                <w:webHidden/>
              </w:rPr>
              <w:instrText xml:space="preserve"> PAGEREF _Toc421984143 \h </w:instrText>
            </w:r>
            <w:r w:rsidR="00FD04F7">
              <w:rPr>
                <w:noProof/>
                <w:webHidden/>
              </w:rPr>
            </w:r>
            <w:r w:rsidR="00FD04F7">
              <w:rPr>
                <w:noProof/>
                <w:webHidden/>
              </w:rPr>
              <w:fldChar w:fldCharType="separate"/>
            </w:r>
            <w:r w:rsidR="00FD04F7">
              <w:rPr>
                <w:noProof/>
                <w:webHidden/>
              </w:rPr>
              <w:t>21</w:t>
            </w:r>
            <w:r w:rsidR="00FD04F7">
              <w:rPr>
                <w:noProof/>
                <w:webHidden/>
              </w:rPr>
              <w:fldChar w:fldCharType="end"/>
            </w:r>
          </w:hyperlink>
        </w:p>
        <w:p w14:paraId="22139A1D" w14:textId="77777777" w:rsidR="00FD04F7" w:rsidRDefault="004A619A">
          <w:pPr>
            <w:pStyle w:val="TOC1"/>
            <w:tabs>
              <w:tab w:val="right" w:leader="dot" w:pos="9350"/>
            </w:tabs>
            <w:rPr>
              <w:rFonts w:asciiTheme="minorHAnsi" w:eastAsiaTheme="minorEastAsia" w:hAnsiTheme="minorHAnsi"/>
              <w:noProof/>
              <w:sz w:val="22"/>
              <w:lang w:val="en-US"/>
            </w:rPr>
          </w:pPr>
          <w:hyperlink w:anchor="_Toc421984144" w:history="1">
            <w:r w:rsidR="00FD04F7" w:rsidRPr="00702DF7">
              <w:rPr>
                <w:rStyle w:val="Hyperlink"/>
                <w:noProof/>
              </w:rPr>
              <w:t>Backup &amp; Restore</w:t>
            </w:r>
            <w:r w:rsidR="00FD04F7">
              <w:rPr>
                <w:noProof/>
                <w:webHidden/>
              </w:rPr>
              <w:tab/>
            </w:r>
            <w:r w:rsidR="00FD04F7">
              <w:rPr>
                <w:noProof/>
                <w:webHidden/>
              </w:rPr>
              <w:fldChar w:fldCharType="begin"/>
            </w:r>
            <w:r w:rsidR="00FD04F7">
              <w:rPr>
                <w:noProof/>
                <w:webHidden/>
              </w:rPr>
              <w:instrText xml:space="preserve"> PAGEREF _Toc421984144 \h </w:instrText>
            </w:r>
            <w:r w:rsidR="00FD04F7">
              <w:rPr>
                <w:noProof/>
                <w:webHidden/>
              </w:rPr>
            </w:r>
            <w:r w:rsidR="00FD04F7">
              <w:rPr>
                <w:noProof/>
                <w:webHidden/>
              </w:rPr>
              <w:fldChar w:fldCharType="separate"/>
            </w:r>
            <w:r w:rsidR="00FD04F7">
              <w:rPr>
                <w:noProof/>
                <w:webHidden/>
              </w:rPr>
              <w:t>23</w:t>
            </w:r>
            <w:r w:rsidR="00FD04F7">
              <w:rPr>
                <w:noProof/>
                <w:webHidden/>
              </w:rPr>
              <w:fldChar w:fldCharType="end"/>
            </w:r>
          </w:hyperlink>
        </w:p>
        <w:p w14:paraId="650BFEFC" w14:textId="77777777" w:rsidR="00FD04F7" w:rsidRDefault="004A619A">
          <w:pPr>
            <w:pStyle w:val="TOC3"/>
            <w:tabs>
              <w:tab w:val="right" w:leader="dot" w:pos="9350"/>
            </w:tabs>
            <w:rPr>
              <w:rFonts w:asciiTheme="minorHAnsi" w:eastAsiaTheme="minorEastAsia" w:hAnsiTheme="minorHAnsi"/>
              <w:noProof/>
              <w:sz w:val="22"/>
              <w:lang w:val="en-US"/>
            </w:rPr>
          </w:pPr>
          <w:hyperlink w:anchor="_Toc421984145" w:history="1">
            <w:r w:rsidR="00FD04F7" w:rsidRPr="00702DF7">
              <w:rPr>
                <w:rStyle w:val="Hyperlink"/>
                <w:noProof/>
              </w:rPr>
              <w:t>Backup</w:t>
            </w:r>
            <w:r w:rsidR="00FD04F7">
              <w:rPr>
                <w:noProof/>
                <w:webHidden/>
              </w:rPr>
              <w:tab/>
            </w:r>
            <w:r w:rsidR="00FD04F7">
              <w:rPr>
                <w:noProof/>
                <w:webHidden/>
              </w:rPr>
              <w:fldChar w:fldCharType="begin"/>
            </w:r>
            <w:r w:rsidR="00FD04F7">
              <w:rPr>
                <w:noProof/>
                <w:webHidden/>
              </w:rPr>
              <w:instrText xml:space="preserve"> PAGEREF _Toc421984145 \h </w:instrText>
            </w:r>
            <w:r w:rsidR="00FD04F7">
              <w:rPr>
                <w:noProof/>
                <w:webHidden/>
              </w:rPr>
            </w:r>
            <w:r w:rsidR="00FD04F7">
              <w:rPr>
                <w:noProof/>
                <w:webHidden/>
              </w:rPr>
              <w:fldChar w:fldCharType="separate"/>
            </w:r>
            <w:r w:rsidR="00FD04F7">
              <w:rPr>
                <w:noProof/>
                <w:webHidden/>
              </w:rPr>
              <w:t>23</w:t>
            </w:r>
            <w:r w:rsidR="00FD04F7">
              <w:rPr>
                <w:noProof/>
                <w:webHidden/>
              </w:rPr>
              <w:fldChar w:fldCharType="end"/>
            </w:r>
          </w:hyperlink>
        </w:p>
        <w:p w14:paraId="1841E915" w14:textId="77777777" w:rsidR="00FD04F7" w:rsidRDefault="004A619A">
          <w:pPr>
            <w:pStyle w:val="TOC3"/>
            <w:tabs>
              <w:tab w:val="right" w:leader="dot" w:pos="9350"/>
            </w:tabs>
            <w:rPr>
              <w:rFonts w:asciiTheme="minorHAnsi" w:eastAsiaTheme="minorEastAsia" w:hAnsiTheme="minorHAnsi"/>
              <w:noProof/>
              <w:sz w:val="22"/>
              <w:lang w:val="en-US"/>
            </w:rPr>
          </w:pPr>
          <w:hyperlink w:anchor="_Toc421984146" w:history="1">
            <w:r w:rsidR="00FD04F7" w:rsidRPr="00702DF7">
              <w:rPr>
                <w:rStyle w:val="Hyperlink"/>
                <w:noProof/>
              </w:rPr>
              <w:t>Restore</w:t>
            </w:r>
            <w:r w:rsidR="00FD04F7">
              <w:rPr>
                <w:noProof/>
                <w:webHidden/>
              </w:rPr>
              <w:tab/>
            </w:r>
            <w:r w:rsidR="00FD04F7">
              <w:rPr>
                <w:noProof/>
                <w:webHidden/>
              </w:rPr>
              <w:fldChar w:fldCharType="begin"/>
            </w:r>
            <w:r w:rsidR="00FD04F7">
              <w:rPr>
                <w:noProof/>
                <w:webHidden/>
              </w:rPr>
              <w:instrText xml:space="preserve"> PAGEREF _Toc421984146 \h </w:instrText>
            </w:r>
            <w:r w:rsidR="00FD04F7">
              <w:rPr>
                <w:noProof/>
                <w:webHidden/>
              </w:rPr>
            </w:r>
            <w:r w:rsidR="00FD04F7">
              <w:rPr>
                <w:noProof/>
                <w:webHidden/>
              </w:rPr>
              <w:fldChar w:fldCharType="separate"/>
            </w:r>
            <w:r w:rsidR="00FD04F7">
              <w:rPr>
                <w:noProof/>
                <w:webHidden/>
              </w:rPr>
              <w:t>23</w:t>
            </w:r>
            <w:r w:rsidR="00FD04F7">
              <w:rPr>
                <w:noProof/>
                <w:webHidden/>
              </w:rPr>
              <w:fldChar w:fldCharType="end"/>
            </w:r>
          </w:hyperlink>
        </w:p>
        <w:p w14:paraId="339794CF" w14:textId="77777777" w:rsidR="00FD04F7" w:rsidRDefault="004A619A">
          <w:pPr>
            <w:pStyle w:val="TOC3"/>
            <w:tabs>
              <w:tab w:val="right" w:leader="dot" w:pos="9350"/>
            </w:tabs>
            <w:rPr>
              <w:rFonts w:asciiTheme="minorHAnsi" w:eastAsiaTheme="minorEastAsia" w:hAnsiTheme="minorHAnsi"/>
              <w:noProof/>
              <w:sz w:val="22"/>
              <w:lang w:val="en-US"/>
            </w:rPr>
          </w:pPr>
          <w:hyperlink w:anchor="_Toc421984147" w:history="1">
            <w:r w:rsidR="00FD04F7" w:rsidRPr="00702DF7">
              <w:rPr>
                <w:rStyle w:val="Hyperlink"/>
                <w:noProof/>
              </w:rPr>
              <w:t>Data Retention</w:t>
            </w:r>
            <w:r w:rsidR="00FD04F7">
              <w:rPr>
                <w:noProof/>
                <w:webHidden/>
              </w:rPr>
              <w:tab/>
            </w:r>
            <w:r w:rsidR="00FD04F7">
              <w:rPr>
                <w:noProof/>
                <w:webHidden/>
              </w:rPr>
              <w:fldChar w:fldCharType="begin"/>
            </w:r>
            <w:r w:rsidR="00FD04F7">
              <w:rPr>
                <w:noProof/>
                <w:webHidden/>
              </w:rPr>
              <w:instrText xml:space="preserve"> PAGEREF _Toc421984147 \h </w:instrText>
            </w:r>
            <w:r w:rsidR="00FD04F7">
              <w:rPr>
                <w:noProof/>
                <w:webHidden/>
              </w:rPr>
            </w:r>
            <w:r w:rsidR="00FD04F7">
              <w:rPr>
                <w:noProof/>
                <w:webHidden/>
              </w:rPr>
              <w:fldChar w:fldCharType="separate"/>
            </w:r>
            <w:r w:rsidR="00FD04F7">
              <w:rPr>
                <w:noProof/>
                <w:webHidden/>
              </w:rPr>
              <w:t>24</w:t>
            </w:r>
            <w:r w:rsidR="00FD04F7">
              <w:rPr>
                <w:noProof/>
                <w:webHidden/>
              </w:rPr>
              <w:fldChar w:fldCharType="end"/>
            </w:r>
          </w:hyperlink>
        </w:p>
        <w:p w14:paraId="59349C4B" w14:textId="77777777" w:rsidR="00FD04F7" w:rsidRDefault="004A619A">
          <w:pPr>
            <w:pStyle w:val="TOC1"/>
            <w:tabs>
              <w:tab w:val="right" w:leader="dot" w:pos="9350"/>
            </w:tabs>
            <w:rPr>
              <w:rFonts w:asciiTheme="minorHAnsi" w:eastAsiaTheme="minorEastAsia" w:hAnsiTheme="minorHAnsi"/>
              <w:noProof/>
              <w:sz w:val="22"/>
              <w:lang w:val="en-US"/>
            </w:rPr>
          </w:pPr>
          <w:hyperlink w:anchor="_Toc421984148" w:history="1">
            <w:r w:rsidR="00FD04F7" w:rsidRPr="00702DF7">
              <w:rPr>
                <w:rStyle w:val="Hyperlink"/>
                <w:noProof/>
              </w:rPr>
              <w:t>Capacity Scaling</w:t>
            </w:r>
            <w:r w:rsidR="00FD04F7">
              <w:rPr>
                <w:noProof/>
                <w:webHidden/>
              </w:rPr>
              <w:tab/>
            </w:r>
            <w:r w:rsidR="00FD04F7">
              <w:rPr>
                <w:noProof/>
                <w:webHidden/>
              </w:rPr>
              <w:fldChar w:fldCharType="begin"/>
            </w:r>
            <w:r w:rsidR="00FD04F7">
              <w:rPr>
                <w:noProof/>
                <w:webHidden/>
              </w:rPr>
              <w:instrText xml:space="preserve"> PAGEREF _Toc421984148 \h </w:instrText>
            </w:r>
            <w:r w:rsidR="00FD04F7">
              <w:rPr>
                <w:noProof/>
                <w:webHidden/>
              </w:rPr>
            </w:r>
            <w:r w:rsidR="00FD04F7">
              <w:rPr>
                <w:noProof/>
                <w:webHidden/>
              </w:rPr>
              <w:fldChar w:fldCharType="separate"/>
            </w:r>
            <w:r w:rsidR="00FD04F7">
              <w:rPr>
                <w:noProof/>
                <w:webHidden/>
              </w:rPr>
              <w:t>24</w:t>
            </w:r>
            <w:r w:rsidR="00FD04F7">
              <w:rPr>
                <w:noProof/>
                <w:webHidden/>
              </w:rPr>
              <w:fldChar w:fldCharType="end"/>
            </w:r>
          </w:hyperlink>
        </w:p>
        <w:p w14:paraId="525CD3F1" w14:textId="77777777" w:rsidR="00FD04F7" w:rsidRDefault="004A619A">
          <w:pPr>
            <w:pStyle w:val="TOC1"/>
            <w:tabs>
              <w:tab w:val="right" w:leader="dot" w:pos="9350"/>
            </w:tabs>
            <w:rPr>
              <w:rFonts w:asciiTheme="minorHAnsi" w:eastAsiaTheme="minorEastAsia" w:hAnsiTheme="minorHAnsi"/>
              <w:noProof/>
              <w:sz w:val="22"/>
              <w:lang w:val="en-US"/>
            </w:rPr>
          </w:pPr>
          <w:hyperlink w:anchor="_Toc421984149" w:history="1">
            <w:r w:rsidR="00FD04F7" w:rsidRPr="00702DF7">
              <w:rPr>
                <w:rStyle w:val="Hyperlink"/>
                <w:noProof/>
              </w:rPr>
              <w:t>Disaster Recovery</w:t>
            </w:r>
            <w:r w:rsidR="00FD04F7">
              <w:rPr>
                <w:noProof/>
                <w:webHidden/>
              </w:rPr>
              <w:tab/>
            </w:r>
            <w:r w:rsidR="00FD04F7">
              <w:rPr>
                <w:noProof/>
                <w:webHidden/>
              </w:rPr>
              <w:fldChar w:fldCharType="begin"/>
            </w:r>
            <w:r w:rsidR="00FD04F7">
              <w:rPr>
                <w:noProof/>
                <w:webHidden/>
              </w:rPr>
              <w:instrText xml:space="preserve"> PAGEREF _Toc421984149 \h </w:instrText>
            </w:r>
            <w:r w:rsidR="00FD04F7">
              <w:rPr>
                <w:noProof/>
                <w:webHidden/>
              </w:rPr>
            </w:r>
            <w:r w:rsidR="00FD04F7">
              <w:rPr>
                <w:noProof/>
                <w:webHidden/>
              </w:rPr>
              <w:fldChar w:fldCharType="separate"/>
            </w:r>
            <w:r w:rsidR="00FD04F7">
              <w:rPr>
                <w:noProof/>
                <w:webHidden/>
              </w:rPr>
              <w:t>24</w:t>
            </w:r>
            <w:r w:rsidR="00FD04F7">
              <w:rPr>
                <w:noProof/>
                <w:webHidden/>
              </w:rPr>
              <w:fldChar w:fldCharType="end"/>
            </w:r>
          </w:hyperlink>
        </w:p>
        <w:p w14:paraId="4E3BB791" w14:textId="77777777" w:rsidR="00FD04F7" w:rsidRDefault="004A619A">
          <w:pPr>
            <w:pStyle w:val="TOC1"/>
            <w:tabs>
              <w:tab w:val="right" w:leader="dot" w:pos="9350"/>
            </w:tabs>
            <w:rPr>
              <w:rFonts w:asciiTheme="minorHAnsi" w:eastAsiaTheme="minorEastAsia" w:hAnsiTheme="minorHAnsi"/>
              <w:noProof/>
              <w:sz w:val="22"/>
              <w:lang w:val="en-US"/>
            </w:rPr>
          </w:pPr>
          <w:hyperlink w:anchor="_Toc421984150" w:history="1">
            <w:r w:rsidR="00FD04F7" w:rsidRPr="00702DF7">
              <w:rPr>
                <w:rStyle w:val="Hyperlink"/>
                <w:noProof/>
              </w:rPr>
              <w:t>Monitoring</w:t>
            </w:r>
            <w:r w:rsidR="00FD04F7">
              <w:rPr>
                <w:noProof/>
                <w:webHidden/>
              </w:rPr>
              <w:tab/>
            </w:r>
            <w:r w:rsidR="00FD04F7">
              <w:rPr>
                <w:noProof/>
                <w:webHidden/>
              </w:rPr>
              <w:fldChar w:fldCharType="begin"/>
            </w:r>
            <w:r w:rsidR="00FD04F7">
              <w:rPr>
                <w:noProof/>
                <w:webHidden/>
              </w:rPr>
              <w:instrText xml:space="preserve"> PAGEREF _Toc421984150 \h </w:instrText>
            </w:r>
            <w:r w:rsidR="00FD04F7">
              <w:rPr>
                <w:noProof/>
                <w:webHidden/>
              </w:rPr>
            </w:r>
            <w:r w:rsidR="00FD04F7">
              <w:rPr>
                <w:noProof/>
                <w:webHidden/>
              </w:rPr>
              <w:fldChar w:fldCharType="separate"/>
            </w:r>
            <w:r w:rsidR="00FD04F7">
              <w:rPr>
                <w:noProof/>
                <w:webHidden/>
              </w:rPr>
              <w:t>25</w:t>
            </w:r>
            <w:r w:rsidR="00FD04F7">
              <w:rPr>
                <w:noProof/>
                <w:webHidden/>
              </w:rPr>
              <w:fldChar w:fldCharType="end"/>
            </w:r>
          </w:hyperlink>
        </w:p>
        <w:p w14:paraId="63FE088B" w14:textId="77777777" w:rsidR="00FD04F7" w:rsidRDefault="004A619A">
          <w:pPr>
            <w:pStyle w:val="TOC2"/>
            <w:tabs>
              <w:tab w:val="right" w:leader="dot" w:pos="9350"/>
            </w:tabs>
            <w:rPr>
              <w:rFonts w:asciiTheme="minorHAnsi" w:eastAsiaTheme="minorEastAsia" w:hAnsiTheme="minorHAnsi"/>
              <w:noProof/>
              <w:sz w:val="22"/>
              <w:lang w:val="en-US"/>
            </w:rPr>
          </w:pPr>
          <w:hyperlink w:anchor="_Toc421984151" w:history="1">
            <w:r w:rsidR="00FD04F7" w:rsidRPr="00702DF7">
              <w:rPr>
                <w:rStyle w:val="Hyperlink"/>
                <w:noProof/>
              </w:rPr>
              <w:t>RDS MySQL</w:t>
            </w:r>
            <w:r w:rsidR="00FD04F7">
              <w:rPr>
                <w:noProof/>
                <w:webHidden/>
              </w:rPr>
              <w:tab/>
            </w:r>
            <w:r w:rsidR="00FD04F7">
              <w:rPr>
                <w:noProof/>
                <w:webHidden/>
              </w:rPr>
              <w:fldChar w:fldCharType="begin"/>
            </w:r>
            <w:r w:rsidR="00FD04F7">
              <w:rPr>
                <w:noProof/>
                <w:webHidden/>
              </w:rPr>
              <w:instrText xml:space="preserve"> PAGEREF _Toc421984151 \h </w:instrText>
            </w:r>
            <w:r w:rsidR="00FD04F7">
              <w:rPr>
                <w:noProof/>
                <w:webHidden/>
              </w:rPr>
            </w:r>
            <w:r w:rsidR="00FD04F7">
              <w:rPr>
                <w:noProof/>
                <w:webHidden/>
              </w:rPr>
              <w:fldChar w:fldCharType="separate"/>
            </w:r>
            <w:r w:rsidR="00FD04F7">
              <w:rPr>
                <w:noProof/>
                <w:webHidden/>
              </w:rPr>
              <w:t>25</w:t>
            </w:r>
            <w:r w:rsidR="00FD04F7">
              <w:rPr>
                <w:noProof/>
                <w:webHidden/>
              </w:rPr>
              <w:fldChar w:fldCharType="end"/>
            </w:r>
          </w:hyperlink>
        </w:p>
        <w:p w14:paraId="5F9AE0C8" w14:textId="77777777" w:rsidR="00F54380" w:rsidRDefault="00F54380">
          <w:r>
            <w:rPr>
              <w:b/>
              <w:bCs/>
              <w:noProof/>
            </w:rPr>
            <w:fldChar w:fldCharType="end"/>
          </w:r>
        </w:p>
      </w:sdtContent>
    </w:sdt>
    <w:p w14:paraId="5F9AE0C9" w14:textId="77777777" w:rsidR="007A4E1F" w:rsidRDefault="007A4E1F" w:rsidP="007A4E1F"/>
    <w:p w14:paraId="5F9AE0CA" w14:textId="77777777" w:rsidR="007A4E1F" w:rsidRDefault="007A4E1F">
      <w:pPr>
        <w:rPr>
          <w:rFonts w:cs="Tahoma"/>
          <w:sz w:val="24"/>
          <w:szCs w:val="24"/>
        </w:rPr>
      </w:pPr>
      <w:r>
        <w:rPr>
          <w:rFonts w:cs="Tahoma"/>
          <w:sz w:val="24"/>
          <w:szCs w:val="24"/>
        </w:rPr>
        <w:br w:type="page"/>
      </w:r>
    </w:p>
    <w:p w14:paraId="5F9AE0CB" w14:textId="4F3B4784" w:rsidR="00BD20E7" w:rsidRDefault="00E178CC" w:rsidP="00880DD4">
      <w:pPr>
        <w:pStyle w:val="Heading1"/>
      </w:pPr>
      <w:bookmarkStart w:id="0" w:name="_Toc421984083"/>
      <w:r>
        <w:lastRenderedPageBreak/>
        <w:t>Overview</w:t>
      </w:r>
      <w:bookmarkEnd w:id="0"/>
    </w:p>
    <w:p w14:paraId="5F9AE0CC" w14:textId="3DC6E36C" w:rsidR="0027356F" w:rsidRDefault="00CE6D2A" w:rsidP="00D91ECF">
      <w:r>
        <w:t xml:space="preserve">This document provides a comprehensive guide to the </w:t>
      </w:r>
      <w:r w:rsidR="00A064D4">
        <w:t xml:space="preserve">infrastructure of </w:t>
      </w:r>
      <w:r w:rsidR="00C16D30">
        <w:t xml:space="preserve">foodida </w:t>
      </w:r>
      <w:r>
        <w:t>solution</w:t>
      </w:r>
      <w:r w:rsidR="00D4216E">
        <w:t>,</w:t>
      </w:r>
      <w:r>
        <w:t xml:space="preserve"> designed on Amazon Web Services (AWS).</w:t>
      </w:r>
    </w:p>
    <w:p w14:paraId="5F9AE0CD" w14:textId="6EF6DEB4" w:rsidR="000C7290" w:rsidRDefault="000C7290" w:rsidP="0030541E">
      <w:r>
        <w:t xml:space="preserve">The infrastructure is deployed on </w:t>
      </w:r>
      <w:r w:rsidR="00CE6D2A">
        <w:t xml:space="preserve">AWS’s </w:t>
      </w:r>
      <w:r w:rsidR="00C16D30" w:rsidRPr="005B0785">
        <w:t xml:space="preserve">Singapore </w:t>
      </w:r>
      <w:r w:rsidR="0033146A" w:rsidRPr="005B0785">
        <w:t>South East</w:t>
      </w:r>
      <w:r>
        <w:t xml:space="preserve"> region. The architecture makes use of multiple zones within this region.</w:t>
      </w:r>
      <w:r w:rsidR="0030541E">
        <w:t xml:space="preserve"> A single </w:t>
      </w:r>
      <w:r w:rsidR="006E67F7">
        <w:t>V</w:t>
      </w:r>
      <w:r w:rsidR="00CC7F03">
        <w:t xml:space="preserve">irtual </w:t>
      </w:r>
      <w:r w:rsidR="006E67F7">
        <w:t>P</w:t>
      </w:r>
      <w:r w:rsidR="00CC7F03">
        <w:t xml:space="preserve">rivate </w:t>
      </w:r>
      <w:r w:rsidR="006E67F7">
        <w:t>C</w:t>
      </w:r>
      <w:r w:rsidR="00CC7F03">
        <w:t>loud</w:t>
      </w:r>
      <w:r w:rsidR="0030541E">
        <w:t xml:space="preserve"> </w:t>
      </w:r>
      <w:r w:rsidR="006E67F7">
        <w:t xml:space="preserve">(VPC) </w:t>
      </w:r>
      <w:r w:rsidR="0030541E">
        <w:t xml:space="preserve">is used </w:t>
      </w:r>
      <w:r w:rsidR="006E67F7">
        <w:t xml:space="preserve">to host the </w:t>
      </w:r>
      <w:r w:rsidR="00C16D30">
        <w:t>foodida</w:t>
      </w:r>
      <w:r w:rsidR="006E67F7">
        <w:t xml:space="preserve"> architecture. </w:t>
      </w:r>
    </w:p>
    <w:p w14:paraId="5F9AE0CE" w14:textId="43BBD1E4" w:rsidR="0030541E" w:rsidRDefault="00C16D30" w:rsidP="0030541E">
      <w:r>
        <w:t xml:space="preserve">All the subnets within the foodida </w:t>
      </w:r>
      <w:r w:rsidR="00DF2F6C">
        <w:t xml:space="preserve">VPC are private, although one public subnet is used for access to the internet for in and </w:t>
      </w:r>
      <w:r w:rsidR="00BC3B5B">
        <w:t xml:space="preserve">out connections. NAT server </w:t>
      </w:r>
      <w:r w:rsidR="00DF2F6C">
        <w:t>is used for managing the traffic to and from the internet</w:t>
      </w:r>
      <w:r w:rsidR="00BC3B5B">
        <w:t>.</w:t>
      </w:r>
      <w:r w:rsidR="00DF2F6C">
        <w:t xml:space="preserve"> </w:t>
      </w:r>
    </w:p>
    <w:p w14:paraId="5F9AE0CF" w14:textId="77777777" w:rsidR="00E346E4" w:rsidRDefault="00DF2F6C" w:rsidP="0030541E">
      <w:r>
        <w:t>All the server instances have a security group assigned for first level of security. The public and private subnets also have route tables and ACL as a second level security.</w:t>
      </w:r>
    </w:p>
    <w:p w14:paraId="5F9AE0D0" w14:textId="297DDCA1" w:rsidR="00D4216E" w:rsidRDefault="00C16D30" w:rsidP="00713D35">
      <w:r w:rsidRPr="005B0785">
        <w:t>The</w:t>
      </w:r>
      <w:r w:rsidR="003E3F1D" w:rsidRPr="005B0785">
        <w:t xml:space="preserve"> instances are in a </w:t>
      </w:r>
      <w:r w:rsidR="00D4216E" w:rsidRPr="005B0785">
        <w:t xml:space="preserve">dedicated </w:t>
      </w:r>
      <w:r w:rsidR="003E3F1D" w:rsidRPr="005B0785">
        <w:t>private subnet</w:t>
      </w:r>
      <w:r w:rsidR="001D4EB3" w:rsidRPr="005B0785">
        <w:t xml:space="preserve"> hosted with a single zone. </w:t>
      </w:r>
      <w:r w:rsidR="003E3F1D" w:rsidRPr="005B0785">
        <w:t xml:space="preserve">Nightly backup is taken </w:t>
      </w:r>
      <w:r w:rsidR="00713D35" w:rsidRPr="005B0785">
        <w:t xml:space="preserve">on backup server </w:t>
      </w:r>
      <w:r w:rsidR="003E3F1D" w:rsidRPr="005B0785">
        <w:t xml:space="preserve">and </w:t>
      </w:r>
      <w:r w:rsidR="00713D35" w:rsidRPr="005B0785">
        <w:t xml:space="preserve">EBS snapshots taken and </w:t>
      </w:r>
      <w:r w:rsidR="003E3F1D" w:rsidRPr="005B0785">
        <w:t xml:space="preserve">stored in the S3. </w:t>
      </w:r>
    </w:p>
    <w:p w14:paraId="5F9AE0D1" w14:textId="0C382699" w:rsidR="003E3F1D" w:rsidRDefault="00DF2F6C" w:rsidP="0030541E">
      <w:r>
        <w:t xml:space="preserve">Extensive monitoring is set for all resources for pro-active decision making on performance scaling </w:t>
      </w:r>
      <w:r w:rsidR="0088307F">
        <w:t>and capacity scaling</w:t>
      </w:r>
      <w:r>
        <w:t>.</w:t>
      </w:r>
    </w:p>
    <w:p w14:paraId="5F9AE0D2" w14:textId="77777777" w:rsidR="000C7290" w:rsidRDefault="000C7290" w:rsidP="0030541E"/>
    <w:p w14:paraId="5F9AE0D3" w14:textId="7DD8D489" w:rsidR="003E0F8C" w:rsidRDefault="003E0F8C">
      <w:pPr>
        <w:rPr>
          <w:rFonts w:eastAsiaTheme="majorEastAsia" w:cstheme="majorBidi"/>
          <w:color w:val="323E4F" w:themeColor="text2" w:themeShade="BF"/>
          <w:sz w:val="40"/>
          <w:szCs w:val="32"/>
        </w:rPr>
      </w:pPr>
    </w:p>
    <w:p w14:paraId="3DA26C20" w14:textId="0076F128" w:rsidR="003269D5" w:rsidRDefault="003269D5" w:rsidP="003269D5">
      <w:pPr>
        <w:pStyle w:val="Heading1"/>
      </w:pPr>
      <w:bookmarkStart w:id="1" w:name="_Toc421984084"/>
      <w:r>
        <w:t>Architecture Design</w:t>
      </w:r>
      <w:bookmarkEnd w:id="1"/>
    </w:p>
    <w:p w14:paraId="1B1AEA29" w14:textId="308A283E" w:rsidR="003269D5" w:rsidRDefault="003269D5" w:rsidP="003269D5">
      <w:r>
        <w:t xml:space="preserve">This section illustrates in detail the architecture of the </w:t>
      </w:r>
      <w:r w:rsidR="00635B68">
        <w:t>foodida</w:t>
      </w:r>
      <w:r>
        <w:t xml:space="preserve">. The diagrams are divided into different focuses so that specific details can be shown easily. </w:t>
      </w:r>
    </w:p>
    <w:p w14:paraId="7295D4E6" w14:textId="3C128CDC" w:rsidR="003269D5" w:rsidRDefault="00635B68" w:rsidP="003269D5">
      <w:pPr>
        <w:pStyle w:val="Heading2"/>
      </w:pPr>
      <w:bookmarkStart w:id="2" w:name="_Toc421984085"/>
      <w:proofErr w:type="gramStart"/>
      <w:r>
        <w:t>foodida</w:t>
      </w:r>
      <w:proofErr w:type="gramEnd"/>
      <w:r w:rsidR="003269D5">
        <w:t xml:space="preserve"> Cloud</w:t>
      </w:r>
      <w:bookmarkEnd w:id="2"/>
      <w:r w:rsidR="003269D5">
        <w:t xml:space="preserve"> </w:t>
      </w:r>
    </w:p>
    <w:p w14:paraId="7A5DB2EB" w14:textId="6E551D4D" w:rsidR="0088307F" w:rsidRDefault="003269D5" w:rsidP="003269D5">
      <w:r>
        <w:t xml:space="preserve">Following diagram shows the </w:t>
      </w:r>
      <w:r w:rsidR="00635B68">
        <w:t>foodida environments. Foodida consists of three</w:t>
      </w:r>
      <w:r w:rsidR="0088307F">
        <w:t xml:space="preserve"> different environments, ranging from development to production. Each environment is setup in a separate VPC</w:t>
      </w:r>
      <w:r w:rsidR="00635B68">
        <w:t xml:space="preserve"> in different regions</w:t>
      </w:r>
      <w:r w:rsidR="0088307F">
        <w:t>.</w:t>
      </w:r>
    </w:p>
    <w:p w14:paraId="0D204975" w14:textId="6B543D36" w:rsidR="001D0383" w:rsidRDefault="008566AD" w:rsidP="003269D5">
      <w:bookmarkStart w:id="3" w:name="_GoBack"/>
      <w:ins w:id="4" w:author="Nagendra Chary Cholleti" w:date="2015-06-13T18:39:00Z">
        <w:r>
          <w:rPr>
            <w:noProof/>
            <w:lang w:val="en-US"/>
          </w:rPr>
          <w:lastRenderedPageBreak/>
          <w:drawing>
            <wp:inline distT="0" distB="0" distL="0" distR="0" wp14:anchorId="19BD210D" wp14:editId="5A63A6CF">
              <wp:extent cx="5716819" cy="531147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149" cy="5324785"/>
                      </a:xfrm>
                      <a:prstGeom prst="rect">
                        <a:avLst/>
                      </a:prstGeom>
                    </pic:spPr>
                  </pic:pic>
                </a:graphicData>
              </a:graphic>
            </wp:inline>
          </w:drawing>
        </w:r>
      </w:ins>
      <w:bookmarkEnd w:id="3"/>
    </w:p>
    <w:p w14:paraId="4581F285" w14:textId="27FB154C" w:rsidR="003269D5" w:rsidRDefault="001D0383" w:rsidP="001D0383">
      <w:pPr>
        <w:pStyle w:val="Subtitle"/>
        <w:jc w:val="center"/>
      </w:pPr>
      <w:r>
        <w:t>Fig. 1</w:t>
      </w:r>
    </w:p>
    <w:p w14:paraId="2541B89A" w14:textId="27FB154C" w:rsidR="003269D5" w:rsidRDefault="003269D5" w:rsidP="003269D5">
      <w:pPr>
        <w:pStyle w:val="Heading3"/>
      </w:pPr>
      <w:bookmarkStart w:id="5" w:name="_Toc421984086"/>
      <w:r>
        <w:t>Communication Flow</w:t>
      </w:r>
      <w:bookmarkEnd w:id="5"/>
    </w:p>
    <w:p w14:paraId="299D3657" w14:textId="3A5CDEA1" w:rsidR="001D0383" w:rsidRDefault="001D0383" w:rsidP="003269D5"/>
    <w:p w14:paraId="61923A12" w14:textId="09F0F878" w:rsidR="003269D5" w:rsidRDefault="003269D5" w:rsidP="005B0785">
      <w:pPr>
        <w:pStyle w:val="Subtitle"/>
      </w:pPr>
    </w:p>
    <w:p w14:paraId="573DDB16" w14:textId="41CC4396" w:rsidR="00AF3F83" w:rsidRDefault="00AF3F83" w:rsidP="003269D5">
      <w:pPr>
        <w:pStyle w:val="Heading3"/>
      </w:pPr>
      <w:bookmarkStart w:id="6" w:name="_Toc421984087"/>
      <w:r>
        <w:t>Artefacts in Subnets</w:t>
      </w:r>
      <w:bookmarkEnd w:id="6"/>
    </w:p>
    <w:p w14:paraId="4460C53D" w14:textId="6027241D" w:rsidR="00AF3F83" w:rsidRDefault="00AF3F83" w:rsidP="00AF3F83">
      <w:r>
        <w:t>Below are the artefacts setup in each of the subnets:</w:t>
      </w:r>
    </w:p>
    <w:p w14:paraId="5465CAEF" w14:textId="76B09F67" w:rsidR="00AF3F83" w:rsidRDefault="006E44A7" w:rsidP="00AF3F83">
      <w:pPr>
        <w:pStyle w:val="Heading4"/>
      </w:pPr>
      <w:proofErr w:type="spellStart"/>
      <w:r>
        <w:t>PublicA</w:t>
      </w:r>
      <w:proofErr w:type="spellEnd"/>
    </w:p>
    <w:p w14:paraId="60D1AA04" w14:textId="291B28B7" w:rsidR="00AF3F83" w:rsidRDefault="00AF3F83" w:rsidP="00D855F5">
      <w:pPr>
        <w:pStyle w:val="ListParagraph"/>
        <w:numPr>
          <w:ilvl w:val="0"/>
          <w:numId w:val="37"/>
        </w:numPr>
      </w:pPr>
      <w:r>
        <w:t>NAT</w:t>
      </w:r>
    </w:p>
    <w:p w14:paraId="02579885" w14:textId="39851FED" w:rsidR="00544114" w:rsidRDefault="00544114" w:rsidP="00D855F5">
      <w:pPr>
        <w:pStyle w:val="ListParagraph"/>
        <w:numPr>
          <w:ilvl w:val="0"/>
          <w:numId w:val="37"/>
        </w:numPr>
      </w:pPr>
      <w:r>
        <w:t>DNS</w:t>
      </w:r>
    </w:p>
    <w:p w14:paraId="7582E481" w14:textId="3D4659DC" w:rsidR="00544114" w:rsidRDefault="00544114" w:rsidP="00D855F5">
      <w:pPr>
        <w:pStyle w:val="ListParagraph"/>
        <w:numPr>
          <w:ilvl w:val="0"/>
          <w:numId w:val="37"/>
        </w:numPr>
      </w:pPr>
      <w:r>
        <w:t>Reverse Proxy</w:t>
      </w:r>
    </w:p>
    <w:p w14:paraId="4326A9A1" w14:textId="380E37CF" w:rsidR="00544114" w:rsidRDefault="00544114" w:rsidP="00D855F5">
      <w:pPr>
        <w:pStyle w:val="ListParagraph"/>
        <w:numPr>
          <w:ilvl w:val="0"/>
          <w:numId w:val="37"/>
        </w:numPr>
      </w:pPr>
      <w:r>
        <w:t>API Server</w:t>
      </w:r>
    </w:p>
    <w:p w14:paraId="4EF214A1" w14:textId="147FD971" w:rsidR="00544114" w:rsidRDefault="00544114" w:rsidP="00D855F5">
      <w:pPr>
        <w:pStyle w:val="ListParagraph"/>
        <w:numPr>
          <w:ilvl w:val="0"/>
          <w:numId w:val="37"/>
        </w:numPr>
      </w:pPr>
      <w:r>
        <w:t>SAP Server</w:t>
      </w:r>
    </w:p>
    <w:p w14:paraId="7444FD77" w14:textId="3D0EF847" w:rsidR="00AF3F83" w:rsidRDefault="00AF3F83" w:rsidP="00AF3F83">
      <w:pPr>
        <w:pStyle w:val="Heading4"/>
      </w:pPr>
      <w:proofErr w:type="spellStart"/>
      <w:r>
        <w:lastRenderedPageBreak/>
        <w:t>Private</w:t>
      </w:r>
      <w:r w:rsidR="006E44A7">
        <w:t>A</w:t>
      </w:r>
      <w:proofErr w:type="spellEnd"/>
    </w:p>
    <w:p w14:paraId="1627962A" w14:textId="3A520078" w:rsidR="00AF3F83" w:rsidRDefault="00544114" w:rsidP="00544114">
      <w:pPr>
        <w:pStyle w:val="ListParagraph"/>
        <w:numPr>
          <w:ilvl w:val="0"/>
          <w:numId w:val="38"/>
        </w:numPr>
      </w:pPr>
      <w:proofErr w:type="spellStart"/>
      <w:r>
        <w:t>mysql</w:t>
      </w:r>
      <w:proofErr w:type="spellEnd"/>
    </w:p>
    <w:p w14:paraId="41CAC258" w14:textId="245B93B1" w:rsidR="003269D5" w:rsidRPr="00035644" w:rsidRDefault="003269D5" w:rsidP="003269D5">
      <w:pPr>
        <w:pStyle w:val="Heading3"/>
      </w:pPr>
      <w:bookmarkStart w:id="7" w:name="_Toc421984088"/>
      <w:r>
        <w:t>External connectivity</w:t>
      </w:r>
      <w:bookmarkEnd w:id="7"/>
    </w:p>
    <w:p w14:paraId="1A1603B9" w14:textId="37DD8048" w:rsidR="004015A2" w:rsidRPr="0088307F" w:rsidRDefault="00544114" w:rsidP="003269D5">
      <w:pPr>
        <w:rPr>
          <w:b/>
        </w:rPr>
      </w:pPr>
      <w:r>
        <w:t>The public subnet in ap-southeast-1a</w:t>
      </w:r>
      <w:r w:rsidR="003269D5">
        <w:t xml:space="preserve"> is used for outgoing </w:t>
      </w:r>
      <w:r w:rsidR="002740CC">
        <w:t xml:space="preserve">and incoming </w:t>
      </w:r>
      <w:r w:rsidR="003269D5">
        <w:t xml:space="preserve">traffic to </w:t>
      </w:r>
      <w:r w:rsidR="002740CC">
        <w:t xml:space="preserve">and from </w:t>
      </w:r>
      <w:r w:rsidR="003269D5">
        <w:t xml:space="preserve">the internet </w:t>
      </w:r>
      <w:r w:rsidR="002740CC">
        <w:t>for</w:t>
      </w:r>
      <w:r w:rsidR="003269D5">
        <w:t xml:space="preserve"> the VPC. </w:t>
      </w:r>
      <w:r w:rsidR="002740CC">
        <w:t>This public subnet hosts t</w:t>
      </w:r>
      <w:r w:rsidR="003269D5">
        <w:t xml:space="preserve">he NAT instance </w:t>
      </w:r>
      <w:r w:rsidR="002740CC">
        <w:t xml:space="preserve">which </w:t>
      </w:r>
      <w:r w:rsidR="003269D5">
        <w:t>provides routing to the int</w:t>
      </w:r>
      <w:r w:rsidR="0088307F">
        <w:t>ernet via the internet gateway</w:t>
      </w:r>
    </w:p>
    <w:p w14:paraId="735E1657" w14:textId="78E9DB59" w:rsidR="00874C4E" w:rsidRDefault="00544114" w:rsidP="00874C4E">
      <w:r>
        <w:t>In the zones ap-southeast-1a</w:t>
      </w:r>
      <w:r w:rsidR="0089733B">
        <w:t xml:space="preserve"> which are private subnets, will host all the server resources, e.</w:t>
      </w:r>
      <w:r>
        <w:t xml:space="preserve">g. </w:t>
      </w:r>
      <w:proofErr w:type="spellStart"/>
      <w:r>
        <w:t>mysql</w:t>
      </w:r>
      <w:proofErr w:type="gramStart"/>
      <w:r w:rsidR="0089733B">
        <w:t>,</w:t>
      </w:r>
      <w:r>
        <w:t>SAP</w:t>
      </w:r>
      <w:proofErr w:type="spellEnd"/>
      <w:proofErr w:type="gramEnd"/>
      <w:r>
        <w:t xml:space="preserve"> server etc..</w:t>
      </w:r>
    </w:p>
    <w:p w14:paraId="2F61BC16" w14:textId="1290524B" w:rsidR="003269D5" w:rsidRPr="00D86907" w:rsidRDefault="003269D5" w:rsidP="00D86907"/>
    <w:p w14:paraId="5F9AE0D4" w14:textId="35D359EC" w:rsidR="00E178CC" w:rsidRDefault="00CE6D2A" w:rsidP="003D4326">
      <w:pPr>
        <w:pStyle w:val="Heading1"/>
      </w:pPr>
      <w:bookmarkStart w:id="8" w:name="_Toc421984089"/>
      <w:r>
        <w:t>Infrastructure</w:t>
      </w:r>
      <w:r w:rsidR="003D4326">
        <w:t xml:space="preserve"> Components</w:t>
      </w:r>
      <w:bookmarkEnd w:id="8"/>
    </w:p>
    <w:p w14:paraId="049364B9" w14:textId="77777777" w:rsidR="00AC08AF" w:rsidRDefault="00AC08AF" w:rsidP="00AC08AF">
      <w:r>
        <w:t>This section details out all the infrastructure components used in this solution. Every component is listed detailing their purpose in the architecture and configuration around them.</w:t>
      </w:r>
    </w:p>
    <w:p w14:paraId="258BC960" w14:textId="77777777" w:rsidR="00AC08AF" w:rsidRDefault="00AC08AF" w:rsidP="00AC08AF">
      <w:r>
        <w:t>The infrastructure is launched in the Singapore region and all three zones of this region are used by the architecture. Below are the region and zone codes in use:</w:t>
      </w:r>
    </w:p>
    <w:tbl>
      <w:tblPr>
        <w:tblStyle w:val="TableGrid"/>
        <w:tblW w:w="9355" w:type="dxa"/>
        <w:tblLook w:val="04A0" w:firstRow="1" w:lastRow="0" w:firstColumn="1" w:lastColumn="0" w:noHBand="0" w:noVBand="1"/>
      </w:tblPr>
      <w:tblGrid>
        <w:gridCol w:w="3116"/>
        <w:gridCol w:w="6239"/>
      </w:tblGrid>
      <w:tr w:rsidR="00AC08AF" w14:paraId="43420E9D" w14:textId="77777777" w:rsidTr="00E32F6F">
        <w:tc>
          <w:tcPr>
            <w:tcW w:w="3116" w:type="dxa"/>
            <w:shd w:val="clear" w:color="auto" w:fill="8496B0" w:themeFill="text2" w:themeFillTint="99"/>
          </w:tcPr>
          <w:p w14:paraId="7EB93C3E" w14:textId="77777777" w:rsidR="00AC08AF" w:rsidRPr="00C14740" w:rsidRDefault="00AC08AF" w:rsidP="00E32F6F">
            <w:pPr>
              <w:rPr>
                <w:rFonts w:ascii="Courier New" w:hAnsi="Courier New" w:cs="Courier New"/>
                <w:color w:val="FFFFFF" w:themeColor="background1"/>
              </w:rPr>
            </w:pPr>
            <w:r w:rsidRPr="00C14740">
              <w:rPr>
                <w:rFonts w:ascii="Courier New" w:hAnsi="Courier New" w:cs="Courier New"/>
                <w:color w:val="FFFFFF" w:themeColor="background1"/>
              </w:rPr>
              <w:t>Region</w:t>
            </w:r>
          </w:p>
        </w:tc>
        <w:tc>
          <w:tcPr>
            <w:tcW w:w="6239" w:type="dxa"/>
            <w:shd w:val="clear" w:color="auto" w:fill="8496B0" w:themeFill="text2" w:themeFillTint="99"/>
          </w:tcPr>
          <w:p w14:paraId="23490498" w14:textId="77777777" w:rsidR="00AC08AF" w:rsidRPr="00C14740" w:rsidRDefault="00AC08AF" w:rsidP="00E32F6F">
            <w:pPr>
              <w:rPr>
                <w:rFonts w:ascii="Courier New" w:hAnsi="Courier New" w:cs="Courier New"/>
                <w:color w:val="FFFFFF" w:themeColor="background1"/>
              </w:rPr>
            </w:pPr>
            <w:r w:rsidRPr="00C14740">
              <w:rPr>
                <w:rFonts w:ascii="Courier New" w:hAnsi="Courier New" w:cs="Courier New"/>
                <w:color w:val="FFFFFF" w:themeColor="background1"/>
              </w:rPr>
              <w:t>Zones</w:t>
            </w:r>
          </w:p>
        </w:tc>
      </w:tr>
      <w:tr w:rsidR="00AC08AF" w14:paraId="77182F35" w14:textId="77777777" w:rsidTr="00E32F6F">
        <w:tc>
          <w:tcPr>
            <w:tcW w:w="3116" w:type="dxa"/>
          </w:tcPr>
          <w:p w14:paraId="58377D3E" w14:textId="77777777" w:rsidR="00AC08AF" w:rsidRPr="00C14740" w:rsidRDefault="00AC08AF" w:rsidP="00E32F6F">
            <w:pPr>
              <w:rPr>
                <w:rFonts w:ascii="Courier New" w:hAnsi="Courier New" w:cs="Courier New"/>
              </w:rPr>
            </w:pPr>
            <w:r w:rsidRPr="00E32F6F">
              <w:rPr>
                <w:rFonts w:ascii="Courier New" w:hAnsi="Courier New" w:cs="Courier New"/>
              </w:rPr>
              <w:t>ap-southeast-1</w:t>
            </w:r>
          </w:p>
        </w:tc>
        <w:tc>
          <w:tcPr>
            <w:tcW w:w="6239" w:type="dxa"/>
          </w:tcPr>
          <w:p w14:paraId="63CC960D" w14:textId="77777777" w:rsidR="00AC08AF" w:rsidRPr="00C14740" w:rsidRDefault="00AC08AF" w:rsidP="00E32F6F">
            <w:pPr>
              <w:rPr>
                <w:rFonts w:ascii="Courier New" w:hAnsi="Courier New" w:cs="Courier New"/>
              </w:rPr>
            </w:pPr>
            <w:r w:rsidRPr="00E32F6F">
              <w:rPr>
                <w:rFonts w:ascii="Courier New" w:hAnsi="Courier New" w:cs="Courier New"/>
              </w:rPr>
              <w:t>ap-southeast-1</w:t>
            </w:r>
            <w:r w:rsidRPr="00C14740">
              <w:rPr>
                <w:rFonts w:ascii="Courier New" w:hAnsi="Courier New" w:cs="Courier New"/>
              </w:rPr>
              <w:t>a</w:t>
            </w:r>
          </w:p>
          <w:p w14:paraId="3AA56B75" w14:textId="77777777" w:rsidR="00AC08AF" w:rsidRPr="00C14740" w:rsidRDefault="00AC08AF" w:rsidP="00E32F6F">
            <w:pPr>
              <w:rPr>
                <w:rFonts w:ascii="Courier New" w:hAnsi="Courier New" w:cs="Courier New"/>
              </w:rPr>
            </w:pPr>
            <w:r w:rsidRPr="00E32F6F">
              <w:rPr>
                <w:rFonts w:ascii="Courier New" w:hAnsi="Courier New" w:cs="Courier New"/>
              </w:rPr>
              <w:t>ap-southeast-1</w:t>
            </w:r>
            <w:r w:rsidRPr="00204D26">
              <w:rPr>
                <w:rFonts w:ascii="Courier New" w:hAnsi="Courier New" w:cs="Courier New"/>
              </w:rPr>
              <w:t>b</w:t>
            </w:r>
          </w:p>
        </w:tc>
      </w:tr>
    </w:tbl>
    <w:p w14:paraId="2E3B1DF4" w14:textId="77777777" w:rsidR="00AC08AF" w:rsidRDefault="00AC08AF" w:rsidP="003D4326">
      <w:pPr>
        <w:pStyle w:val="Heading2"/>
      </w:pPr>
    </w:p>
    <w:p w14:paraId="5F9AE0E0" w14:textId="0850F616" w:rsidR="00BD20E7" w:rsidRDefault="00BD20E7" w:rsidP="003D4326">
      <w:pPr>
        <w:pStyle w:val="Heading2"/>
      </w:pPr>
      <w:bookmarkStart w:id="9" w:name="_Toc421984090"/>
      <w:r>
        <w:t>V</w:t>
      </w:r>
      <w:r w:rsidR="0098266E">
        <w:t xml:space="preserve">irtual </w:t>
      </w:r>
      <w:r>
        <w:t>P</w:t>
      </w:r>
      <w:r w:rsidR="0098266E">
        <w:t xml:space="preserve">rivate </w:t>
      </w:r>
      <w:r>
        <w:t>C</w:t>
      </w:r>
      <w:r w:rsidR="0098266E">
        <w:t>loud (VPC)</w:t>
      </w:r>
      <w:bookmarkEnd w:id="9"/>
    </w:p>
    <w:p w14:paraId="59D06352" w14:textId="77777777" w:rsidR="00AC08AF" w:rsidRDefault="00AC08AF" w:rsidP="00AC08AF">
      <w:r>
        <w:t>Amazon Web Service’s VPC enables us to launch AWS resources within a virtual private network. This VPC closely resembles a traditional network that is operated in a typical data centre, but with a benefit of scalable infrastructure of AWS.</w:t>
      </w:r>
    </w:p>
    <w:p w14:paraId="2A7F2678" w14:textId="77777777" w:rsidR="00AC08AF" w:rsidRDefault="00AC08AF" w:rsidP="00AC08AF">
      <w:r>
        <w:t>The foodida solution is hosted within a single VPC, which is logically isolated from other virtual networks in AWS. Below are the details of particulars of this VPC and their configuration around each service of the VPC.</w:t>
      </w:r>
    </w:p>
    <w:p w14:paraId="6AF38FB9" w14:textId="77777777" w:rsidR="00AC08AF" w:rsidRDefault="00AC08AF" w:rsidP="00AC08AF">
      <w:r>
        <w:t>The VPC is set to the following configuration:</w:t>
      </w:r>
    </w:p>
    <w:tbl>
      <w:tblPr>
        <w:tblStyle w:val="TableGrid"/>
        <w:tblW w:w="9417" w:type="dxa"/>
        <w:tblLayout w:type="fixed"/>
        <w:tblLook w:val="04A0" w:firstRow="1" w:lastRow="0" w:firstColumn="1" w:lastColumn="0" w:noHBand="0" w:noVBand="1"/>
      </w:tblPr>
      <w:tblGrid>
        <w:gridCol w:w="3584"/>
        <w:gridCol w:w="1944"/>
        <w:gridCol w:w="2567"/>
        <w:gridCol w:w="1322"/>
      </w:tblGrid>
      <w:tr w:rsidR="00AC08AF" w14:paraId="33A51A51" w14:textId="77777777" w:rsidTr="00E32F6F">
        <w:trPr>
          <w:trHeight w:val="273"/>
        </w:trPr>
        <w:tc>
          <w:tcPr>
            <w:tcW w:w="3584" w:type="dxa"/>
            <w:shd w:val="clear" w:color="auto" w:fill="8496B0" w:themeFill="text2" w:themeFillTint="99"/>
          </w:tcPr>
          <w:p w14:paraId="1CDDAD03" w14:textId="77777777" w:rsidR="00AC08AF" w:rsidRPr="00C14740" w:rsidRDefault="00AC08AF" w:rsidP="00E32F6F">
            <w:pPr>
              <w:rPr>
                <w:rFonts w:ascii="Courier New" w:hAnsi="Courier New" w:cs="Courier New"/>
                <w:color w:val="FFFFFF" w:themeColor="background1"/>
              </w:rPr>
            </w:pPr>
            <w:r w:rsidRPr="00C14740">
              <w:rPr>
                <w:rFonts w:ascii="Courier New" w:hAnsi="Courier New" w:cs="Courier New"/>
                <w:color w:val="FFFFFF" w:themeColor="background1"/>
              </w:rPr>
              <w:t>VPC Name</w:t>
            </w:r>
          </w:p>
        </w:tc>
        <w:tc>
          <w:tcPr>
            <w:tcW w:w="1944" w:type="dxa"/>
            <w:shd w:val="clear" w:color="auto" w:fill="8496B0" w:themeFill="text2" w:themeFillTint="99"/>
          </w:tcPr>
          <w:p w14:paraId="7F4308DA" w14:textId="77777777" w:rsidR="00AC08AF" w:rsidRPr="00C14740" w:rsidRDefault="00AC08AF" w:rsidP="00E32F6F">
            <w:pPr>
              <w:rPr>
                <w:rFonts w:ascii="Courier New" w:hAnsi="Courier New" w:cs="Courier New"/>
                <w:color w:val="FFFFFF" w:themeColor="background1"/>
              </w:rPr>
            </w:pPr>
            <w:r w:rsidRPr="00C14740">
              <w:rPr>
                <w:rFonts w:ascii="Courier New" w:hAnsi="Courier New" w:cs="Courier New"/>
                <w:color w:val="FFFFFF" w:themeColor="background1"/>
              </w:rPr>
              <w:t>CIDR</w:t>
            </w:r>
          </w:p>
        </w:tc>
        <w:tc>
          <w:tcPr>
            <w:tcW w:w="2567" w:type="dxa"/>
            <w:shd w:val="clear" w:color="auto" w:fill="8496B0" w:themeFill="text2" w:themeFillTint="99"/>
          </w:tcPr>
          <w:p w14:paraId="49B79F50" w14:textId="77777777" w:rsidR="00AC08AF" w:rsidRPr="00C14740" w:rsidRDefault="00AC08AF" w:rsidP="00E32F6F">
            <w:pPr>
              <w:rPr>
                <w:rFonts w:ascii="Courier New" w:hAnsi="Courier New" w:cs="Courier New"/>
                <w:color w:val="FFFFFF" w:themeColor="background1"/>
              </w:rPr>
            </w:pPr>
            <w:r>
              <w:rPr>
                <w:rFonts w:ascii="Courier New" w:hAnsi="Courier New" w:cs="Courier New"/>
                <w:color w:val="FFFFFF" w:themeColor="background1"/>
              </w:rPr>
              <w:t>Gateway</w:t>
            </w:r>
          </w:p>
        </w:tc>
        <w:tc>
          <w:tcPr>
            <w:tcW w:w="1322" w:type="dxa"/>
            <w:shd w:val="clear" w:color="auto" w:fill="8496B0" w:themeFill="text2" w:themeFillTint="99"/>
          </w:tcPr>
          <w:p w14:paraId="24678D51" w14:textId="77777777" w:rsidR="00AC08AF" w:rsidRPr="00C14740" w:rsidRDefault="00AC08AF" w:rsidP="00E32F6F">
            <w:pPr>
              <w:rPr>
                <w:rFonts w:ascii="Courier New" w:hAnsi="Courier New" w:cs="Courier New"/>
                <w:color w:val="FFFFFF" w:themeColor="background1"/>
              </w:rPr>
            </w:pPr>
            <w:r w:rsidRPr="00C14740">
              <w:rPr>
                <w:rFonts w:ascii="Courier New" w:hAnsi="Courier New" w:cs="Courier New"/>
                <w:color w:val="FFFFFF" w:themeColor="background1"/>
              </w:rPr>
              <w:t>Tenancy</w:t>
            </w:r>
          </w:p>
        </w:tc>
      </w:tr>
      <w:tr w:rsidR="00AC08AF" w14:paraId="2A6485BA" w14:textId="77777777" w:rsidTr="00E32F6F">
        <w:trPr>
          <w:trHeight w:val="259"/>
        </w:trPr>
        <w:tc>
          <w:tcPr>
            <w:tcW w:w="3584" w:type="dxa"/>
          </w:tcPr>
          <w:p w14:paraId="5FEF709D" w14:textId="77777777" w:rsidR="00AC08AF" w:rsidRPr="00C14740" w:rsidRDefault="00AC08AF" w:rsidP="00E32F6F">
            <w:pPr>
              <w:rPr>
                <w:rFonts w:ascii="Courier New" w:hAnsi="Courier New" w:cs="Courier New"/>
              </w:rPr>
            </w:pPr>
            <w:r>
              <w:rPr>
                <w:rFonts w:ascii="Courier New" w:hAnsi="Courier New" w:cs="Courier New"/>
              </w:rPr>
              <w:t>foodida-</w:t>
            </w:r>
            <w:proofErr w:type="spellStart"/>
            <w:r>
              <w:rPr>
                <w:rFonts w:ascii="Courier New" w:hAnsi="Courier New" w:cs="Courier New"/>
              </w:rPr>
              <w:t>vpc</w:t>
            </w:r>
            <w:proofErr w:type="spellEnd"/>
          </w:p>
        </w:tc>
        <w:tc>
          <w:tcPr>
            <w:tcW w:w="1944" w:type="dxa"/>
          </w:tcPr>
          <w:p w14:paraId="7FC0130B" w14:textId="77777777" w:rsidR="00AC08AF" w:rsidRPr="00C14740" w:rsidRDefault="00AC08AF" w:rsidP="00E32F6F">
            <w:pPr>
              <w:rPr>
                <w:rFonts w:ascii="Courier New" w:hAnsi="Courier New" w:cs="Courier New"/>
              </w:rPr>
            </w:pPr>
            <w:r>
              <w:rPr>
                <w:rFonts w:ascii="Courier New" w:hAnsi="Courier New" w:cs="Courier New"/>
              </w:rPr>
              <w:t>10.0.0.0</w:t>
            </w:r>
            <w:r w:rsidRPr="00C14740">
              <w:rPr>
                <w:rFonts w:ascii="Courier New" w:hAnsi="Courier New" w:cs="Courier New"/>
              </w:rPr>
              <w:t>/16</w:t>
            </w:r>
          </w:p>
        </w:tc>
        <w:tc>
          <w:tcPr>
            <w:tcW w:w="2567" w:type="dxa"/>
          </w:tcPr>
          <w:p w14:paraId="06A78F4D" w14:textId="77777777" w:rsidR="00AC08AF" w:rsidRDefault="00AC08AF" w:rsidP="00E32F6F">
            <w:pPr>
              <w:rPr>
                <w:rFonts w:ascii="Courier New" w:hAnsi="Courier New" w:cs="Courier New"/>
              </w:rPr>
            </w:pPr>
            <w:proofErr w:type="spellStart"/>
            <w:r>
              <w:rPr>
                <w:rFonts w:ascii="Courier New" w:hAnsi="Courier New" w:cs="Courier New"/>
              </w:rPr>
              <w:t>igw</w:t>
            </w:r>
            <w:proofErr w:type="spellEnd"/>
            <w:r>
              <w:rPr>
                <w:rFonts w:ascii="Courier New" w:hAnsi="Courier New" w:cs="Courier New"/>
              </w:rPr>
              <w:t>-foodida</w:t>
            </w:r>
            <w:r w:rsidRPr="009D5C28" w:rsidDel="00E64A5F">
              <w:rPr>
                <w:rFonts w:ascii="Courier New" w:hAnsi="Courier New" w:cs="Courier New"/>
              </w:rPr>
              <w:t xml:space="preserve"> </w:t>
            </w:r>
          </w:p>
        </w:tc>
        <w:tc>
          <w:tcPr>
            <w:tcW w:w="1322" w:type="dxa"/>
          </w:tcPr>
          <w:p w14:paraId="65312BA7" w14:textId="77777777" w:rsidR="00AC08AF" w:rsidRPr="00C14740" w:rsidRDefault="00AC08AF" w:rsidP="00E32F6F">
            <w:pPr>
              <w:rPr>
                <w:rFonts w:ascii="Courier New" w:hAnsi="Courier New" w:cs="Courier New"/>
              </w:rPr>
            </w:pPr>
            <w:r>
              <w:rPr>
                <w:rFonts w:ascii="Courier New" w:hAnsi="Courier New" w:cs="Courier New"/>
              </w:rPr>
              <w:t>D</w:t>
            </w:r>
            <w:r w:rsidRPr="00C14740">
              <w:rPr>
                <w:rFonts w:ascii="Courier New" w:hAnsi="Courier New" w:cs="Courier New"/>
              </w:rPr>
              <w:t>efault</w:t>
            </w:r>
          </w:p>
        </w:tc>
      </w:tr>
    </w:tbl>
    <w:p w14:paraId="6D6B0529" w14:textId="77777777" w:rsidR="00AC08AF" w:rsidRDefault="00AC08AF" w:rsidP="00AC08AF"/>
    <w:p w14:paraId="3DB1F8DF" w14:textId="77777777" w:rsidR="00AC08AF" w:rsidRDefault="00AC08AF" w:rsidP="00AC08AF">
      <w:pPr>
        <w:pStyle w:val="Subtitle"/>
      </w:pPr>
      <w:r>
        <w:t>Note: The name and the CIDR range can be changed to whatever is suitable. For the purpose of this documentation we will use the above values. The VPC name used here is also representative to this document.</w:t>
      </w:r>
    </w:p>
    <w:p w14:paraId="6FA549F7" w14:textId="77777777" w:rsidR="00AC08AF" w:rsidRDefault="00AC08AF" w:rsidP="00AC08AF">
      <w:pPr>
        <w:pStyle w:val="Heading4"/>
        <w:numPr>
          <w:ilvl w:val="3"/>
          <w:numId w:val="0"/>
        </w:numPr>
        <w:ind w:left="284" w:hanging="284"/>
      </w:pPr>
      <w:r>
        <w:t>Tenancy</w:t>
      </w:r>
    </w:p>
    <w:p w14:paraId="33138975" w14:textId="77777777" w:rsidR="00AC08AF" w:rsidRPr="003D4326" w:rsidRDefault="00AC08AF" w:rsidP="00AC08AF">
      <w:r>
        <w:t>We recommend for the tenancy to be set to “default”. If a “dedicated” option is set, then all the instances launched within the VPC will automatically be set to dedicated, and in a result cost will be increased considerably. If for any reason, a single-tenant (dedicated) instance is required to be launched, then this can be done at the instance level during the launch sequence.</w:t>
      </w:r>
    </w:p>
    <w:p w14:paraId="0F8D29BE" w14:textId="77777777" w:rsidR="00AC08AF" w:rsidRDefault="00AC08AF" w:rsidP="00AC08AF">
      <w:pPr>
        <w:pStyle w:val="Heading3"/>
        <w:numPr>
          <w:ilvl w:val="2"/>
          <w:numId w:val="0"/>
        </w:numPr>
        <w:spacing w:before="45"/>
        <w:ind w:left="284" w:hanging="284"/>
      </w:pPr>
      <w:bookmarkStart w:id="10" w:name="_Toc421959111"/>
      <w:bookmarkStart w:id="11" w:name="_Toc421984091"/>
      <w:r>
        <w:lastRenderedPageBreak/>
        <w:t>Subnets</w:t>
      </w:r>
      <w:bookmarkEnd w:id="10"/>
      <w:bookmarkEnd w:id="11"/>
    </w:p>
    <w:p w14:paraId="35872881" w14:textId="77777777" w:rsidR="00AC08AF" w:rsidRDefault="00AC08AF" w:rsidP="00AC08AF">
      <w:r>
        <w:t>Subnet is a range of IP addresses within the VPC. Both public and private subnets are available in this VPC. The resources that require access to the internet have an IP in public subnet. The resources that require no internet access and for added security, have an IP within the private subnet. But, these resource inside the private subnets can still access the internet via NAT instance within the public subnet as an interim solution.</w:t>
      </w:r>
    </w:p>
    <w:p w14:paraId="1D29A579" w14:textId="77777777" w:rsidR="00AC08AF" w:rsidRDefault="00AC08AF" w:rsidP="00AC08AF">
      <w:r>
        <w:t>Below are the launched subnets and attached to the need to update VPC:</w:t>
      </w:r>
    </w:p>
    <w:tbl>
      <w:tblPr>
        <w:tblStyle w:val="TableGrid"/>
        <w:tblW w:w="0" w:type="auto"/>
        <w:tblLook w:val="04A0" w:firstRow="1" w:lastRow="0" w:firstColumn="1" w:lastColumn="0" w:noHBand="0" w:noVBand="1"/>
      </w:tblPr>
      <w:tblGrid>
        <w:gridCol w:w="4124"/>
        <w:gridCol w:w="2257"/>
        <w:gridCol w:w="1329"/>
        <w:gridCol w:w="1640"/>
      </w:tblGrid>
      <w:tr w:rsidR="00AC08AF" w14:paraId="559E2D2A" w14:textId="77777777" w:rsidTr="00E32F6F">
        <w:tc>
          <w:tcPr>
            <w:tcW w:w="4124" w:type="dxa"/>
            <w:shd w:val="clear" w:color="auto" w:fill="8496B0" w:themeFill="text2" w:themeFillTint="99"/>
          </w:tcPr>
          <w:p w14:paraId="61BDC6CE" w14:textId="77777777" w:rsidR="00AC08AF" w:rsidRPr="00C14740" w:rsidRDefault="00AC08AF" w:rsidP="00E32F6F">
            <w:pPr>
              <w:rPr>
                <w:rFonts w:ascii="Courier New" w:hAnsi="Courier New" w:cs="Courier New"/>
                <w:color w:val="FFFFFF" w:themeColor="background1"/>
              </w:rPr>
            </w:pPr>
            <w:r>
              <w:rPr>
                <w:rFonts w:ascii="Courier New" w:hAnsi="Courier New" w:cs="Courier New"/>
                <w:color w:val="FFFFFF" w:themeColor="background1"/>
              </w:rPr>
              <w:t>Subnet</w:t>
            </w:r>
            <w:r w:rsidRPr="00C14740">
              <w:rPr>
                <w:rFonts w:ascii="Courier New" w:hAnsi="Courier New" w:cs="Courier New"/>
                <w:color w:val="FFFFFF" w:themeColor="background1"/>
              </w:rPr>
              <w:t xml:space="preserve"> Name</w:t>
            </w:r>
          </w:p>
        </w:tc>
        <w:tc>
          <w:tcPr>
            <w:tcW w:w="2257" w:type="dxa"/>
            <w:shd w:val="clear" w:color="auto" w:fill="8496B0" w:themeFill="text2" w:themeFillTint="99"/>
          </w:tcPr>
          <w:p w14:paraId="4880C159" w14:textId="77777777" w:rsidR="00AC08AF" w:rsidRPr="00C14740" w:rsidRDefault="00AC08AF" w:rsidP="00E32F6F">
            <w:pPr>
              <w:rPr>
                <w:rFonts w:ascii="Courier New" w:hAnsi="Courier New" w:cs="Courier New"/>
                <w:color w:val="FFFFFF" w:themeColor="background1"/>
              </w:rPr>
            </w:pPr>
            <w:r w:rsidRPr="00C14740">
              <w:rPr>
                <w:rFonts w:ascii="Courier New" w:hAnsi="Courier New" w:cs="Courier New"/>
                <w:color w:val="FFFFFF" w:themeColor="background1"/>
              </w:rPr>
              <w:t>CIDR</w:t>
            </w:r>
          </w:p>
        </w:tc>
        <w:tc>
          <w:tcPr>
            <w:tcW w:w="1329" w:type="dxa"/>
            <w:shd w:val="clear" w:color="auto" w:fill="8496B0" w:themeFill="text2" w:themeFillTint="99"/>
          </w:tcPr>
          <w:p w14:paraId="0E865E7C" w14:textId="77777777" w:rsidR="00AC08AF" w:rsidRDefault="00AC08AF" w:rsidP="00E32F6F">
            <w:pPr>
              <w:rPr>
                <w:rFonts w:ascii="Courier New" w:hAnsi="Courier New" w:cs="Courier New"/>
                <w:color w:val="FFFFFF" w:themeColor="background1"/>
              </w:rPr>
            </w:pPr>
            <w:r>
              <w:rPr>
                <w:rFonts w:ascii="Courier New" w:hAnsi="Courier New" w:cs="Courier New"/>
                <w:color w:val="FFFFFF" w:themeColor="background1"/>
              </w:rPr>
              <w:t>Type</w:t>
            </w:r>
          </w:p>
        </w:tc>
        <w:tc>
          <w:tcPr>
            <w:tcW w:w="1640" w:type="dxa"/>
            <w:shd w:val="clear" w:color="auto" w:fill="8496B0" w:themeFill="text2" w:themeFillTint="99"/>
          </w:tcPr>
          <w:p w14:paraId="53E364C8" w14:textId="77777777" w:rsidR="00AC08AF" w:rsidRPr="00C14740" w:rsidRDefault="00AC08AF" w:rsidP="00E32F6F">
            <w:pPr>
              <w:rPr>
                <w:rFonts w:ascii="Courier New" w:hAnsi="Courier New" w:cs="Courier New"/>
                <w:color w:val="FFFFFF" w:themeColor="background1"/>
              </w:rPr>
            </w:pPr>
            <w:r>
              <w:rPr>
                <w:rFonts w:ascii="Courier New" w:hAnsi="Courier New" w:cs="Courier New"/>
                <w:color w:val="FFFFFF" w:themeColor="background1"/>
              </w:rPr>
              <w:t>Zone</w:t>
            </w:r>
          </w:p>
        </w:tc>
      </w:tr>
      <w:tr w:rsidR="00AC08AF" w14:paraId="59EA1F40" w14:textId="77777777" w:rsidTr="00E32F6F">
        <w:tc>
          <w:tcPr>
            <w:tcW w:w="4124" w:type="dxa"/>
          </w:tcPr>
          <w:p w14:paraId="30377C4D" w14:textId="77777777" w:rsidR="00AC08AF" w:rsidRPr="00C14740" w:rsidRDefault="00AC08AF" w:rsidP="00E32F6F">
            <w:pPr>
              <w:rPr>
                <w:rFonts w:ascii="Courier New" w:hAnsi="Courier New" w:cs="Courier New"/>
              </w:rPr>
            </w:pPr>
            <w:proofErr w:type="spellStart"/>
            <w:r>
              <w:rPr>
                <w:rFonts w:ascii="Courier New" w:hAnsi="Courier New" w:cs="Courier New"/>
              </w:rPr>
              <w:t>publicAsubnet</w:t>
            </w:r>
            <w:proofErr w:type="spellEnd"/>
          </w:p>
        </w:tc>
        <w:tc>
          <w:tcPr>
            <w:tcW w:w="2257" w:type="dxa"/>
          </w:tcPr>
          <w:p w14:paraId="5BA859DB" w14:textId="77777777" w:rsidR="00AC08AF" w:rsidRPr="00C14740" w:rsidRDefault="00AC08AF" w:rsidP="00E32F6F">
            <w:pPr>
              <w:rPr>
                <w:rFonts w:ascii="Courier New" w:hAnsi="Courier New" w:cs="Courier New"/>
              </w:rPr>
            </w:pPr>
            <w:r>
              <w:rPr>
                <w:rFonts w:ascii="Courier New" w:hAnsi="Courier New" w:cs="Courier New"/>
              </w:rPr>
              <w:t>10.0.0.0</w:t>
            </w:r>
            <w:r w:rsidRPr="00C14740">
              <w:rPr>
                <w:rFonts w:ascii="Courier New" w:hAnsi="Courier New" w:cs="Courier New"/>
              </w:rPr>
              <w:t>/</w:t>
            </w:r>
            <w:r>
              <w:rPr>
                <w:rFonts w:ascii="Courier New" w:hAnsi="Courier New" w:cs="Courier New"/>
              </w:rPr>
              <w:t>24</w:t>
            </w:r>
          </w:p>
        </w:tc>
        <w:tc>
          <w:tcPr>
            <w:tcW w:w="1329" w:type="dxa"/>
          </w:tcPr>
          <w:p w14:paraId="648C1620" w14:textId="77777777" w:rsidR="00AC08AF" w:rsidRDefault="00AC08AF" w:rsidP="00E32F6F">
            <w:pPr>
              <w:rPr>
                <w:rFonts w:ascii="Courier New" w:hAnsi="Courier New" w:cs="Courier New"/>
              </w:rPr>
            </w:pPr>
            <w:r>
              <w:rPr>
                <w:rFonts w:ascii="Courier New" w:hAnsi="Courier New" w:cs="Courier New"/>
              </w:rPr>
              <w:t>public</w:t>
            </w:r>
          </w:p>
        </w:tc>
        <w:tc>
          <w:tcPr>
            <w:tcW w:w="1640" w:type="dxa"/>
          </w:tcPr>
          <w:p w14:paraId="6D39B538" w14:textId="77777777" w:rsidR="00AC08AF" w:rsidRPr="00C14740" w:rsidRDefault="00AC08AF" w:rsidP="00E32F6F">
            <w:pPr>
              <w:rPr>
                <w:rFonts w:ascii="Courier New" w:hAnsi="Courier New" w:cs="Courier New"/>
              </w:rPr>
            </w:pPr>
            <w:r>
              <w:rPr>
                <w:rFonts w:ascii="Courier New" w:hAnsi="Courier New" w:cs="Courier New"/>
              </w:rPr>
              <w:t>ap-southeast-1a</w:t>
            </w:r>
          </w:p>
        </w:tc>
      </w:tr>
      <w:tr w:rsidR="00AC08AF" w14:paraId="64EE6AD7" w14:textId="77777777" w:rsidTr="00E32F6F">
        <w:tc>
          <w:tcPr>
            <w:tcW w:w="4124" w:type="dxa"/>
          </w:tcPr>
          <w:p w14:paraId="05BDC879" w14:textId="77777777" w:rsidR="00AC08AF" w:rsidRDefault="00AC08AF" w:rsidP="00E32F6F">
            <w:pPr>
              <w:rPr>
                <w:rFonts w:ascii="Courier New" w:hAnsi="Courier New" w:cs="Courier New"/>
              </w:rPr>
            </w:pPr>
            <w:proofErr w:type="spellStart"/>
            <w:r>
              <w:rPr>
                <w:rFonts w:ascii="Courier New" w:hAnsi="Courier New" w:cs="Courier New"/>
              </w:rPr>
              <w:t>privateAsubnet</w:t>
            </w:r>
            <w:proofErr w:type="spellEnd"/>
          </w:p>
        </w:tc>
        <w:tc>
          <w:tcPr>
            <w:tcW w:w="2257" w:type="dxa"/>
          </w:tcPr>
          <w:p w14:paraId="5CC084D9" w14:textId="77777777" w:rsidR="00AC08AF" w:rsidRDefault="00AC08AF" w:rsidP="00E32F6F">
            <w:pPr>
              <w:rPr>
                <w:rFonts w:ascii="Courier New" w:hAnsi="Courier New" w:cs="Courier New"/>
              </w:rPr>
            </w:pPr>
            <w:r>
              <w:rPr>
                <w:rFonts w:ascii="Courier New" w:hAnsi="Courier New" w:cs="Courier New"/>
              </w:rPr>
              <w:t>10.0.1.0/24</w:t>
            </w:r>
          </w:p>
        </w:tc>
        <w:tc>
          <w:tcPr>
            <w:tcW w:w="1329" w:type="dxa"/>
          </w:tcPr>
          <w:p w14:paraId="60B57031" w14:textId="77777777" w:rsidR="00AC08AF" w:rsidRDefault="00AC08AF" w:rsidP="00E32F6F">
            <w:pPr>
              <w:rPr>
                <w:rFonts w:ascii="Courier New" w:hAnsi="Courier New" w:cs="Courier New"/>
              </w:rPr>
            </w:pPr>
            <w:r>
              <w:rPr>
                <w:rFonts w:ascii="Courier New" w:hAnsi="Courier New" w:cs="Courier New"/>
              </w:rPr>
              <w:t>private</w:t>
            </w:r>
          </w:p>
        </w:tc>
        <w:tc>
          <w:tcPr>
            <w:tcW w:w="1640" w:type="dxa"/>
          </w:tcPr>
          <w:p w14:paraId="2B9DEF34" w14:textId="77777777" w:rsidR="00AC08AF" w:rsidRDefault="00AC08AF" w:rsidP="00E32F6F">
            <w:pPr>
              <w:rPr>
                <w:rFonts w:ascii="Courier New" w:hAnsi="Courier New" w:cs="Courier New"/>
              </w:rPr>
            </w:pPr>
            <w:r>
              <w:rPr>
                <w:rFonts w:ascii="Courier New" w:hAnsi="Courier New" w:cs="Courier New"/>
              </w:rPr>
              <w:t>ap-southeast-1b</w:t>
            </w:r>
          </w:p>
        </w:tc>
      </w:tr>
      <w:tr w:rsidR="00AC08AF" w14:paraId="25732D38" w14:textId="77777777" w:rsidTr="00E32F6F">
        <w:tc>
          <w:tcPr>
            <w:tcW w:w="4124" w:type="dxa"/>
          </w:tcPr>
          <w:p w14:paraId="2985A8DA" w14:textId="77777777" w:rsidR="00AC08AF" w:rsidRDefault="00AC08AF" w:rsidP="00E32F6F">
            <w:pPr>
              <w:rPr>
                <w:rFonts w:ascii="Courier New" w:hAnsi="Courier New" w:cs="Courier New"/>
              </w:rPr>
            </w:pPr>
          </w:p>
        </w:tc>
        <w:tc>
          <w:tcPr>
            <w:tcW w:w="2257" w:type="dxa"/>
          </w:tcPr>
          <w:p w14:paraId="07AB7882" w14:textId="77777777" w:rsidR="00AC08AF" w:rsidRDefault="00AC08AF" w:rsidP="00E32F6F">
            <w:pPr>
              <w:rPr>
                <w:rFonts w:ascii="Courier New" w:hAnsi="Courier New" w:cs="Courier New"/>
              </w:rPr>
            </w:pPr>
          </w:p>
        </w:tc>
        <w:tc>
          <w:tcPr>
            <w:tcW w:w="1329" w:type="dxa"/>
          </w:tcPr>
          <w:p w14:paraId="583AC760" w14:textId="77777777" w:rsidR="00AC08AF" w:rsidRDefault="00AC08AF" w:rsidP="00E32F6F">
            <w:pPr>
              <w:rPr>
                <w:rFonts w:ascii="Courier New" w:hAnsi="Courier New" w:cs="Courier New"/>
              </w:rPr>
            </w:pPr>
          </w:p>
        </w:tc>
        <w:tc>
          <w:tcPr>
            <w:tcW w:w="1640" w:type="dxa"/>
          </w:tcPr>
          <w:p w14:paraId="61FF97E6" w14:textId="77777777" w:rsidR="00AC08AF" w:rsidRDefault="00AC08AF" w:rsidP="00E32F6F">
            <w:pPr>
              <w:rPr>
                <w:rFonts w:ascii="Courier New" w:hAnsi="Courier New" w:cs="Courier New"/>
              </w:rPr>
            </w:pPr>
          </w:p>
        </w:tc>
      </w:tr>
      <w:tr w:rsidR="00AC08AF" w14:paraId="0BA11A7C" w14:textId="77777777" w:rsidTr="00E32F6F">
        <w:tc>
          <w:tcPr>
            <w:tcW w:w="4124" w:type="dxa"/>
          </w:tcPr>
          <w:p w14:paraId="4E9A8EF1" w14:textId="77777777" w:rsidR="00AC08AF" w:rsidRDefault="00AC08AF" w:rsidP="00E32F6F">
            <w:pPr>
              <w:rPr>
                <w:rFonts w:ascii="Courier New" w:hAnsi="Courier New" w:cs="Courier New"/>
              </w:rPr>
            </w:pPr>
          </w:p>
        </w:tc>
        <w:tc>
          <w:tcPr>
            <w:tcW w:w="2257" w:type="dxa"/>
          </w:tcPr>
          <w:p w14:paraId="1A6A85F9" w14:textId="77777777" w:rsidR="00AC08AF" w:rsidRPr="00C14740" w:rsidRDefault="00AC08AF" w:rsidP="00E32F6F">
            <w:pPr>
              <w:rPr>
                <w:rFonts w:ascii="Courier New" w:hAnsi="Courier New" w:cs="Courier New"/>
              </w:rPr>
            </w:pPr>
          </w:p>
        </w:tc>
        <w:tc>
          <w:tcPr>
            <w:tcW w:w="1329" w:type="dxa"/>
          </w:tcPr>
          <w:p w14:paraId="03A273CF" w14:textId="77777777" w:rsidR="00AC08AF" w:rsidRDefault="00AC08AF" w:rsidP="00E32F6F">
            <w:pPr>
              <w:rPr>
                <w:rFonts w:ascii="Courier New" w:hAnsi="Courier New" w:cs="Courier New"/>
              </w:rPr>
            </w:pPr>
          </w:p>
        </w:tc>
        <w:tc>
          <w:tcPr>
            <w:tcW w:w="1640" w:type="dxa"/>
          </w:tcPr>
          <w:p w14:paraId="0A417138" w14:textId="77777777" w:rsidR="00AC08AF" w:rsidRDefault="00AC08AF" w:rsidP="00E32F6F">
            <w:pPr>
              <w:rPr>
                <w:rFonts w:ascii="Courier New" w:hAnsi="Courier New" w:cs="Courier New"/>
              </w:rPr>
            </w:pPr>
          </w:p>
        </w:tc>
      </w:tr>
    </w:tbl>
    <w:p w14:paraId="3E81AFCF" w14:textId="77777777" w:rsidR="00AC08AF" w:rsidRDefault="00AC08AF" w:rsidP="00AC08AF">
      <w:pPr>
        <w:pStyle w:val="Subtitle"/>
      </w:pPr>
      <w:r w:rsidRPr="0022382F">
        <w:rPr>
          <w:b/>
        </w:rPr>
        <w:t>Note:</w:t>
      </w:r>
      <w:r>
        <w:t xml:space="preserve"> </w:t>
      </w:r>
    </w:p>
    <w:p w14:paraId="10426AD9" w14:textId="77777777" w:rsidR="00AC08AF" w:rsidRDefault="00AC08AF" w:rsidP="00AC08AF">
      <w:pPr>
        <w:pStyle w:val="Heading3"/>
        <w:numPr>
          <w:ilvl w:val="2"/>
          <w:numId w:val="0"/>
        </w:numPr>
        <w:spacing w:before="45"/>
        <w:ind w:left="284" w:hanging="284"/>
      </w:pPr>
      <w:bookmarkStart w:id="12" w:name="_Toc421959112"/>
      <w:bookmarkStart w:id="13" w:name="_Toc421984092"/>
      <w:r>
        <w:t>Internet Gateway</w:t>
      </w:r>
      <w:bookmarkEnd w:id="12"/>
      <w:bookmarkEnd w:id="13"/>
    </w:p>
    <w:p w14:paraId="5F09C7B8" w14:textId="77777777" w:rsidR="00AC08AF" w:rsidRDefault="00AC08AF" w:rsidP="00AC08AF">
      <w:r>
        <w:t xml:space="preserve">Internet gateway lets the VPC have a connection to the internet. This is needed for our </w:t>
      </w:r>
      <w:r>
        <w:rPr>
          <w:rFonts w:ascii="Courier New" w:hAnsi="Courier New" w:cs="Courier New"/>
        </w:rPr>
        <w:t>Public</w:t>
      </w:r>
      <w:r>
        <w:t xml:space="preserve"> subnet to have connection to the outside world in order to accept incoming connections and outgoing responses too.</w:t>
      </w:r>
    </w:p>
    <w:p w14:paraId="153FC33A" w14:textId="77777777" w:rsidR="00AC08AF" w:rsidRDefault="00AC08AF" w:rsidP="00AC08AF">
      <w:r>
        <w:t>The internet gateway is created and attached to the</w:t>
      </w:r>
      <w:r>
        <w:rPr>
          <w:rFonts w:ascii="Courier New" w:hAnsi="Courier New" w:cs="Courier New"/>
        </w:rPr>
        <w:t xml:space="preserve">                       </w:t>
      </w:r>
      <w:r>
        <w:t>:</w:t>
      </w:r>
    </w:p>
    <w:tbl>
      <w:tblPr>
        <w:tblStyle w:val="TableGrid"/>
        <w:tblW w:w="7645" w:type="dxa"/>
        <w:tblLook w:val="04A0" w:firstRow="1" w:lastRow="0" w:firstColumn="1" w:lastColumn="0" w:noHBand="0" w:noVBand="1"/>
      </w:tblPr>
      <w:tblGrid>
        <w:gridCol w:w="3145"/>
        <w:gridCol w:w="4500"/>
      </w:tblGrid>
      <w:tr w:rsidR="00AC08AF" w14:paraId="1D11C93F" w14:textId="77777777" w:rsidTr="00E32F6F">
        <w:tc>
          <w:tcPr>
            <w:tcW w:w="3145" w:type="dxa"/>
            <w:shd w:val="clear" w:color="auto" w:fill="8496B0" w:themeFill="text2" w:themeFillTint="99"/>
          </w:tcPr>
          <w:p w14:paraId="4A313254" w14:textId="77777777" w:rsidR="00AC08AF" w:rsidRPr="00C14740" w:rsidRDefault="00AC08AF" w:rsidP="00E32F6F">
            <w:pPr>
              <w:rPr>
                <w:rFonts w:ascii="Courier New" w:hAnsi="Courier New" w:cs="Courier New"/>
                <w:color w:val="FFFFFF" w:themeColor="background1"/>
              </w:rPr>
            </w:pPr>
            <w:r>
              <w:rPr>
                <w:rFonts w:ascii="Courier New" w:hAnsi="Courier New" w:cs="Courier New"/>
                <w:color w:val="FFFFFF" w:themeColor="background1"/>
              </w:rPr>
              <w:t>Name</w:t>
            </w:r>
          </w:p>
        </w:tc>
        <w:tc>
          <w:tcPr>
            <w:tcW w:w="4500" w:type="dxa"/>
            <w:shd w:val="clear" w:color="auto" w:fill="8496B0" w:themeFill="text2" w:themeFillTint="99"/>
          </w:tcPr>
          <w:p w14:paraId="5C64AB70" w14:textId="77777777" w:rsidR="00AC08AF" w:rsidRPr="00C14740" w:rsidRDefault="00AC08AF" w:rsidP="00E32F6F">
            <w:pPr>
              <w:rPr>
                <w:rFonts w:ascii="Courier New" w:hAnsi="Courier New" w:cs="Courier New"/>
                <w:color w:val="FFFFFF" w:themeColor="background1"/>
              </w:rPr>
            </w:pPr>
            <w:r>
              <w:rPr>
                <w:rFonts w:ascii="Courier New" w:hAnsi="Courier New" w:cs="Courier New"/>
                <w:color w:val="FFFFFF" w:themeColor="background1"/>
              </w:rPr>
              <w:t>VPC</w:t>
            </w:r>
          </w:p>
        </w:tc>
      </w:tr>
      <w:tr w:rsidR="00AC08AF" w14:paraId="70B0C01F" w14:textId="77777777" w:rsidTr="00E32F6F">
        <w:tc>
          <w:tcPr>
            <w:tcW w:w="3145" w:type="dxa"/>
          </w:tcPr>
          <w:p w14:paraId="4E623C65" w14:textId="77777777" w:rsidR="00AC08AF" w:rsidRPr="00C14740" w:rsidRDefault="00AC08AF" w:rsidP="00E32F6F">
            <w:pPr>
              <w:rPr>
                <w:rFonts w:ascii="Courier New" w:hAnsi="Courier New" w:cs="Courier New"/>
              </w:rPr>
            </w:pPr>
            <w:proofErr w:type="spellStart"/>
            <w:r>
              <w:rPr>
                <w:rFonts w:ascii="Courier New" w:hAnsi="Courier New" w:cs="Courier New"/>
              </w:rPr>
              <w:t>igw</w:t>
            </w:r>
            <w:proofErr w:type="spellEnd"/>
            <w:r>
              <w:rPr>
                <w:rFonts w:ascii="Courier New" w:hAnsi="Courier New" w:cs="Courier New"/>
              </w:rPr>
              <w:t>-foodida</w:t>
            </w:r>
          </w:p>
        </w:tc>
        <w:tc>
          <w:tcPr>
            <w:tcW w:w="4500" w:type="dxa"/>
          </w:tcPr>
          <w:p w14:paraId="29B3C59C" w14:textId="77777777" w:rsidR="00AC08AF" w:rsidRPr="00C14740" w:rsidRDefault="00AC08AF" w:rsidP="00E32F6F">
            <w:pPr>
              <w:rPr>
                <w:rFonts w:ascii="Courier New" w:hAnsi="Courier New" w:cs="Courier New"/>
              </w:rPr>
            </w:pPr>
            <w:r>
              <w:rPr>
                <w:rFonts w:ascii="Courier New" w:hAnsi="Courier New" w:cs="Courier New"/>
              </w:rPr>
              <w:t>foodida-</w:t>
            </w:r>
            <w:proofErr w:type="spellStart"/>
            <w:r>
              <w:rPr>
                <w:rFonts w:ascii="Courier New" w:hAnsi="Courier New" w:cs="Courier New"/>
              </w:rPr>
              <w:t>vpc</w:t>
            </w:r>
            <w:proofErr w:type="spellEnd"/>
          </w:p>
        </w:tc>
      </w:tr>
    </w:tbl>
    <w:p w14:paraId="47C745EB" w14:textId="77777777" w:rsidR="00AC08AF" w:rsidRDefault="00AC08AF" w:rsidP="00AC08AF"/>
    <w:p w14:paraId="42D22E80" w14:textId="77777777" w:rsidR="00AC08AF" w:rsidRDefault="00AC08AF" w:rsidP="00AC08AF">
      <w:pPr>
        <w:pStyle w:val="Heading3"/>
        <w:numPr>
          <w:ilvl w:val="2"/>
          <w:numId w:val="0"/>
        </w:numPr>
        <w:spacing w:before="45"/>
        <w:ind w:left="284" w:hanging="284"/>
      </w:pPr>
      <w:bookmarkStart w:id="14" w:name="_Toc421959113"/>
      <w:bookmarkStart w:id="15" w:name="_Toc421984093"/>
      <w:r>
        <w:t>Route Tables</w:t>
      </w:r>
      <w:bookmarkEnd w:id="14"/>
      <w:bookmarkEnd w:id="15"/>
    </w:p>
    <w:p w14:paraId="144EAE15" w14:textId="77777777" w:rsidR="00AC08AF" w:rsidRDefault="00AC08AF" w:rsidP="00AC08AF">
      <w:r>
        <w:t>Route table provides routing for the subnet for the traffic originating from with the subnet. Below are the route tables for the subnets within the foodida-</w:t>
      </w:r>
      <w:proofErr w:type="spellStart"/>
      <w:r>
        <w:t>vpc</w:t>
      </w:r>
      <w:proofErr w:type="spellEnd"/>
      <w:r>
        <w:t>:</w:t>
      </w:r>
    </w:p>
    <w:p w14:paraId="29791D58" w14:textId="77777777" w:rsidR="00AC08AF" w:rsidRDefault="00AC08AF" w:rsidP="00AC08AF">
      <w:pPr>
        <w:pStyle w:val="Heading4"/>
        <w:numPr>
          <w:ilvl w:val="3"/>
          <w:numId w:val="0"/>
        </w:numPr>
        <w:ind w:left="284" w:hanging="284"/>
      </w:pPr>
      <w:proofErr w:type="gramStart"/>
      <w:r>
        <w:t>public</w:t>
      </w:r>
      <w:proofErr w:type="gramEnd"/>
      <w:r>
        <w:t xml:space="preserve"> subnet route table</w:t>
      </w:r>
    </w:p>
    <w:tbl>
      <w:tblPr>
        <w:tblStyle w:val="TableGrid"/>
        <w:tblW w:w="6475" w:type="dxa"/>
        <w:tblLook w:val="04A0" w:firstRow="1" w:lastRow="0" w:firstColumn="1" w:lastColumn="0" w:noHBand="0" w:noVBand="1"/>
      </w:tblPr>
      <w:tblGrid>
        <w:gridCol w:w="3145"/>
        <w:gridCol w:w="3330"/>
      </w:tblGrid>
      <w:tr w:rsidR="00AC08AF" w14:paraId="633C25A7" w14:textId="77777777" w:rsidTr="00E32F6F">
        <w:tc>
          <w:tcPr>
            <w:tcW w:w="3145" w:type="dxa"/>
            <w:shd w:val="clear" w:color="auto" w:fill="8496B0" w:themeFill="text2" w:themeFillTint="99"/>
          </w:tcPr>
          <w:p w14:paraId="266777E9" w14:textId="77777777" w:rsidR="00AC08AF" w:rsidRPr="00C14740" w:rsidRDefault="00AC08AF" w:rsidP="00E32F6F">
            <w:pPr>
              <w:rPr>
                <w:rFonts w:ascii="Courier New" w:hAnsi="Courier New" w:cs="Courier New"/>
                <w:color w:val="FFFFFF" w:themeColor="background1"/>
              </w:rPr>
            </w:pPr>
            <w:r>
              <w:rPr>
                <w:rFonts w:ascii="Courier New" w:hAnsi="Courier New" w:cs="Courier New"/>
                <w:color w:val="FFFFFF" w:themeColor="background1"/>
              </w:rPr>
              <w:t>Destination</w:t>
            </w:r>
          </w:p>
        </w:tc>
        <w:tc>
          <w:tcPr>
            <w:tcW w:w="3330" w:type="dxa"/>
            <w:shd w:val="clear" w:color="auto" w:fill="8496B0" w:themeFill="text2" w:themeFillTint="99"/>
          </w:tcPr>
          <w:p w14:paraId="6A6FEF4C" w14:textId="77777777" w:rsidR="00AC08AF" w:rsidRPr="00C14740" w:rsidRDefault="00AC08AF" w:rsidP="00E32F6F">
            <w:pPr>
              <w:rPr>
                <w:rFonts w:ascii="Courier New" w:hAnsi="Courier New" w:cs="Courier New"/>
                <w:color w:val="FFFFFF" w:themeColor="background1"/>
              </w:rPr>
            </w:pPr>
            <w:r>
              <w:rPr>
                <w:rFonts w:ascii="Courier New" w:hAnsi="Courier New" w:cs="Courier New"/>
                <w:color w:val="FFFFFF" w:themeColor="background1"/>
              </w:rPr>
              <w:t>Target</w:t>
            </w:r>
          </w:p>
        </w:tc>
      </w:tr>
      <w:tr w:rsidR="00AC08AF" w14:paraId="4B590F3B" w14:textId="77777777" w:rsidTr="00E32F6F">
        <w:tc>
          <w:tcPr>
            <w:tcW w:w="3145" w:type="dxa"/>
          </w:tcPr>
          <w:p w14:paraId="157D58DA" w14:textId="77777777" w:rsidR="00AC08AF" w:rsidRPr="00C14740" w:rsidRDefault="00AC08AF" w:rsidP="00E32F6F">
            <w:pPr>
              <w:rPr>
                <w:rFonts w:ascii="Courier New" w:hAnsi="Courier New" w:cs="Courier New"/>
              </w:rPr>
            </w:pPr>
            <w:r>
              <w:rPr>
                <w:rFonts w:ascii="Courier New" w:hAnsi="Courier New" w:cs="Courier New"/>
              </w:rPr>
              <w:t>0.0.0.0/0</w:t>
            </w:r>
          </w:p>
        </w:tc>
        <w:tc>
          <w:tcPr>
            <w:tcW w:w="3330" w:type="dxa"/>
          </w:tcPr>
          <w:p w14:paraId="04C66D3A" w14:textId="77777777" w:rsidR="00AC08AF" w:rsidRPr="00C14740" w:rsidRDefault="00AC08AF" w:rsidP="00E32F6F">
            <w:pPr>
              <w:rPr>
                <w:rFonts w:ascii="Courier New" w:hAnsi="Courier New" w:cs="Courier New"/>
              </w:rPr>
            </w:pPr>
            <w:proofErr w:type="spellStart"/>
            <w:r>
              <w:rPr>
                <w:rFonts w:ascii="Courier New" w:hAnsi="Courier New" w:cs="Courier New"/>
              </w:rPr>
              <w:t>igw</w:t>
            </w:r>
            <w:proofErr w:type="spellEnd"/>
            <w:r>
              <w:rPr>
                <w:rFonts w:ascii="Courier New" w:hAnsi="Courier New" w:cs="Courier New"/>
              </w:rPr>
              <w:t>-foodida</w:t>
            </w:r>
          </w:p>
        </w:tc>
      </w:tr>
      <w:tr w:rsidR="00AC08AF" w14:paraId="69BD7F2F" w14:textId="77777777" w:rsidTr="00E32F6F">
        <w:tc>
          <w:tcPr>
            <w:tcW w:w="3145" w:type="dxa"/>
          </w:tcPr>
          <w:p w14:paraId="32AA1703" w14:textId="77777777" w:rsidR="00AC08AF" w:rsidRDefault="00AC08AF" w:rsidP="00E32F6F">
            <w:pPr>
              <w:rPr>
                <w:rFonts w:ascii="Courier New" w:hAnsi="Courier New" w:cs="Courier New"/>
              </w:rPr>
            </w:pPr>
            <w:r>
              <w:rPr>
                <w:rFonts w:ascii="Courier New" w:hAnsi="Courier New" w:cs="Courier New"/>
              </w:rPr>
              <w:t>10.0.0.0/16</w:t>
            </w:r>
          </w:p>
        </w:tc>
        <w:tc>
          <w:tcPr>
            <w:tcW w:w="3330" w:type="dxa"/>
          </w:tcPr>
          <w:p w14:paraId="424199FE" w14:textId="77777777" w:rsidR="00AC08AF" w:rsidRDefault="00AC08AF" w:rsidP="00E32F6F">
            <w:pPr>
              <w:rPr>
                <w:rFonts w:ascii="Courier New" w:hAnsi="Courier New" w:cs="Courier New"/>
              </w:rPr>
            </w:pPr>
            <w:r>
              <w:rPr>
                <w:rFonts w:ascii="Courier New" w:hAnsi="Courier New" w:cs="Courier New"/>
              </w:rPr>
              <w:t>Local</w:t>
            </w:r>
          </w:p>
        </w:tc>
      </w:tr>
    </w:tbl>
    <w:p w14:paraId="25C52D14" w14:textId="77777777" w:rsidR="00AC08AF" w:rsidRDefault="00AC08AF" w:rsidP="00AC08AF">
      <w:pPr>
        <w:pStyle w:val="Subtitle"/>
      </w:pPr>
      <w:r>
        <w:t>The above route table for private subnets shows the non-local IPs (0.0.0.0/0) to be routed to “</w:t>
      </w:r>
      <w:proofErr w:type="spellStart"/>
      <w:r>
        <w:t>eni-xxxxxx</w:t>
      </w:r>
      <w:proofErr w:type="spellEnd"/>
      <w:r>
        <w:t>” which is the Elastic Network Interface ID for the NAT instance in the public subnet.</w:t>
      </w:r>
    </w:p>
    <w:p w14:paraId="185F2D89" w14:textId="77777777" w:rsidR="00AC08AF" w:rsidRPr="00F93A6E" w:rsidRDefault="00AC08AF" w:rsidP="00AC08AF"/>
    <w:p w14:paraId="1662AF5F" w14:textId="77777777" w:rsidR="00AC08AF" w:rsidRDefault="00AC08AF" w:rsidP="00AC08AF">
      <w:pPr>
        <w:pStyle w:val="Heading4"/>
        <w:numPr>
          <w:ilvl w:val="3"/>
          <w:numId w:val="0"/>
        </w:numPr>
        <w:ind w:left="284" w:hanging="284"/>
      </w:pPr>
      <w:proofErr w:type="gramStart"/>
      <w:r>
        <w:t>foodida-</w:t>
      </w:r>
      <w:proofErr w:type="spellStart"/>
      <w:r>
        <w:t>vpc_private</w:t>
      </w:r>
      <w:proofErr w:type="spellEnd"/>
      <w:proofErr w:type="gramEnd"/>
      <w:r>
        <w:t xml:space="preserve"> subnet-</w:t>
      </w:r>
      <w:proofErr w:type="spellStart"/>
      <w:r>
        <w:t>Inf</w:t>
      </w:r>
      <w:proofErr w:type="spellEnd"/>
      <w:r>
        <w:t xml:space="preserve"> subnet route table</w:t>
      </w:r>
    </w:p>
    <w:tbl>
      <w:tblPr>
        <w:tblStyle w:val="TableGrid"/>
        <w:tblW w:w="6475" w:type="dxa"/>
        <w:tblLook w:val="04A0" w:firstRow="1" w:lastRow="0" w:firstColumn="1" w:lastColumn="0" w:noHBand="0" w:noVBand="1"/>
      </w:tblPr>
      <w:tblGrid>
        <w:gridCol w:w="3145"/>
        <w:gridCol w:w="3330"/>
      </w:tblGrid>
      <w:tr w:rsidR="00AC08AF" w14:paraId="17C1C23C" w14:textId="77777777" w:rsidTr="00E32F6F">
        <w:tc>
          <w:tcPr>
            <w:tcW w:w="3145" w:type="dxa"/>
            <w:shd w:val="clear" w:color="auto" w:fill="8496B0" w:themeFill="text2" w:themeFillTint="99"/>
          </w:tcPr>
          <w:p w14:paraId="62EE97BE" w14:textId="77777777" w:rsidR="00AC08AF" w:rsidRPr="00C14740" w:rsidRDefault="00AC08AF" w:rsidP="00E32F6F">
            <w:pPr>
              <w:rPr>
                <w:rFonts w:ascii="Courier New" w:hAnsi="Courier New" w:cs="Courier New"/>
                <w:color w:val="FFFFFF" w:themeColor="background1"/>
              </w:rPr>
            </w:pPr>
            <w:r>
              <w:rPr>
                <w:rFonts w:ascii="Courier New" w:hAnsi="Courier New" w:cs="Courier New"/>
                <w:color w:val="FFFFFF" w:themeColor="background1"/>
              </w:rPr>
              <w:t>Destination</w:t>
            </w:r>
          </w:p>
        </w:tc>
        <w:tc>
          <w:tcPr>
            <w:tcW w:w="3330" w:type="dxa"/>
            <w:shd w:val="clear" w:color="auto" w:fill="8496B0" w:themeFill="text2" w:themeFillTint="99"/>
          </w:tcPr>
          <w:p w14:paraId="764031C1" w14:textId="77777777" w:rsidR="00AC08AF" w:rsidRPr="00C14740" w:rsidRDefault="00AC08AF" w:rsidP="00E32F6F">
            <w:pPr>
              <w:rPr>
                <w:rFonts w:ascii="Courier New" w:hAnsi="Courier New" w:cs="Courier New"/>
                <w:color w:val="FFFFFF" w:themeColor="background1"/>
              </w:rPr>
            </w:pPr>
            <w:r>
              <w:rPr>
                <w:rFonts w:ascii="Courier New" w:hAnsi="Courier New" w:cs="Courier New"/>
                <w:color w:val="FFFFFF" w:themeColor="background1"/>
              </w:rPr>
              <w:t>Target</w:t>
            </w:r>
          </w:p>
        </w:tc>
      </w:tr>
      <w:tr w:rsidR="00AC08AF" w14:paraId="14863E3F" w14:textId="77777777" w:rsidTr="00E32F6F">
        <w:tc>
          <w:tcPr>
            <w:tcW w:w="3145" w:type="dxa"/>
          </w:tcPr>
          <w:p w14:paraId="7F453ADB" w14:textId="77777777" w:rsidR="00AC08AF" w:rsidRDefault="00AC08AF" w:rsidP="00E32F6F">
            <w:pPr>
              <w:rPr>
                <w:rFonts w:ascii="Courier New" w:hAnsi="Courier New" w:cs="Courier New"/>
              </w:rPr>
            </w:pPr>
            <w:r>
              <w:rPr>
                <w:rFonts w:ascii="Courier New" w:hAnsi="Courier New" w:cs="Courier New"/>
              </w:rPr>
              <w:t>0.0.0.0/0</w:t>
            </w:r>
          </w:p>
        </w:tc>
        <w:tc>
          <w:tcPr>
            <w:tcW w:w="3330" w:type="dxa"/>
          </w:tcPr>
          <w:p w14:paraId="1DEFD334" w14:textId="77777777" w:rsidR="00AC08AF" w:rsidRDefault="00AC08AF" w:rsidP="00E32F6F">
            <w:pPr>
              <w:rPr>
                <w:rFonts w:ascii="Courier New" w:hAnsi="Courier New" w:cs="Courier New"/>
              </w:rPr>
            </w:pPr>
            <w:proofErr w:type="spellStart"/>
            <w:r>
              <w:rPr>
                <w:rFonts w:ascii="Courier New" w:hAnsi="Courier New" w:cs="Courier New"/>
              </w:rPr>
              <w:t>eni-xxxxxx</w:t>
            </w:r>
            <w:proofErr w:type="spellEnd"/>
            <w:r w:rsidDel="00E64A5F">
              <w:rPr>
                <w:rFonts w:ascii="Courier New" w:hAnsi="Courier New" w:cs="Courier New"/>
              </w:rPr>
              <w:t xml:space="preserve"> </w:t>
            </w:r>
          </w:p>
        </w:tc>
      </w:tr>
      <w:tr w:rsidR="00AC08AF" w14:paraId="056F69D5" w14:textId="77777777" w:rsidTr="00E32F6F">
        <w:tc>
          <w:tcPr>
            <w:tcW w:w="3145" w:type="dxa"/>
          </w:tcPr>
          <w:p w14:paraId="7D0EADE1" w14:textId="77777777" w:rsidR="00AC08AF" w:rsidRDefault="00AC08AF" w:rsidP="00E32F6F">
            <w:pPr>
              <w:rPr>
                <w:rFonts w:ascii="Courier New" w:hAnsi="Courier New" w:cs="Courier New"/>
              </w:rPr>
            </w:pPr>
            <w:r>
              <w:rPr>
                <w:rFonts w:ascii="Courier New" w:hAnsi="Courier New" w:cs="Courier New"/>
              </w:rPr>
              <w:t>10.0.0.0/16</w:t>
            </w:r>
          </w:p>
        </w:tc>
        <w:tc>
          <w:tcPr>
            <w:tcW w:w="3330" w:type="dxa"/>
          </w:tcPr>
          <w:p w14:paraId="37319D61" w14:textId="77777777" w:rsidR="00AC08AF" w:rsidRDefault="00AC08AF" w:rsidP="00E32F6F">
            <w:pPr>
              <w:rPr>
                <w:rFonts w:ascii="Courier New" w:hAnsi="Courier New" w:cs="Courier New"/>
              </w:rPr>
            </w:pPr>
            <w:r>
              <w:rPr>
                <w:rFonts w:ascii="Courier New" w:hAnsi="Courier New" w:cs="Courier New"/>
              </w:rPr>
              <w:t>Local</w:t>
            </w:r>
          </w:p>
        </w:tc>
      </w:tr>
      <w:tr w:rsidR="00AC08AF" w14:paraId="1F5491E9" w14:textId="77777777" w:rsidTr="00E32F6F">
        <w:tc>
          <w:tcPr>
            <w:tcW w:w="3145" w:type="dxa"/>
          </w:tcPr>
          <w:p w14:paraId="1E3BD0D2" w14:textId="77777777" w:rsidR="00AC08AF" w:rsidRDefault="00AC08AF" w:rsidP="00E32F6F">
            <w:pPr>
              <w:rPr>
                <w:rFonts w:ascii="Courier New" w:hAnsi="Courier New" w:cs="Courier New"/>
              </w:rPr>
            </w:pPr>
            <w:r>
              <w:rPr>
                <w:rFonts w:ascii="Courier New" w:hAnsi="Courier New" w:cs="Courier New"/>
              </w:rPr>
              <w:t>&lt;CIDR of FOODIDA&gt;</w:t>
            </w:r>
          </w:p>
        </w:tc>
        <w:tc>
          <w:tcPr>
            <w:tcW w:w="3330" w:type="dxa"/>
          </w:tcPr>
          <w:p w14:paraId="77C6C3DB" w14:textId="77777777" w:rsidR="00AC08AF" w:rsidRDefault="00AC08AF" w:rsidP="00E32F6F">
            <w:pPr>
              <w:rPr>
                <w:rFonts w:ascii="Courier New" w:hAnsi="Courier New" w:cs="Courier New"/>
              </w:rPr>
            </w:pPr>
            <w:proofErr w:type="spellStart"/>
            <w:r>
              <w:rPr>
                <w:rFonts w:ascii="Courier New" w:hAnsi="Courier New" w:cs="Courier New"/>
              </w:rPr>
              <w:t>vgw-xxxxxx</w:t>
            </w:r>
            <w:proofErr w:type="spellEnd"/>
            <w:r w:rsidDel="00E64A5F">
              <w:rPr>
                <w:rFonts w:ascii="Courier New" w:hAnsi="Courier New" w:cs="Courier New"/>
              </w:rPr>
              <w:t xml:space="preserve"> </w:t>
            </w:r>
          </w:p>
        </w:tc>
      </w:tr>
      <w:tr w:rsidR="00AC08AF" w14:paraId="42072559" w14:textId="77777777" w:rsidTr="00E32F6F">
        <w:tc>
          <w:tcPr>
            <w:tcW w:w="3145" w:type="dxa"/>
          </w:tcPr>
          <w:p w14:paraId="0A6E5A1C" w14:textId="77777777" w:rsidR="00AC08AF" w:rsidRDefault="00AC08AF" w:rsidP="00E32F6F">
            <w:pPr>
              <w:rPr>
                <w:rFonts w:ascii="Courier New" w:hAnsi="Courier New" w:cs="Courier New"/>
              </w:rPr>
            </w:pPr>
            <w:r>
              <w:rPr>
                <w:rFonts w:ascii="Courier New" w:hAnsi="Courier New" w:cs="Courier New"/>
              </w:rPr>
              <w:t>&lt;CIDR of VIRTUSA&gt;</w:t>
            </w:r>
          </w:p>
        </w:tc>
        <w:tc>
          <w:tcPr>
            <w:tcW w:w="3330" w:type="dxa"/>
          </w:tcPr>
          <w:p w14:paraId="46839C11" w14:textId="77777777" w:rsidR="00AC08AF" w:rsidRDefault="00AC08AF" w:rsidP="00E32F6F">
            <w:pPr>
              <w:rPr>
                <w:rFonts w:ascii="Courier New" w:hAnsi="Courier New" w:cs="Courier New"/>
              </w:rPr>
            </w:pPr>
            <w:proofErr w:type="spellStart"/>
            <w:r>
              <w:rPr>
                <w:rFonts w:ascii="Courier New" w:hAnsi="Courier New" w:cs="Courier New"/>
              </w:rPr>
              <w:t>vgw-xxxxxx</w:t>
            </w:r>
            <w:proofErr w:type="spellEnd"/>
            <w:r w:rsidDel="00E64A5F">
              <w:rPr>
                <w:rFonts w:ascii="Courier New" w:hAnsi="Courier New" w:cs="Courier New"/>
              </w:rPr>
              <w:t xml:space="preserve"> </w:t>
            </w:r>
          </w:p>
        </w:tc>
      </w:tr>
      <w:tr w:rsidR="00AC08AF" w14:paraId="029889FF" w14:textId="77777777" w:rsidTr="00E32F6F">
        <w:tc>
          <w:tcPr>
            <w:tcW w:w="3145" w:type="dxa"/>
          </w:tcPr>
          <w:p w14:paraId="273093C3" w14:textId="77777777" w:rsidR="00AC08AF" w:rsidRDefault="00AC08AF" w:rsidP="00E32F6F">
            <w:pPr>
              <w:rPr>
                <w:rFonts w:ascii="Courier New" w:hAnsi="Courier New" w:cs="Courier New"/>
              </w:rPr>
            </w:pPr>
          </w:p>
        </w:tc>
        <w:tc>
          <w:tcPr>
            <w:tcW w:w="3330" w:type="dxa"/>
          </w:tcPr>
          <w:p w14:paraId="0DA15DCF" w14:textId="77777777" w:rsidR="00AC08AF" w:rsidRDefault="00AC08AF" w:rsidP="00E32F6F">
            <w:pPr>
              <w:rPr>
                <w:rFonts w:ascii="Courier New" w:hAnsi="Courier New" w:cs="Courier New"/>
              </w:rPr>
            </w:pPr>
          </w:p>
        </w:tc>
      </w:tr>
    </w:tbl>
    <w:p w14:paraId="30F2AD2A" w14:textId="77777777" w:rsidR="00AC08AF" w:rsidRDefault="00AC08AF" w:rsidP="00AC08AF"/>
    <w:p w14:paraId="68EA0092" w14:textId="77777777" w:rsidR="00AC08AF" w:rsidRDefault="00AC08AF" w:rsidP="00AC08AF"/>
    <w:p w14:paraId="7424C97C" w14:textId="77777777" w:rsidR="00AC08AF" w:rsidRDefault="00AC08AF" w:rsidP="00AC08AF">
      <w:pPr>
        <w:pStyle w:val="Heading3"/>
        <w:numPr>
          <w:ilvl w:val="2"/>
          <w:numId w:val="0"/>
        </w:numPr>
        <w:spacing w:before="45"/>
        <w:ind w:left="284" w:hanging="284"/>
      </w:pPr>
      <w:bookmarkStart w:id="16" w:name="_Toc421959114"/>
      <w:bookmarkStart w:id="17" w:name="_Toc421959133"/>
      <w:bookmarkStart w:id="18" w:name="_Toc421959134"/>
      <w:bookmarkStart w:id="19" w:name="_Toc421959153"/>
      <w:bookmarkStart w:id="20" w:name="_Toc421959154"/>
      <w:bookmarkStart w:id="21" w:name="_Toc421984094"/>
      <w:bookmarkEnd w:id="16"/>
      <w:bookmarkEnd w:id="17"/>
      <w:bookmarkEnd w:id="18"/>
      <w:bookmarkEnd w:id="19"/>
      <w:r>
        <w:t>Network ACL</w:t>
      </w:r>
      <w:bookmarkEnd w:id="20"/>
      <w:bookmarkEnd w:id="21"/>
    </w:p>
    <w:p w14:paraId="4252A231" w14:textId="77777777" w:rsidR="00AC08AF" w:rsidRDefault="00AC08AF" w:rsidP="00AC08AF">
      <w:r>
        <w:t>These are the access control list for subnets within the VPC. This is a security setting which allows and disallows the traffic to and from the subnets that are attached to the ACL rules. Network ACL is a stateless, meaning if a traffic from port 80 is allowed in, it does not have right to send back the response. For that, another outbound rule to allowing the response must also be set.</w:t>
      </w:r>
    </w:p>
    <w:p w14:paraId="77250D49" w14:textId="77777777" w:rsidR="00AC08AF" w:rsidRDefault="00AC08AF" w:rsidP="00AC08AF">
      <w:r>
        <w:t>By default we leave the ACL rules to basic, which is allowing all traffic inbound and outbound. The ACLs are subnet level security, hence it is recommended to only be used for denying certain unwanted traffic to your public subnets.</w:t>
      </w:r>
    </w:p>
    <w:p w14:paraId="637BA167" w14:textId="77777777" w:rsidR="00AC08AF" w:rsidRDefault="00AC08AF" w:rsidP="00AC08AF">
      <w:r>
        <w:t>The security groups will be used to fine tune the access control to the instances.</w:t>
      </w:r>
    </w:p>
    <w:p w14:paraId="18EBDE3D" w14:textId="77777777" w:rsidR="00AC08AF" w:rsidRDefault="00AC08AF" w:rsidP="00AC08AF">
      <w:pPr>
        <w:pStyle w:val="Heading4"/>
        <w:numPr>
          <w:ilvl w:val="3"/>
          <w:numId w:val="0"/>
        </w:numPr>
        <w:ind w:left="284" w:hanging="284"/>
      </w:pPr>
      <w:r>
        <w:t>Public subnet ACL rules</w:t>
      </w:r>
    </w:p>
    <w:tbl>
      <w:tblPr>
        <w:tblStyle w:val="TableGrid"/>
        <w:tblW w:w="9350" w:type="dxa"/>
        <w:tblLook w:val="04A0" w:firstRow="1" w:lastRow="0" w:firstColumn="1" w:lastColumn="0" w:noHBand="0" w:noVBand="1"/>
      </w:tblPr>
      <w:tblGrid>
        <w:gridCol w:w="2344"/>
        <w:gridCol w:w="2071"/>
        <w:gridCol w:w="1645"/>
        <w:gridCol w:w="1645"/>
        <w:gridCol w:w="1645"/>
      </w:tblGrid>
      <w:tr w:rsidR="00AC08AF" w14:paraId="05944DB6" w14:textId="77777777" w:rsidTr="00E32F6F">
        <w:tc>
          <w:tcPr>
            <w:tcW w:w="9350" w:type="dxa"/>
            <w:gridSpan w:val="5"/>
            <w:shd w:val="clear" w:color="auto" w:fill="8496B0" w:themeFill="text2" w:themeFillTint="99"/>
          </w:tcPr>
          <w:p w14:paraId="2BB97A44" w14:textId="77777777" w:rsidR="00AC08AF" w:rsidRDefault="00AC08AF" w:rsidP="00E32F6F">
            <w:pPr>
              <w:rPr>
                <w:rFonts w:ascii="Courier New" w:hAnsi="Courier New" w:cs="Courier New"/>
                <w:color w:val="FFFFFF" w:themeColor="background1"/>
              </w:rPr>
            </w:pPr>
            <w:r>
              <w:rPr>
                <w:rFonts w:ascii="Courier New" w:hAnsi="Courier New" w:cs="Courier New"/>
                <w:color w:val="FFFFFF" w:themeColor="background1"/>
              </w:rPr>
              <w:t>Inbound</w:t>
            </w:r>
          </w:p>
        </w:tc>
      </w:tr>
      <w:tr w:rsidR="00AC08AF" w14:paraId="68AB633C" w14:textId="77777777" w:rsidTr="00E32F6F">
        <w:tc>
          <w:tcPr>
            <w:tcW w:w="2344" w:type="dxa"/>
            <w:shd w:val="clear" w:color="auto" w:fill="8496B0" w:themeFill="text2" w:themeFillTint="99"/>
          </w:tcPr>
          <w:p w14:paraId="2575EBC7" w14:textId="77777777" w:rsidR="00AC08AF" w:rsidRPr="00C14740" w:rsidRDefault="00AC08AF" w:rsidP="00E32F6F">
            <w:pPr>
              <w:rPr>
                <w:rFonts w:ascii="Courier New" w:hAnsi="Courier New" w:cs="Courier New"/>
                <w:color w:val="FFFFFF" w:themeColor="background1"/>
              </w:rPr>
            </w:pPr>
            <w:r>
              <w:rPr>
                <w:rFonts w:ascii="Courier New" w:hAnsi="Courier New" w:cs="Courier New"/>
                <w:color w:val="FFFFFF" w:themeColor="background1"/>
              </w:rPr>
              <w:t>Rule</w:t>
            </w:r>
          </w:p>
        </w:tc>
        <w:tc>
          <w:tcPr>
            <w:tcW w:w="2071" w:type="dxa"/>
            <w:shd w:val="clear" w:color="auto" w:fill="8496B0" w:themeFill="text2" w:themeFillTint="99"/>
          </w:tcPr>
          <w:p w14:paraId="37E2EEA9" w14:textId="77777777" w:rsidR="00AC08AF" w:rsidRPr="00C14740" w:rsidRDefault="00AC08AF" w:rsidP="00E32F6F">
            <w:pPr>
              <w:rPr>
                <w:rFonts w:ascii="Courier New" w:hAnsi="Courier New" w:cs="Courier New"/>
                <w:color w:val="FFFFFF" w:themeColor="background1"/>
              </w:rPr>
            </w:pPr>
            <w:r>
              <w:rPr>
                <w:rFonts w:ascii="Courier New" w:hAnsi="Courier New" w:cs="Courier New"/>
                <w:color w:val="FFFFFF" w:themeColor="background1"/>
              </w:rPr>
              <w:t>Source</w:t>
            </w:r>
          </w:p>
        </w:tc>
        <w:tc>
          <w:tcPr>
            <w:tcW w:w="1645" w:type="dxa"/>
            <w:shd w:val="clear" w:color="auto" w:fill="8496B0" w:themeFill="text2" w:themeFillTint="99"/>
          </w:tcPr>
          <w:p w14:paraId="17EA9A2C" w14:textId="77777777" w:rsidR="00AC08AF" w:rsidRDefault="00AC08AF" w:rsidP="00E32F6F">
            <w:pPr>
              <w:rPr>
                <w:rFonts w:ascii="Courier New" w:hAnsi="Courier New" w:cs="Courier New"/>
                <w:color w:val="FFFFFF" w:themeColor="background1"/>
              </w:rPr>
            </w:pPr>
            <w:r>
              <w:rPr>
                <w:rFonts w:ascii="Courier New" w:hAnsi="Courier New" w:cs="Courier New"/>
                <w:color w:val="FFFFFF" w:themeColor="background1"/>
              </w:rPr>
              <w:t>Protocol</w:t>
            </w:r>
          </w:p>
        </w:tc>
        <w:tc>
          <w:tcPr>
            <w:tcW w:w="1645" w:type="dxa"/>
            <w:shd w:val="clear" w:color="auto" w:fill="8496B0" w:themeFill="text2" w:themeFillTint="99"/>
          </w:tcPr>
          <w:p w14:paraId="1E29361F" w14:textId="77777777" w:rsidR="00AC08AF" w:rsidRDefault="00AC08AF" w:rsidP="00E32F6F">
            <w:pPr>
              <w:rPr>
                <w:rFonts w:ascii="Courier New" w:hAnsi="Courier New" w:cs="Courier New"/>
                <w:color w:val="FFFFFF" w:themeColor="background1"/>
              </w:rPr>
            </w:pPr>
            <w:r>
              <w:rPr>
                <w:rFonts w:ascii="Courier New" w:hAnsi="Courier New" w:cs="Courier New"/>
                <w:color w:val="FFFFFF" w:themeColor="background1"/>
              </w:rPr>
              <w:t>Port</w:t>
            </w:r>
          </w:p>
        </w:tc>
        <w:tc>
          <w:tcPr>
            <w:tcW w:w="1645" w:type="dxa"/>
            <w:shd w:val="clear" w:color="auto" w:fill="8496B0" w:themeFill="text2" w:themeFillTint="99"/>
          </w:tcPr>
          <w:p w14:paraId="2E0DF637" w14:textId="77777777" w:rsidR="00AC08AF" w:rsidRDefault="00AC08AF" w:rsidP="00E32F6F">
            <w:pPr>
              <w:rPr>
                <w:rFonts w:ascii="Courier New" w:hAnsi="Courier New" w:cs="Courier New"/>
                <w:color w:val="FFFFFF" w:themeColor="background1"/>
              </w:rPr>
            </w:pPr>
            <w:r>
              <w:rPr>
                <w:rFonts w:ascii="Courier New" w:hAnsi="Courier New" w:cs="Courier New"/>
                <w:color w:val="FFFFFF" w:themeColor="background1"/>
              </w:rPr>
              <w:t>Allow/Deny</w:t>
            </w:r>
          </w:p>
        </w:tc>
      </w:tr>
      <w:tr w:rsidR="00AC08AF" w14:paraId="064C039A" w14:textId="77777777" w:rsidTr="00E32F6F">
        <w:tc>
          <w:tcPr>
            <w:tcW w:w="2344" w:type="dxa"/>
          </w:tcPr>
          <w:p w14:paraId="120AEB09" w14:textId="77777777" w:rsidR="00AC08AF" w:rsidRPr="00C14740" w:rsidRDefault="00AC08AF" w:rsidP="00E32F6F">
            <w:pPr>
              <w:rPr>
                <w:rFonts w:ascii="Courier New" w:hAnsi="Courier New" w:cs="Courier New"/>
              </w:rPr>
            </w:pPr>
            <w:r>
              <w:rPr>
                <w:rFonts w:ascii="Courier New" w:hAnsi="Courier New" w:cs="Courier New"/>
              </w:rPr>
              <w:t>100</w:t>
            </w:r>
          </w:p>
        </w:tc>
        <w:tc>
          <w:tcPr>
            <w:tcW w:w="2071" w:type="dxa"/>
          </w:tcPr>
          <w:p w14:paraId="47E783DF" w14:textId="77777777" w:rsidR="00AC08AF" w:rsidRPr="00C14740" w:rsidRDefault="00AC08AF" w:rsidP="00E32F6F">
            <w:pPr>
              <w:rPr>
                <w:rFonts w:ascii="Courier New" w:hAnsi="Courier New" w:cs="Courier New"/>
              </w:rPr>
            </w:pPr>
            <w:r>
              <w:rPr>
                <w:rFonts w:ascii="Courier New" w:hAnsi="Courier New" w:cs="Courier New"/>
              </w:rPr>
              <w:t>0.0.0.0/0</w:t>
            </w:r>
          </w:p>
        </w:tc>
        <w:tc>
          <w:tcPr>
            <w:tcW w:w="1645" w:type="dxa"/>
          </w:tcPr>
          <w:p w14:paraId="17BAE66B" w14:textId="77777777" w:rsidR="00AC08AF" w:rsidRDefault="00AC08AF" w:rsidP="00E32F6F">
            <w:pPr>
              <w:rPr>
                <w:rFonts w:ascii="Courier New" w:hAnsi="Courier New" w:cs="Courier New"/>
              </w:rPr>
            </w:pPr>
            <w:r>
              <w:rPr>
                <w:rFonts w:ascii="Courier New" w:hAnsi="Courier New" w:cs="Courier New"/>
              </w:rPr>
              <w:t>ALL</w:t>
            </w:r>
          </w:p>
        </w:tc>
        <w:tc>
          <w:tcPr>
            <w:tcW w:w="1645" w:type="dxa"/>
          </w:tcPr>
          <w:p w14:paraId="782659A1" w14:textId="77777777" w:rsidR="00AC08AF" w:rsidRDefault="00AC08AF" w:rsidP="00E32F6F">
            <w:pPr>
              <w:rPr>
                <w:rFonts w:ascii="Courier New" w:hAnsi="Courier New" w:cs="Courier New"/>
              </w:rPr>
            </w:pPr>
            <w:r>
              <w:rPr>
                <w:rFonts w:ascii="Courier New" w:hAnsi="Courier New" w:cs="Courier New"/>
              </w:rPr>
              <w:t>ALL</w:t>
            </w:r>
          </w:p>
        </w:tc>
        <w:tc>
          <w:tcPr>
            <w:tcW w:w="1645" w:type="dxa"/>
          </w:tcPr>
          <w:p w14:paraId="72496F9E" w14:textId="77777777" w:rsidR="00AC08AF" w:rsidRDefault="00AC08AF" w:rsidP="00E32F6F">
            <w:pPr>
              <w:rPr>
                <w:rFonts w:ascii="Courier New" w:hAnsi="Courier New" w:cs="Courier New"/>
              </w:rPr>
            </w:pPr>
            <w:r>
              <w:rPr>
                <w:rFonts w:ascii="Courier New" w:hAnsi="Courier New" w:cs="Courier New"/>
              </w:rPr>
              <w:t>Allow</w:t>
            </w:r>
          </w:p>
        </w:tc>
      </w:tr>
      <w:tr w:rsidR="00AC08AF" w14:paraId="1562805F" w14:textId="77777777" w:rsidTr="00E32F6F">
        <w:tc>
          <w:tcPr>
            <w:tcW w:w="2344" w:type="dxa"/>
          </w:tcPr>
          <w:p w14:paraId="2D32E085" w14:textId="77777777" w:rsidR="00AC08AF" w:rsidRDefault="00AC08AF" w:rsidP="00E32F6F">
            <w:pPr>
              <w:rPr>
                <w:rFonts w:ascii="Courier New" w:hAnsi="Courier New" w:cs="Courier New"/>
              </w:rPr>
            </w:pPr>
            <w:r>
              <w:rPr>
                <w:rFonts w:ascii="Courier New" w:hAnsi="Courier New" w:cs="Courier New"/>
              </w:rPr>
              <w:t>*</w:t>
            </w:r>
          </w:p>
        </w:tc>
        <w:tc>
          <w:tcPr>
            <w:tcW w:w="2071" w:type="dxa"/>
          </w:tcPr>
          <w:p w14:paraId="13DC234A" w14:textId="77777777" w:rsidR="00AC08AF" w:rsidRDefault="00AC08AF" w:rsidP="00E32F6F">
            <w:pPr>
              <w:rPr>
                <w:rFonts w:ascii="Courier New" w:hAnsi="Courier New" w:cs="Courier New"/>
              </w:rPr>
            </w:pPr>
            <w:r>
              <w:rPr>
                <w:rFonts w:ascii="Courier New" w:hAnsi="Courier New" w:cs="Courier New"/>
              </w:rPr>
              <w:t>0.0.0.0/0</w:t>
            </w:r>
          </w:p>
        </w:tc>
        <w:tc>
          <w:tcPr>
            <w:tcW w:w="1645" w:type="dxa"/>
          </w:tcPr>
          <w:p w14:paraId="7F42809B" w14:textId="77777777" w:rsidR="00AC08AF" w:rsidRDefault="00AC08AF" w:rsidP="00E32F6F">
            <w:pPr>
              <w:rPr>
                <w:rFonts w:ascii="Courier New" w:hAnsi="Courier New" w:cs="Courier New"/>
              </w:rPr>
            </w:pPr>
            <w:r>
              <w:rPr>
                <w:rFonts w:ascii="Courier New" w:hAnsi="Courier New" w:cs="Courier New"/>
              </w:rPr>
              <w:t>ALL</w:t>
            </w:r>
          </w:p>
        </w:tc>
        <w:tc>
          <w:tcPr>
            <w:tcW w:w="1645" w:type="dxa"/>
          </w:tcPr>
          <w:p w14:paraId="354CB963" w14:textId="77777777" w:rsidR="00AC08AF" w:rsidRDefault="00AC08AF" w:rsidP="00E32F6F">
            <w:pPr>
              <w:rPr>
                <w:rFonts w:ascii="Courier New" w:hAnsi="Courier New" w:cs="Courier New"/>
              </w:rPr>
            </w:pPr>
            <w:r>
              <w:rPr>
                <w:rFonts w:ascii="Courier New" w:hAnsi="Courier New" w:cs="Courier New"/>
              </w:rPr>
              <w:t>ALL</w:t>
            </w:r>
          </w:p>
        </w:tc>
        <w:tc>
          <w:tcPr>
            <w:tcW w:w="1645" w:type="dxa"/>
          </w:tcPr>
          <w:p w14:paraId="5B70E733" w14:textId="77777777" w:rsidR="00AC08AF" w:rsidRDefault="00AC08AF" w:rsidP="00E32F6F">
            <w:pPr>
              <w:rPr>
                <w:rFonts w:ascii="Courier New" w:hAnsi="Courier New" w:cs="Courier New"/>
              </w:rPr>
            </w:pPr>
            <w:r>
              <w:rPr>
                <w:rFonts w:ascii="Courier New" w:hAnsi="Courier New" w:cs="Courier New"/>
              </w:rPr>
              <w:t>Deny</w:t>
            </w:r>
          </w:p>
        </w:tc>
      </w:tr>
      <w:tr w:rsidR="00AC08AF" w14:paraId="7976AA1C" w14:textId="77777777" w:rsidTr="00E32F6F">
        <w:tc>
          <w:tcPr>
            <w:tcW w:w="9350" w:type="dxa"/>
            <w:gridSpan w:val="5"/>
            <w:shd w:val="clear" w:color="auto" w:fill="8496B0" w:themeFill="text2" w:themeFillTint="99"/>
          </w:tcPr>
          <w:p w14:paraId="7EE3851D" w14:textId="77777777" w:rsidR="00AC08AF" w:rsidRPr="00F37EFB" w:rsidRDefault="00AC08AF" w:rsidP="00E32F6F">
            <w:pPr>
              <w:rPr>
                <w:rFonts w:ascii="Courier New" w:hAnsi="Courier New" w:cs="Courier New"/>
                <w:color w:val="FFFFFF" w:themeColor="background1"/>
              </w:rPr>
            </w:pPr>
            <w:r w:rsidRPr="00F37EFB">
              <w:rPr>
                <w:rFonts w:ascii="Courier New" w:hAnsi="Courier New" w:cs="Courier New"/>
                <w:color w:val="FFFFFF" w:themeColor="background1"/>
              </w:rPr>
              <w:t>Outbound</w:t>
            </w:r>
          </w:p>
        </w:tc>
      </w:tr>
      <w:tr w:rsidR="00AC08AF" w:rsidRPr="00F37EFB" w14:paraId="2B8CC3D8" w14:textId="77777777" w:rsidTr="00E32F6F">
        <w:trPr>
          <w:trHeight w:val="128"/>
        </w:trPr>
        <w:tc>
          <w:tcPr>
            <w:tcW w:w="2344" w:type="dxa"/>
            <w:shd w:val="clear" w:color="auto" w:fill="FFFFFF" w:themeFill="background1"/>
          </w:tcPr>
          <w:p w14:paraId="5868E8AF" w14:textId="77777777" w:rsidR="00AC08AF" w:rsidRPr="00C14740" w:rsidRDefault="00AC08AF" w:rsidP="00E32F6F">
            <w:pPr>
              <w:rPr>
                <w:rFonts w:ascii="Courier New" w:hAnsi="Courier New" w:cs="Courier New"/>
              </w:rPr>
            </w:pPr>
            <w:r>
              <w:rPr>
                <w:rFonts w:ascii="Courier New" w:hAnsi="Courier New" w:cs="Courier New"/>
              </w:rPr>
              <w:t>100</w:t>
            </w:r>
          </w:p>
        </w:tc>
        <w:tc>
          <w:tcPr>
            <w:tcW w:w="2071" w:type="dxa"/>
            <w:shd w:val="clear" w:color="auto" w:fill="FFFFFF" w:themeFill="background1"/>
          </w:tcPr>
          <w:p w14:paraId="4BB36CCC" w14:textId="77777777" w:rsidR="00AC08AF" w:rsidRPr="00C14740" w:rsidRDefault="00AC08AF" w:rsidP="00E32F6F">
            <w:pPr>
              <w:rPr>
                <w:rFonts w:ascii="Courier New" w:hAnsi="Courier New" w:cs="Courier New"/>
              </w:rPr>
            </w:pPr>
            <w:r>
              <w:rPr>
                <w:rFonts w:ascii="Courier New" w:hAnsi="Courier New" w:cs="Courier New"/>
              </w:rPr>
              <w:t>0.0.0.0/0</w:t>
            </w:r>
          </w:p>
        </w:tc>
        <w:tc>
          <w:tcPr>
            <w:tcW w:w="1645" w:type="dxa"/>
            <w:shd w:val="clear" w:color="auto" w:fill="FFFFFF" w:themeFill="background1"/>
          </w:tcPr>
          <w:p w14:paraId="3D61A52D" w14:textId="77777777" w:rsidR="00AC08AF" w:rsidRDefault="00AC08AF" w:rsidP="00E32F6F">
            <w:pPr>
              <w:rPr>
                <w:rFonts w:ascii="Courier New" w:hAnsi="Courier New" w:cs="Courier New"/>
              </w:rPr>
            </w:pPr>
            <w:r>
              <w:rPr>
                <w:rFonts w:ascii="Courier New" w:hAnsi="Courier New" w:cs="Courier New"/>
              </w:rPr>
              <w:t>ALL</w:t>
            </w:r>
          </w:p>
        </w:tc>
        <w:tc>
          <w:tcPr>
            <w:tcW w:w="1645" w:type="dxa"/>
            <w:shd w:val="clear" w:color="auto" w:fill="FFFFFF" w:themeFill="background1"/>
          </w:tcPr>
          <w:p w14:paraId="660A8BBB" w14:textId="77777777" w:rsidR="00AC08AF" w:rsidRDefault="00AC08AF" w:rsidP="00E32F6F">
            <w:pPr>
              <w:rPr>
                <w:rFonts w:ascii="Courier New" w:hAnsi="Courier New" w:cs="Courier New"/>
              </w:rPr>
            </w:pPr>
            <w:r>
              <w:rPr>
                <w:rFonts w:ascii="Courier New" w:hAnsi="Courier New" w:cs="Courier New"/>
              </w:rPr>
              <w:t>ALL</w:t>
            </w:r>
          </w:p>
        </w:tc>
        <w:tc>
          <w:tcPr>
            <w:tcW w:w="1645" w:type="dxa"/>
            <w:shd w:val="clear" w:color="auto" w:fill="FFFFFF" w:themeFill="background1"/>
          </w:tcPr>
          <w:p w14:paraId="3D9F83B6" w14:textId="77777777" w:rsidR="00AC08AF" w:rsidRDefault="00AC08AF" w:rsidP="00E32F6F">
            <w:pPr>
              <w:rPr>
                <w:rFonts w:ascii="Courier New" w:hAnsi="Courier New" w:cs="Courier New"/>
              </w:rPr>
            </w:pPr>
            <w:r>
              <w:rPr>
                <w:rFonts w:ascii="Courier New" w:hAnsi="Courier New" w:cs="Courier New"/>
              </w:rPr>
              <w:t>Allow</w:t>
            </w:r>
          </w:p>
        </w:tc>
      </w:tr>
      <w:tr w:rsidR="00AC08AF" w:rsidRPr="00F37EFB" w14:paraId="3C7210BD" w14:textId="77777777" w:rsidTr="00E32F6F">
        <w:trPr>
          <w:trHeight w:val="127"/>
        </w:trPr>
        <w:tc>
          <w:tcPr>
            <w:tcW w:w="2344" w:type="dxa"/>
            <w:shd w:val="clear" w:color="auto" w:fill="FFFFFF" w:themeFill="background1"/>
          </w:tcPr>
          <w:p w14:paraId="5242106E" w14:textId="77777777" w:rsidR="00AC08AF" w:rsidRDefault="00AC08AF" w:rsidP="00E32F6F">
            <w:pPr>
              <w:rPr>
                <w:rFonts w:ascii="Courier New" w:hAnsi="Courier New" w:cs="Courier New"/>
              </w:rPr>
            </w:pPr>
            <w:r>
              <w:rPr>
                <w:rFonts w:ascii="Courier New" w:hAnsi="Courier New" w:cs="Courier New"/>
              </w:rPr>
              <w:t>*</w:t>
            </w:r>
          </w:p>
        </w:tc>
        <w:tc>
          <w:tcPr>
            <w:tcW w:w="2071" w:type="dxa"/>
            <w:shd w:val="clear" w:color="auto" w:fill="FFFFFF" w:themeFill="background1"/>
          </w:tcPr>
          <w:p w14:paraId="4B7D396E" w14:textId="77777777" w:rsidR="00AC08AF" w:rsidRDefault="00AC08AF" w:rsidP="00E32F6F">
            <w:pPr>
              <w:rPr>
                <w:rFonts w:ascii="Courier New" w:hAnsi="Courier New" w:cs="Courier New"/>
              </w:rPr>
            </w:pPr>
            <w:r>
              <w:rPr>
                <w:rFonts w:ascii="Courier New" w:hAnsi="Courier New" w:cs="Courier New"/>
              </w:rPr>
              <w:t>0.0.0.0/0</w:t>
            </w:r>
          </w:p>
        </w:tc>
        <w:tc>
          <w:tcPr>
            <w:tcW w:w="1645" w:type="dxa"/>
            <w:shd w:val="clear" w:color="auto" w:fill="FFFFFF" w:themeFill="background1"/>
          </w:tcPr>
          <w:p w14:paraId="1E111943" w14:textId="77777777" w:rsidR="00AC08AF" w:rsidRDefault="00AC08AF" w:rsidP="00E32F6F">
            <w:pPr>
              <w:rPr>
                <w:rFonts w:ascii="Courier New" w:hAnsi="Courier New" w:cs="Courier New"/>
              </w:rPr>
            </w:pPr>
            <w:r>
              <w:rPr>
                <w:rFonts w:ascii="Courier New" w:hAnsi="Courier New" w:cs="Courier New"/>
              </w:rPr>
              <w:t>ALL</w:t>
            </w:r>
          </w:p>
        </w:tc>
        <w:tc>
          <w:tcPr>
            <w:tcW w:w="1645" w:type="dxa"/>
            <w:shd w:val="clear" w:color="auto" w:fill="FFFFFF" w:themeFill="background1"/>
          </w:tcPr>
          <w:p w14:paraId="1102F330" w14:textId="77777777" w:rsidR="00AC08AF" w:rsidRDefault="00AC08AF" w:rsidP="00E32F6F">
            <w:pPr>
              <w:rPr>
                <w:rFonts w:ascii="Courier New" w:hAnsi="Courier New" w:cs="Courier New"/>
              </w:rPr>
            </w:pPr>
            <w:r>
              <w:rPr>
                <w:rFonts w:ascii="Courier New" w:hAnsi="Courier New" w:cs="Courier New"/>
              </w:rPr>
              <w:t>ALL</w:t>
            </w:r>
          </w:p>
        </w:tc>
        <w:tc>
          <w:tcPr>
            <w:tcW w:w="1645" w:type="dxa"/>
            <w:shd w:val="clear" w:color="auto" w:fill="FFFFFF" w:themeFill="background1"/>
          </w:tcPr>
          <w:p w14:paraId="393835BB" w14:textId="77777777" w:rsidR="00AC08AF" w:rsidRDefault="00AC08AF" w:rsidP="00E32F6F">
            <w:pPr>
              <w:rPr>
                <w:rFonts w:ascii="Courier New" w:hAnsi="Courier New" w:cs="Courier New"/>
              </w:rPr>
            </w:pPr>
            <w:r>
              <w:rPr>
                <w:rFonts w:ascii="Courier New" w:hAnsi="Courier New" w:cs="Courier New"/>
              </w:rPr>
              <w:t>Deny</w:t>
            </w:r>
          </w:p>
        </w:tc>
      </w:tr>
    </w:tbl>
    <w:p w14:paraId="7EF8F946" w14:textId="77777777" w:rsidR="00AC08AF" w:rsidRDefault="00AC08AF" w:rsidP="00AC08AF"/>
    <w:p w14:paraId="307FF1BC" w14:textId="77777777" w:rsidR="00AC08AF" w:rsidRDefault="00AC08AF" w:rsidP="00AC08AF">
      <w:pPr>
        <w:pStyle w:val="Heading4"/>
        <w:numPr>
          <w:ilvl w:val="3"/>
          <w:numId w:val="0"/>
        </w:numPr>
        <w:ind w:left="284" w:hanging="284"/>
      </w:pPr>
      <w:r>
        <w:t>Private subnet ACL rules</w:t>
      </w:r>
    </w:p>
    <w:tbl>
      <w:tblPr>
        <w:tblStyle w:val="TableGrid"/>
        <w:tblW w:w="9350" w:type="dxa"/>
        <w:tblLook w:val="04A0" w:firstRow="1" w:lastRow="0" w:firstColumn="1" w:lastColumn="0" w:noHBand="0" w:noVBand="1"/>
      </w:tblPr>
      <w:tblGrid>
        <w:gridCol w:w="2344"/>
        <w:gridCol w:w="2071"/>
        <w:gridCol w:w="1645"/>
        <w:gridCol w:w="1645"/>
        <w:gridCol w:w="1645"/>
      </w:tblGrid>
      <w:tr w:rsidR="00AC08AF" w14:paraId="65FF9140" w14:textId="77777777" w:rsidTr="00E32F6F">
        <w:tc>
          <w:tcPr>
            <w:tcW w:w="9350" w:type="dxa"/>
            <w:gridSpan w:val="5"/>
            <w:shd w:val="clear" w:color="auto" w:fill="8496B0" w:themeFill="text2" w:themeFillTint="99"/>
          </w:tcPr>
          <w:p w14:paraId="37698427" w14:textId="77777777" w:rsidR="00AC08AF" w:rsidRDefault="00AC08AF" w:rsidP="00E32F6F">
            <w:pPr>
              <w:rPr>
                <w:rFonts w:ascii="Courier New" w:hAnsi="Courier New" w:cs="Courier New"/>
                <w:color w:val="FFFFFF" w:themeColor="background1"/>
              </w:rPr>
            </w:pPr>
            <w:r>
              <w:rPr>
                <w:rFonts w:ascii="Courier New" w:hAnsi="Courier New" w:cs="Courier New"/>
                <w:color w:val="FFFFFF" w:themeColor="background1"/>
              </w:rPr>
              <w:t>Inbound</w:t>
            </w:r>
          </w:p>
        </w:tc>
      </w:tr>
      <w:tr w:rsidR="00AC08AF" w14:paraId="0241F3A9" w14:textId="77777777" w:rsidTr="00E32F6F">
        <w:tc>
          <w:tcPr>
            <w:tcW w:w="2344" w:type="dxa"/>
            <w:shd w:val="clear" w:color="auto" w:fill="8496B0" w:themeFill="text2" w:themeFillTint="99"/>
          </w:tcPr>
          <w:p w14:paraId="18743039" w14:textId="77777777" w:rsidR="00AC08AF" w:rsidRPr="00C14740" w:rsidRDefault="00AC08AF" w:rsidP="00E32F6F">
            <w:pPr>
              <w:rPr>
                <w:rFonts w:ascii="Courier New" w:hAnsi="Courier New" w:cs="Courier New"/>
                <w:color w:val="FFFFFF" w:themeColor="background1"/>
              </w:rPr>
            </w:pPr>
            <w:r>
              <w:rPr>
                <w:rFonts w:ascii="Courier New" w:hAnsi="Courier New" w:cs="Courier New"/>
                <w:color w:val="FFFFFF" w:themeColor="background1"/>
              </w:rPr>
              <w:t>Rule</w:t>
            </w:r>
          </w:p>
        </w:tc>
        <w:tc>
          <w:tcPr>
            <w:tcW w:w="2071" w:type="dxa"/>
            <w:shd w:val="clear" w:color="auto" w:fill="8496B0" w:themeFill="text2" w:themeFillTint="99"/>
          </w:tcPr>
          <w:p w14:paraId="3C6ACABB" w14:textId="77777777" w:rsidR="00AC08AF" w:rsidRPr="00C14740" w:rsidRDefault="00AC08AF" w:rsidP="00E32F6F">
            <w:pPr>
              <w:rPr>
                <w:rFonts w:ascii="Courier New" w:hAnsi="Courier New" w:cs="Courier New"/>
                <w:color w:val="FFFFFF" w:themeColor="background1"/>
              </w:rPr>
            </w:pPr>
            <w:r>
              <w:rPr>
                <w:rFonts w:ascii="Courier New" w:hAnsi="Courier New" w:cs="Courier New"/>
                <w:color w:val="FFFFFF" w:themeColor="background1"/>
              </w:rPr>
              <w:t>Source</w:t>
            </w:r>
          </w:p>
        </w:tc>
        <w:tc>
          <w:tcPr>
            <w:tcW w:w="1645" w:type="dxa"/>
            <w:shd w:val="clear" w:color="auto" w:fill="8496B0" w:themeFill="text2" w:themeFillTint="99"/>
          </w:tcPr>
          <w:p w14:paraId="67F04179" w14:textId="77777777" w:rsidR="00AC08AF" w:rsidRDefault="00AC08AF" w:rsidP="00E32F6F">
            <w:pPr>
              <w:rPr>
                <w:rFonts w:ascii="Courier New" w:hAnsi="Courier New" w:cs="Courier New"/>
                <w:color w:val="FFFFFF" w:themeColor="background1"/>
              </w:rPr>
            </w:pPr>
            <w:r>
              <w:rPr>
                <w:rFonts w:ascii="Courier New" w:hAnsi="Courier New" w:cs="Courier New"/>
                <w:color w:val="FFFFFF" w:themeColor="background1"/>
              </w:rPr>
              <w:t>Protocol</w:t>
            </w:r>
          </w:p>
        </w:tc>
        <w:tc>
          <w:tcPr>
            <w:tcW w:w="1645" w:type="dxa"/>
            <w:shd w:val="clear" w:color="auto" w:fill="8496B0" w:themeFill="text2" w:themeFillTint="99"/>
          </w:tcPr>
          <w:p w14:paraId="070C9B1F" w14:textId="77777777" w:rsidR="00AC08AF" w:rsidRDefault="00AC08AF" w:rsidP="00E32F6F">
            <w:pPr>
              <w:rPr>
                <w:rFonts w:ascii="Courier New" w:hAnsi="Courier New" w:cs="Courier New"/>
                <w:color w:val="FFFFFF" w:themeColor="background1"/>
              </w:rPr>
            </w:pPr>
            <w:r>
              <w:rPr>
                <w:rFonts w:ascii="Courier New" w:hAnsi="Courier New" w:cs="Courier New"/>
                <w:color w:val="FFFFFF" w:themeColor="background1"/>
              </w:rPr>
              <w:t>Port</w:t>
            </w:r>
          </w:p>
        </w:tc>
        <w:tc>
          <w:tcPr>
            <w:tcW w:w="1645" w:type="dxa"/>
            <w:shd w:val="clear" w:color="auto" w:fill="8496B0" w:themeFill="text2" w:themeFillTint="99"/>
          </w:tcPr>
          <w:p w14:paraId="09A7B7C7" w14:textId="77777777" w:rsidR="00AC08AF" w:rsidRDefault="00AC08AF" w:rsidP="00E32F6F">
            <w:pPr>
              <w:rPr>
                <w:rFonts w:ascii="Courier New" w:hAnsi="Courier New" w:cs="Courier New"/>
                <w:color w:val="FFFFFF" w:themeColor="background1"/>
              </w:rPr>
            </w:pPr>
            <w:r>
              <w:rPr>
                <w:rFonts w:ascii="Courier New" w:hAnsi="Courier New" w:cs="Courier New"/>
                <w:color w:val="FFFFFF" w:themeColor="background1"/>
              </w:rPr>
              <w:t>Allow/Deny</w:t>
            </w:r>
          </w:p>
        </w:tc>
      </w:tr>
      <w:tr w:rsidR="00AC08AF" w14:paraId="3892FEDB" w14:textId="77777777" w:rsidTr="00E32F6F">
        <w:tc>
          <w:tcPr>
            <w:tcW w:w="2344" w:type="dxa"/>
          </w:tcPr>
          <w:p w14:paraId="372D4DDF" w14:textId="77777777" w:rsidR="00AC08AF" w:rsidRPr="00C14740" w:rsidRDefault="00AC08AF" w:rsidP="00E32F6F">
            <w:pPr>
              <w:rPr>
                <w:rFonts w:ascii="Courier New" w:hAnsi="Courier New" w:cs="Courier New"/>
              </w:rPr>
            </w:pPr>
            <w:r>
              <w:rPr>
                <w:rFonts w:ascii="Courier New" w:hAnsi="Courier New" w:cs="Courier New"/>
              </w:rPr>
              <w:t>100</w:t>
            </w:r>
          </w:p>
        </w:tc>
        <w:tc>
          <w:tcPr>
            <w:tcW w:w="2071" w:type="dxa"/>
          </w:tcPr>
          <w:p w14:paraId="601135AF" w14:textId="77777777" w:rsidR="00AC08AF" w:rsidRPr="00C14740" w:rsidRDefault="00AC08AF" w:rsidP="00E32F6F">
            <w:pPr>
              <w:rPr>
                <w:rFonts w:ascii="Courier New" w:hAnsi="Courier New" w:cs="Courier New"/>
              </w:rPr>
            </w:pPr>
            <w:r>
              <w:rPr>
                <w:rFonts w:ascii="Courier New" w:hAnsi="Courier New" w:cs="Courier New"/>
              </w:rPr>
              <w:t>0.0.0.0/0</w:t>
            </w:r>
          </w:p>
        </w:tc>
        <w:tc>
          <w:tcPr>
            <w:tcW w:w="1645" w:type="dxa"/>
          </w:tcPr>
          <w:p w14:paraId="0F456AF8" w14:textId="77777777" w:rsidR="00AC08AF" w:rsidRDefault="00AC08AF" w:rsidP="00E32F6F">
            <w:pPr>
              <w:rPr>
                <w:rFonts w:ascii="Courier New" w:hAnsi="Courier New" w:cs="Courier New"/>
              </w:rPr>
            </w:pPr>
            <w:r>
              <w:rPr>
                <w:rFonts w:ascii="Courier New" w:hAnsi="Courier New" w:cs="Courier New"/>
              </w:rPr>
              <w:t>ALL</w:t>
            </w:r>
          </w:p>
        </w:tc>
        <w:tc>
          <w:tcPr>
            <w:tcW w:w="1645" w:type="dxa"/>
          </w:tcPr>
          <w:p w14:paraId="75257140" w14:textId="77777777" w:rsidR="00AC08AF" w:rsidRDefault="00AC08AF" w:rsidP="00E32F6F">
            <w:pPr>
              <w:rPr>
                <w:rFonts w:ascii="Courier New" w:hAnsi="Courier New" w:cs="Courier New"/>
              </w:rPr>
            </w:pPr>
            <w:r>
              <w:rPr>
                <w:rFonts w:ascii="Courier New" w:hAnsi="Courier New" w:cs="Courier New"/>
              </w:rPr>
              <w:t>ALL</w:t>
            </w:r>
          </w:p>
        </w:tc>
        <w:tc>
          <w:tcPr>
            <w:tcW w:w="1645" w:type="dxa"/>
          </w:tcPr>
          <w:p w14:paraId="38769731" w14:textId="77777777" w:rsidR="00AC08AF" w:rsidRDefault="00AC08AF" w:rsidP="00E32F6F">
            <w:pPr>
              <w:rPr>
                <w:rFonts w:ascii="Courier New" w:hAnsi="Courier New" w:cs="Courier New"/>
              </w:rPr>
            </w:pPr>
            <w:r>
              <w:rPr>
                <w:rFonts w:ascii="Courier New" w:hAnsi="Courier New" w:cs="Courier New"/>
              </w:rPr>
              <w:t>Allow</w:t>
            </w:r>
          </w:p>
        </w:tc>
      </w:tr>
      <w:tr w:rsidR="00AC08AF" w14:paraId="7A0AB81E" w14:textId="77777777" w:rsidTr="00E32F6F">
        <w:tc>
          <w:tcPr>
            <w:tcW w:w="2344" w:type="dxa"/>
          </w:tcPr>
          <w:p w14:paraId="7A47D90B" w14:textId="77777777" w:rsidR="00AC08AF" w:rsidRDefault="00AC08AF" w:rsidP="00E32F6F">
            <w:pPr>
              <w:rPr>
                <w:rFonts w:ascii="Courier New" w:hAnsi="Courier New" w:cs="Courier New"/>
              </w:rPr>
            </w:pPr>
            <w:r>
              <w:rPr>
                <w:rFonts w:ascii="Courier New" w:hAnsi="Courier New" w:cs="Courier New"/>
              </w:rPr>
              <w:t>*</w:t>
            </w:r>
          </w:p>
        </w:tc>
        <w:tc>
          <w:tcPr>
            <w:tcW w:w="2071" w:type="dxa"/>
          </w:tcPr>
          <w:p w14:paraId="315E71C2" w14:textId="77777777" w:rsidR="00AC08AF" w:rsidRDefault="00AC08AF" w:rsidP="00E32F6F">
            <w:pPr>
              <w:rPr>
                <w:rFonts w:ascii="Courier New" w:hAnsi="Courier New" w:cs="Courier New"/>
              </w:rPr>
            </w:pPr>
            <w:r>
              <w:rPr>
                <w:rFonts w:ascii="Courier New" w:hAnsi="Courier New" w:cs="Courier New"/>
              </w:rPr>
              <w:t>0.0.0.0/0</w:t>
            </w:r>
          </w:p>
        </w:tc>
        <w:tc>
          <w:tcPr>
            <w:tcW w:w="1645" w:type="dxa"/>
          </w:tcPr>
          <w:p w14:paraId="0F3EF593" w14:textId="77777777" w:rsidR="00AC08AF" w:rsidRDefault="00AC08AF" w:rsidP="00E32F6F">
            <w:pPr>
              <w:rPr>
                <w:rFonts w:ascii="Courier New" w:hAnsi="Courier New" w:cs="Courier New"/>
              </w:rPr>
            </w:pPr>
            <w:r>
              <w:rPr>
                <w:rFonts w:ascii="Courier New" w:hAnsi="Courier New" w:cs="Courier New"/>
              </w:rPr>
              <w:t>ALL</w:t>
            </w:r>
          </w:p>
        </w:tc>
        <w:tc>
          <w:tcPr>
            <w:tcW w:w="1645" w:type="dxa"/>
          </w:tcPr>
          <w:p w14:paraId="7D5FB08F" w14:textId="77777777" w:rsidR="00AC08AF" w:rsidRDefault="00AC08AF" w:rsidP="00E32F6F">
            <w:pPr>
              <w:rPr>
                <w:rFonts w:ascii="Courier New" w:hAnsi="Courier New" w:cs="Courier New"/>
              </w:rPr>
            </w:pPr>
            <w:r>
              <w:rPr>
                <w:rFonts w:ascii="Courier New" w:hAnsi="Courier New" w:cs="Courier New"/>
              </w:rPr>
              <w:t>ALL</w:t>
            </w:r>
          </w:p>
        </w:tc>
        <w:tc>
          <w:tcPr>
            <w:tcW w:w="1645" w:type="dxa"/>
          </w:tcPr>
          <w:p w14:paraId="5B056BF0" w14:textId="77777777" w:rsidR="00AC08AF" w:rsidRDefault="00AC08AF" w:rsidP="00E32F6F">
            <w:pPr>
              <w:rPr>
                <w:rFonts w:ascii="Courier New" w:hAnsi="Courier New" w:cs="Courier New"/>
              </w:rPr>
            </w:pPr>
            <w:r>
              <w:rPr>
                <w:rFonts w:ascii="Courier New" w:hAnsi="Courier New" w:cs="Courier New"/>
              </w:rPr>
              <w:t>Deny</w:t>
            </w:r>
          </w:p>
        </w:tc>
      </w:tr>
      <w:tr w:rsidR="00AC08AF" w14:paraId="0A1B99B7" w14:textId="77777777" w:rsidTr="00E32F6F">
        <w:tc>
          <w:tcPr>
            <w:tcW w:w="9350" w:type="dxa"/>
            <w:gridSpan w:val="5"/>
            <w:shd w:val="clear" w:color="auto" w:fill="8496B0" w:themeFill="text2" w:themeFillTint="99"/>
          </w:tcPr>
          <w:p w14:paraId="08464040" w14:textId="77777777" w:rsidR="00AC08AF" w:rsidRPr="00F37EFB" w:rsidRDefault="00AC08AF" w:rsidP="00E32F6F">
            <w:pPr>
              <w:rPr>
                <w:rFonts w:ascii="Courier New" w:hAnsi="Courier New" w:cs="Courier New"/>
                <w:color w:val="FFFFFF" w:themeColor="background1"/>
              </w:rPr>
            </w:pPr>
            <w:r w:rsidRPr="00F37EFB">
              <w:rPr>
                <w:rFonts w:ascii="Courier New" w:hAnsi="Courier New" w:cs="Courier New"/>
                <w:color w:val="FFFFFF" w:themeColor="background1"/>
              </w:rPr>
              <w:t>Outbound</w:t>
            </w:r>
          </w:p>
        </w:tc>
      </w:tr>
      <w:tr w:rsidR="00AC08AF" w:rsidRPr="00F37EFB" w14:paraId="7C12D34C" w14:textId="77777777" w:rsidTr="00E32F6F">
        <w:trPr>
          <w:trHeight w:val="128"/>
        </w:trPr>
        <w:tc>
          <w:tcPr>
            <w:tcW w:w="2344" w:type="dxa"/>
            <w:shd w:val="clear" w:color="auto" w:fill="FFFFFF" w:themeFill="background1"/>
          </w:tcPr>
          <w:p w14:paraId="5FE4B960" w14:textId="77777777" w:rsidR="00AC08AF" w:rsidRPr="00C14740" w:rsidRDefault="00AC08AF" w:rsidP="00E32F6F">
            <w:pPr>
              <w:rPr>
                <w:rFonts w:ascii="Courier New" w:hAnsi="Courier New" w:cs="Courier New"/>
              </w:rPr>
            </w:pPr>
            <w:r>
              <w:rPr>
                <w:rFonts w:ascii="Courier New" w:hAnsi="Courier New" w:cs="Courier New"/>
              </w:rPr>
              <w:t>100</w:t>
            </w:r>
          </w:p>
        </w:tc>
        <w:tc>
          <w:tcPr>
            <w:tcW w:w="2071" w:type="dxa"/>
            <w:shd w:val="clear" w:color="auto" w:fill="FFFFFF" w:themeFill="background1"/>
          </w:tcPr>
          <w:p w14:paraId="64A8850B" w14:textId="77777777" w:rsidR="00AC08AF" w:rsidRPr="00C14740" w:rsidRDefault="00AC08AF" w:rsidP="00E32F6F">
            <w:pPr>
              <w:rPr>
                <w:rFonts w:ascii="Courier New" w:hAnsi="Courier New" w:cs="Courier New"/>
              </w:rPr>
            </w:pPr>
            <w:r>
              <w:rPr>
                <w:rFonts w:ascii="Courier New" w:hAnsi="Courier New" w:cs="Courier New"/>
              </w:rPr>
              <w:t>0.0.0.0/0</w:t>
            </w:r>
          </w:p>
        </w:tc>
        <w:tc>
          <w:tcPr>
            <w:tcW w:w="1645" w:type="dxa"/>
            <w:shd w:val="clear" w:color="auto" w:fill="FFFFFF" w:themeFill="background1"/>
          </w:tcPr>
          <w:p w14:paraId="3004E9CA" w14:textId="77777777" w:rsidR="00AC08AF" w:rsidRDefault="00AC08AF" w:rsidP="00E32F6F">
            <w:pPr>
              <w:rPr>
                <w:rFonts w:ascii="Courier New" w:hAnsi="Courier New" w:cs="Courier New"/>
              </w:rPr>
            </w:pPr>
            <w:r>
              <w:rPr>
                <w:rFonts w:ascii="Courier New" w:hAnsi="Courier New" w:cs="Courier New"/>
              </w:rPr>
              <w:t>ALL</w:t>
            </w:r>
          </w:p>
        </w:tc>
        <w:tc>
          <w:tcPr>
            <w:tcW w:w="1645" w:type="dxa"/>
            <w:shd w:val="clear" w:color="auto" w:fill="FFFFFF" w:themeFill="background1"/>
          </w:tcPr>
          <w:p w14:paraId="4789A859" w14:textId="77777777" w:rsidR="00AC08AF" w:rsidRDefault="00AC08AF" w:rsidP="00E32F6F">
            <w:pPr>
              <w:rPr>
                <w:rFonts w:ascii="Courier New" w:hAnsi="Courier New" w:cs="Courier New"/>
              </w:rPr>
            </w:pPr>
            <w:r>
              <w:rPr>
                <w:rFonts w:ascii="Courier New" w:hAnsi="Courier New" w:cs="Courier New"/>
              </w:rPr>
              <w:t>ALL</w:t>
            </w:r>
          </w:p>
        </w:tc>
        <w:tc>
          <w:tcPr>
            <w:tcW w:w="1645" w:type="dxa"/>
            <w:shd w:val="clear" w:color="auto" w:fill="FFFFFF" w:themeFill="background1"/>
          </w:tcPr>
          <w:p w14:paraId="070C407E" w14:textId="77777777" w:rsidR="00AC08AF" w:rsidRDefault="00AC08AF" w:rsidP="00E32F6F">
            <w:pPr>
              <w:rPr>
                <w:rFonts w:ascii="Courier New" w:hAnsi="Courier New" w:cs="Courier New"/>
              </w:rPr>
            </w:pPr>
            <w:r>
              <w:rPr>
                <w:rFonts w:ascii="Courier New" w:hAnsi="Courier New" w:cs="Courier New"/>
              </w:rPr>
              <w:t>Allow</w:t>
            </w:r>
          </w:p>
        </w:tc>
      </w:tr>
      <w:tr w:rsidR="00AC08AF" w:rsidRPr="00F37EFB" w14:paraId="645EA7AE" w14:textId="77777777" w:rsidTr="00E32F6F">
        <w:trPr>
          <w:trHeight w:val="127"/>
        </w:trPr>
        <w:tc>
          <w:tcPr>
            <w:tcW w:w="2344" w:type="dxa"/>
            <w:shd w:val="clear" w:color="auto" w:fill="FFFFFF" w:themeFill="background1"/>
          </w:tcPr>
          <w:p w14:paraId="79410D48" w14:textId="77777777" w:rsidR="00AC08AF" w:rsidRDefault="00AC08AF" w:rsidP="00E32F6F">
            <w:pPr>
              <w:rPr>
                <w:rFonts w:ascii="Courier New" w:hAnsi="Courier New" w:cs="Courier New"/>
              </w:rPr>
            </w:pPr>
            <w:r>
              <w:rPr>
                <w:rFonts w:ascii="Courier New" w:hAnsi="Courier New" w:cs="Courier New"/>
              </w:rPr>
              <w:t>*</w:t>
            </w:r>
          </w:p>
        </w:tc>
        <w:tc>
          <w:tcPr>
            <w:tcW w:w="2071" w:type="dxa"/>
            <w:shd w:val="clear" w:color="auto" w:fill="FFFFFF" w:themeFill="background1"/>
          </w:tcPr>
          <w:p w14:paraId="4FA77AF7" w14:textId="77777777" w:rsidR="00AC08AF" w:rsidRDefault="00AC08AF" w:rsidP="00E32F6F">
            <w:pPr>
              <w:rPr>
                <w:rFonts w:ascii="Courier New" w:hAnsi="Courier New" w:cs="Courier New"/>
              </w:rPr>
            </w:pPr>
            <w:r>
              <w:rPr>
                <w:rFonts w:ascii="Courier New" w:hAnsi="Courier New" w:cs="Courier New"/>
              </w:rPr>
              <w:t>0.0.0.0/0</w:t>
            </w:r>
          </w:p>
        </w:tc>
        <w:tc>
          <w:tcPr>
            <w:tcW w:w="1645" w:type="dxa"/>
            <w:shd w:val="clear" w:color="auto" w:fill="FFFFFF" w:themeFill="background1"/>
          </w:tcPr>
          <w:p w14:paraId="672540A7" w14:textId="77777777" w:rsidR="00AC08AF" w:rsidRDefault="00AC08AF" w:rsidP="00E32F6F">
            <w:pPr>
              <w:rPr>
                <w:rFonts w:ascii="Courier New" w:hAnsi="Courier New" w:cs="Courier New"/>
              </w:rPr>
            </w:pPr>
            <w:r>
              <w:rPr>
                <w:rFonts w:ascii="Courier New" w:hAnsi="Courier New" w:cs="Courier New"/>
              </w:rPr>
              <w:t>ALL</w:t>
            </w:r>
          </w:p>
        </w:tc>
        <w:tc>
          <w:tcPr>
            <w:tcW w:w="1645" w:type="dxa"/>
            <w:shd w:val="clear" w:color="auto" w:fill="FFFFFF" w:themeFill="background1"/>
          </w:tcPr>
          <w:p w14:paraId="1B2E283A" w14:textId="77777777" w:rsidR="00AC08AF" w:rsidRDefault="00AC08AF" w:rsidP="00E32F6F">
            <w:pPr>
              <w:rPr>
                <w:rFonts w:ascii="Courier New" w:hAnsi="Courier New" w:cs="Courier New"/>
              </w:rPr>
            </w:pPr>
            <w:r>
              <w:rPr>
                <w:rFonts w:ascii="Courier New" w:hAnsi="Courier New" w:cs="Courier New"/>
              </w:rPr>
              <w:t>ALL</w:t>
            </w:r>
          </w:p>
        </w:tc>
        <w:tc>
          <w:tcPr>
            <w:tcW w:w="1645" w:type="dxa"/>
            <w:shd w:val="clear" w:color="auto" w:fill="FFFFFF" w:themeFill="background1"/>
          </w:tcPr>
          <w:p w14:paraId="54C9FF94" w14:textId="77777777" w:rsidR="00AC08AF" w:rsidRDefault="00AC08AF" w:rsidP="00E32F6F">
            <w:pPr>
              <w:rPr>
                <w:rFonts w:ascii="Courier New" w:hAnsi="Courier New" w:cs="Courier New"/>
              </w:rPr>
            </w:pPr>
            <w:r>
              <w:rPr>
                <w:rFonts w:ascii="Courier New" w:hAnsi="Courier New" w:cs="Courier New"/>
              </w:rPr>
              <w:t>Deny</w:t>
            </w:r>
          </w:p>
        </w:tc>
      </w:tr>
    </w:tbl>
    <w:p w14:paraId="1E53B307" w14:textId="77777777" w:rsidR="00AC08AF" w:rsidRDefault="00AC08AF" w:rsidP="00AC08AF"/>
    <w:p w14:paraId="0C07CDD7" w14:textId="77777777" w:rsidR="00AC08AF" w:rsidRDefault="00AC08AF" w:rsidP="00AC08AF">
      <w:pPr>
        <w:pStyle w:val="Heading2"/>
        <w:numPr>
          <w:ilvl w:val="1"/>
          <w:numId w:val="0"/>
        </w:numPr>
        <w:ind w:left="284" w:hanging="284"/>
      </w:pPr>
      <w:bookmarkStart w:id="22" w:name="_Toc421959155"/>
      <w:bookmarkStart w:id="23" w:name="_Toc421984095"/>
      <w:r>
        <w:t>EC2 Security Groups</w:t>
      </w:r>
      <w:bookmarkEnd w:id="22"/>
      <w:bookmarkEnd w:id="23"/>
    </w:p>
    <w:p w14:paraId="227070B9" w14:textId="77777777" w:rsidR="00AC08AF" w:rsidRDefault="00AC08AF" w:rsidP="00AC08AF">
      <w:r>
        <w:t xml:space="preserve">The security groups are instance level settings providing security around the traffic flow to and from the instance. Security groups are </w:t>
      </w:r>
      <w:proofErr w:type="spellStart"/>
      <w:r>
        <w:t>stateful</w:t>
      </w:r>
      <w:proofErr w:type="spellEnd"/>
      <w:r>
        <w:t xml:space="preserve"> hence no return communication rule for inbound traffic is needed under the outbound rules.</w:t>
      </w:r>
    </w:p>
    <w:p w14:paraId="4EA124D9" w14:textId="77777777" w:rsidR="00AC08AF" w:rsidRDefault="00AC08AF" w:rsidP="00AC08AF">
      <w:r>
        <w:t>Following are the settings for the security groups:</w:t>
      </w:r>
    </w:p>
    <w:p w14:paraId="170F8927" w14:textId="77777777" w:rsidR="00AC08AF" w:rsidRDefault="00AC08AF" w:rsidP="00AC08AF">
      <w:pPr>
        <w:pStyle w:val="Heading3"/>
        <w:numPr>
          <w:ilvl w:val="2"/>
          <w:numId w:val="0"/>
        </w:numPr>
        <w:spacing w:before="45"/>
        <w:ind w:left="284" w:hanging="284"/>
      </w:pPr>
      <w:bookmarkStart w:id="24" w:name="_Toc421959156"/>
      <w:bookmarkStart w:id="25" w:name="_Toc421984096"/>
      <w:proofErr w:type="spellStart"/>
      <w:proofErr w:type="gramStart"/>
      <w:r>
        <w:t>Inf</w:t>
      </w:r>
      <w:proofErr w:type="spellEnd"/>
      <w:proofErr w:type="gramEnd"/>
      <w:r>
        <w:t xml:space="preserve"> security groups</w:t>
      </w:r>
      <w:bookmarkEnd w:id="24"/>
      <w:bookmarkEnd w:id="25"/>
    </w:p>
    <w:p w14:paraId="4A0D5B5C" w14:textId="77777777" w:rsidR="00AC08AF" w:rsidRDefault="00AC08AF" w:rsidP="00AC08AF">
      <w:proofErr w:type="gramStart"/>
      <w:r>
        <w:rPr>
          <w:rFonts w:ascii="Courier New" w:hAnsi="Courier New" w:cs="Courier New"/>
        </w:rPr>
        <w:t>foodida-</w:t>
      </w:r>
      <w:proofErr w:type="spellStart"/>
      <w:r>
        <w:rPr>
          <w:rFonts w:ascii="Courier New" w:hAnsi="Courier New" w:cs="Courier New"/>
        </w:rPr>
        <w:t>vpc_inf</w:t>
      </w:r>
      <w:proofErr w:type="spellEnd"/>
      <w:r>
        <w:rPr>
          <w:rFonts w:ascii="Courier New" w:hAnsi="Courier New" w:cs="Courier New"/>
        </w:rPr>
        <w:t>-core-local</w:t>
      </w:r>
      <w:proofErr w:type="gramEnd"/>
    </w:p>
    <w:tbl>
      <w:tblPr>
        <w:tblStyle w:val="TableGrid"/>
        <w:tblW w:w="0" w:type="auto"/>
        <w:tblLook w:val="04A0" w:firstRow="1" w:lastRow="0" w:firstColumn="1" w:lastColumn="0" w:noHBand="0" w:noVBand="1"/>
      </w:tblPr>
      <w:tblGrid>
        <w:gridCol w:w="1897"/>
        <w:gridCol w:w="1166"/>
        <w:gridCol w:w="1177"/>
        <w:gridCol w:w="5110"/>
      </w:tblGrid>
      <w:tr w:rsidR="00AC08AF" w14:paraId="592E2961" w14:textId="77777777" w:rsidTr="00E32F6F">
        <w:tc>
          <w:tcPr>
            <w:tcW w:w="1897" w:type="dxa"/>
            <w:shd w:val="clear" w:color="auto" w:fill="8496B0" w:themeFill="text2" w:themeFillTint="99"/>
          </w:tcPr>
          <w:p w14:paraId="7D76A91E" w14:textId="77777777" w:rsidR="00AC08AF" w:rsidRPr="00C14740" w:rsidRDefault="00AC08AF" w:rsidP="00E32F6F">
            <w:pPr>
              <w:rPr>
                <w:rFonts w:ascii="Courier New" w:hAnsi="Courier New" w:cs="Courier New"/>
                <w:color w:val="FFFFFF" w:themeColor="background1"/>
              </w:rPr>
            </w:pPr>
            <w:r>
              <w:rPr>
                <w:rFonts w:ascii="Courier New" w:hAnsi="Courier New" w:cs="Courier New"/>
                <w:color w:val="FFFFFF" w:themeColor="background1"/>
              </w:rPr>
              <w:t>Type</w:t>
            </w:r>
          </w:p>
        </w:tc>
        <w:tc>
          <w:tcPr>
            <w:tcW w:w="1166" w:type="dxa"/>
            <w:shd w:val="clear" w:color="auto" w:fill="8496B0" w:themeFill="text2" w:themeFillTint="99"/>
          </w:tcPr>
          <w:p w14:paraId="4C42D5CA" w14:textId="77777777" w:rsidR="00AC08AF" w:rsidRPr="00C14740" w:rsidRDefault="00AC08AF" w:rsidP="00E32F6F">
            <w:pPr>
              <w:rPr>
                <w:rFonts w:ascii="Courier New" w:hAnsi="Courier New" w:cs="Courier New"/>
                <w:color w:val="FFFFFF" w:themeColor="background1"/>
              </w:rPr>
            </w:pPr>
            <w:r>
              <w:rPr>
                <w:rFonts w:ascii="Courier New" w:hAnsi="Courier New" w:cs="Courier New"/>
                <w:color w:val="FFFFFF" w:themeColor="background1"/>
              </w:rPr>
              <w:t>Port</w:t>
            </w:r>
          </w:p>
        </w:tc>
        <w:tc>
          <w:tcPr>
            <w:tcW w:w="1177" w:type="dxa"/>
            <w:shd w:val="clear" w:color="auto" w:fill="8496B0" w:themeFill="text2" w:themeFillTint="99"/>
          </w:tcPr>
          <w:p w14:paraId="3B1083D2" w14:textId="77777777" w:rsidR="00AC08AF" w:rsidRDefault="00AC08AF" w:rsidP="00E32F6F">
            <w:pPr>
              <w:rPr>
                <w:rFonts w:ascii="Courier New" w:hAnsi="Courier New" w:cs="Courier New"/>
                <w:color w:val="FFFFFF" w:themeColor="background1"/>
              </w:rPr>
            </w:pPr>
            <w:r>
              <w:rPr>
                <w:rFonts w:ascii="Courier New" w:hAnsi="Courier New" w:cs="Courier New"/>
                <w:color w:val="FFFFFF" w:themeColor="background1"/>
              </w:rPr>
              <w:t>Protocol</w:t>
            </w:r>
          </w:p>
        </w:tc>
        <w:tc>
          <w:tcPr>
            <w:tcW w:w="5110" w:type="dxa"/>
            <w:shd w:val="clear" w:color="auto" w:fill="8496B0" w:themeFill="text2" w:themeFillTint="99"/>
          </w:tcPr>
          <w:p w14:paraId="039DD62D" w14:textId="77777777" w:rsidR="00AC08AF" w:rsidRPr="00C14740" w:rsidRDefault="00AC08AF" w:rsidP="00E32F6F">
            <w:pPr>
              <w:rPr>
                <w:rFonts w:ascii="Courier New" w:hAnsi="Courier New" w:cs="Courier New"/>
                <w:color w:val="FFFFFF" w:themeColor="background1"/>
              </w:rPr>
            </w:pPr>
            <w:r>
              <w:rPr>
                <w:rFonts w:ascii="Courier New" w:hAnsi="Courier New" w:cs="Courier New"/>
                <w:color w:val="FFFFFF" w:themeColor="background1"/>
              </w:rPr>
              <w:t>Source/Destination</w:t>
            </w:r>
          </w:p>
        </w:tc>
      </w:tr>
      <w:tr w:rsidR="00AC08AF" w14:paraId="362C4DF2" w14:textId="77777777" w:rsidTr="00E32F6F">
        <w:tc>
          <w:tcPr>
            <w:tcW w:w="9350" w:type="dxa"/>
            <w:gridSpan w:val="4"/>
            <w:shd w:val="clear" w:color="auto" w:fill="8496B0" w:themeFill="text2" w:themeFillTint="99"/>
          </w:tcPr>
          <w:p w14:paraId="5AF64E72" w14:textId="77777777" w:rsidR="00AC08AF" w:rsidRPr="00675201" w:rsidRDefault="00AC08AF" w:rsidP="00E32F6F">
            <w:pPr>
              <w:rPr>
                <w:rFonts w:ascii="Courier New" w:hAnsi="Courier New" w:cs="Courier New"/>
                <w:color w:val="FFFFFF" w:themeColor="background1"/>
              </w:rPr>
            </w:pPr>
            <w:r w:rsidRPr="00675201">
              <w:rPr>
                <w:rFonts w:ascii="Courier New" w:hAnsi="Courier New" w:cs="Courier New"/>
                <w:color w:val="FFFFFF" w:themeColor="background1"/>
              </w:rPr>
              <w:t>Outbound</w:t>
            </w:r>
          </w:p>
        </w:tc>
      </w:tr>
      <w:tr w:rsidR="00AC08AF" w14:paraId="68B81F53" w14:textId="77777777" w:rsidTr="00E32F6F">
        <w:tc>
          <w:tcPr>
            <w:tcW w:w="1897" w:type="dxa"/>
          </w:tcPr>
          <w:p w14:paraId="5CB71148" w14:textId="77777777" w:rsidR="00AC08AF" w:rsidRDefault="00AC08AF" w:rsidP="00E32F6F">
            <w:pPr>
              <w:rPr>
                <w:rFonts w:ascii="Courier New" w:hAnsi="Courier New" w:cs="Courier New"/>
              </w:rPr>
            </w:pPr>
            <w:r>
              <w:rPr>
                <w:rFonts w:ascii="Courier New" w:hAnsi="Courier New" w:cs="Courier New"/>
              </w:rPr>
              <w:t>HTTP</w:t>
            </w:r>
          </w:p>
        </w:tc>
        <w:tc>
          <w:tcPr>
            <w:tcW w:w="1166" w:type="dxa"/>
          </w:tcPr>
          <w:p w14:paraId="761EE539" w14:textId="77777777" w:rsidR="00AC08AF" w:rsidRDefault="00AC08AF" w:rsidP="00E32F6F">
            <w:pPr>
              <w:rPr>
                <w:rFonts w:ascii="Courier New" w:hAnsi="Courier New" w:cs="Courier New"/>
              </w:rPr>
            </w:pPr>
            <w:r>
              <w:rPr>
                <w:rFonts w:ascii="Courier New" w:hAnsi="Courier New" w:cs="Courier New"/>
              </w:rPr>
              <w:t>80</w:t>
            </w:r>
          </w:p>
        </w:tc>
        <w:tc>
          <w:tcPr>
            <w:tcW w:w="1177" w:type="dxa"/>
          </w:tcPr>
          <w:p w14:paraId="1A4CB565" w14:textId="77777777" w:rsidR="00AC08AF" w:rsidRDefault="00AC08AF" w:rsidP="00E32F6F">
            <w:pPr>
              <w:rPr>
                <w:rFonts w:ascii="Courier New" w:hAnsi="Courier New" w:cs="Courier New"/>
              </w:rPr>
            </w:pPr>
            <w:r>
              <w:rPr>
                <w:rFonts w:ascii="Courier New" w:hAnsi="Courier New" w:cs="Courier New"/>
              </w:rPr>
              <w:t>TCP</w:t>
            </w:r>
          </w:p>
        </w:tc>
        <w:tc>
          <w:tcPr>
            <w:tcW w:w="5110" w:type="dxa"/>
          </w:tcPr>
          <w:p w14:paraId="0BD79692" w14:textId="77777777" w:rsidR="00AC08AF" w:rsidRDefault="00AC08AF" w:rsidP="00E32F6F">
            <w:pPr>
              <w:rPr>
                <w:rFonts w:ascii="Courier New" w:hAnsi="Courier New" w:cs="Courier New"/>
              </w:rPr>
            </w:pPr>
            <w:r>
              <w:rPr>
                <w:rFonts w:ascii="Courier New" w:hAnsi="Courier New" w:cs="Courier New"/>
              </w:rPr>
              <w:t>0.0.0.0/0</w:t>
            </w:r>
          </w:p>
        </w:tc>
      </w:tr>
      <w:tr w:rsidR="00AC08AF" w14:paraId="7364C5AC" w14:textId="77777777" w:rsidTr="00E32F6F">
        <w:tc>
          <w:tcPr>
            <w:tcW w:w="1897" w:type="dxa"/>
          </w:tcPr>
          <w:p w14:paraId="7A96AD82" w14:textId="77777777" w:rsidR="00AC08AF" w:rsidRDefault="00AC08AF" w:rsidP="00E32F6F">
            <w:pPr>
              <w:rPr>
                <w:rFonts w:ascii="Courier New" w:hAnsi="Courier New" w:cs="Courier New"/>
              </w:rPr>
            </w:pPr>
            <w:r>
              <w:rPr>
                <w:rFonts w:ascii="Courier New" w:hAnsi="Courier New" w:cs="Courier New"/>
              </w:rPr>
              <w:t>HTTPS</w:t>
            </w:r>
          </w:p>
        </w:tc>
        <w:tc>
          <w:tcPr>
            <w:tcW w:w="1166" w:type="dxa"/>
          </w:tcPr>
          <w:p w14:paraId="018B45D2" w14:textId="77777777" w:rsidR="00AC08AF" w:rsidRDefault="00AC08AF" w:rsidP="00E32F6F">
            <w:pPr>
              <w:rPr>
                <w:rFonts w:ascii="Courier New" w:hAnsi="Courier New" w:cs="Courier New"/>
              </w:rPr>
            </w:pPr>
            <w:r>
              <w:rPr>
                <w:rFonts w:ascii="Courier New" w:hAnsi="Courier New" w:cs="Courier New"/>
              </w:rPr>
              <w:t>443</w:t>
            </w:r>
          </w:p>
        </w:tc>
        <w:tc>
          <w:tcPr>
            <w:tcW w:w="1177" w:type="dxa"/>
          </w:tcPr>
          <w:p w14:paraId="57024ADA" w14:textId="77777777" w:rsidR="00AC08AF" w:rsidRDefault="00AC08AF" w:rsidP="00E32F6F">
            <w:pPr>
              <w:rPr>
                <w:rFonts w:ascii="Courier New" w:hAnsi="Courier New" w:cs="Courier New"/>
              </w:rPr>
            </w:pPr>
            <w:r>
              <w:rPr>
                <w:rFonts w:ascii="Courier New" w:hAnsi="Courier New" w:cs="Courier New"/>
              </w:rPr>
              <w:t>TCP</w:t>
            </w:r>
          </w:p>
        </w:tc>
        <w:tc>
          <w:tcPr>
            <w:tcW w:w="5110" w:type="dxa"/>
          </w:tcPr>
          <w:p w14:paraId="0DFE6491" w14:textId="77777777" w:rsidR="00AC08AF" w:rsidRDefault="00AC08AF" w:rsidP="00E32F6F">
            <w:pPr>
              <w:rPr>
                <w:rFonts w:ascii="Courier New" w:hAnsi="Courier New" w:cs="Courier New"/>
              </w:rPr>
            </w:pPr>
            <w:r>
              <w:rPr>
                <w:rFonts w:ascii="Courier New" w:hAnsi="Courier New" w:cs="Courier New"/>
              </w:rPr>
              <w:t>0.0.0.0/0</w:t>
            </w:r>
          </w:p>
        </w:tc>
      </w:tr>
      <w:tr w:rsidR="00AC08AF" w14:paraId="4A1359CE" w14:textId="77777777" w:rsidTr="00E32F6F">
        <w:tc>
          <w:tcPr>
            <w:tcW w:w="1897" w:type="dxa"/>
          </w:tcPr>
          <w:p w14:paraId="7C003DC2" w14:textId="77777777" w:rsidR="00AC08AF" w:rsidRDefault="00AC08AF" w:rsidP="00E32F6F">
            <w:pPr>
              <w:rPr>
                <w:rFonts w:ascii="Courier New" w:hAnsi="Courier New" w:cs="Courier New"/>
              </w:rPr>
            </w:pPr>
            <w:r>
              <w:rPr>
                <w:rFonts w:ascii="Courier New" w:hAnsi="Courier New" w:cs="Courier New"/>
              </w:rPr>
              <w:t>DNS</w:t>
            </w:r>
          </w:p>
        </w:tc>
        <w:tc>
          <w:tcPr>
            <w:tcW w:w="1166" w:type="dxa"/>
          </w:tcPr>
          <w:p w14:paraId="304E396F" w14:textId="77777777" w:rsidR="00AC08AF" w:rsidRDefault="00AC08AF" w:rsidP="00E32F6F">
            <w:pPr>
              <w:rPr>
                <w:rFonts w:ascii="Courier New" w:hAnsi="Courier New" w:cs="Courier New"/>
              </w:rPr>
            </w:pPr>
            <w:r>
              <w:rPr>
                <w:rFonts w:ascii="Courier New" w:hAnsi="Courier New" w:cs="Courier New"/>
              </w:rPr>
              <w:t>53</w:t>
            </w:r>
          </w:p>
        </w:tc>
        <w:tc>
          <w:tcPr>
            <w:tcW w:w="1177" w:type="dxa"/>
          </w:tcPr>
          <w:p w14:paraId="43FE17D6" w14:textId="77777777" w:rsidR="00AC08AF" w:rsidRDefault="00AC08AF" w:rsidP="00E32F6F">
            <w:pPr>
              <w:rPr>
                <w:rFonts w:ascii="Courier New" w:hAnsi="Courier New" w:cs="Courier New"/>
              </w:rPr>
            </w:pPr>
            <w:r>
              <w:rPr>
                <w:rFonts w:ascii="Courier New" w:hAnsi="Courier New" w:cs="Courier New"/>
              </w:rPr>
              <w:t>TCP</w:t>
            </w:r>
          </w:p>
        </w:tc>
        <w:tc>
          <w:tcPr>
            <w:tcW w:w="5110" w:type="dxa"/>
          </w:tcPr>
          <w:p w14:paraId="05E555A5" w14:textId="77777777" w:rsidR="00AC08AF" w:rsidRDefault="00AC08AF" w:rsidP="00E32F6F">
            <w:pPr>
              <w:rPr>
                <w:rFonts w:ascii="Courier New" w:hAnsi="Courier New" w:cs="Courier New"/>
              </w:rPr>
            </w:pPr>
            <w:r>
              <w:rPr>
                <w:rFonts w:ascii="Courier New" w:hAnsi="Courier New" w:cs="Courier New"/>
              </w:rPr>
              <w:t>foodida-</w:t>
            </w:r>
            <w:proofErr w:type="spellStart"/>
            <w:r>
              <w:rPr>
                <w:rFonts w:ascii="Courier New" w:hAnsi="Courier New" w:cs="Courier New"/>
              </w:rPr>
              <w:t>vpc_DNS</w:t>
            </w:r>
            <w:proofErr w:type="spellEnd"/>
          </w:p>
        </w:tc>
      </w:tr>
      <w:tr w:rsidR="00AC08AF" w14:paraId="1343DBEC" w14:textId="77777777" w:rsidTr="00E32F6F">
        <w:tc>
          <w:tcPr>
            <w:tcW w:w="1897" w:type="dxa"/>
          </w:tcPr>
          <w:p w14:paraId="63691CE2" w14:textId="77777777" w:rsidR="00AC08AF" w:rsidRDefault="00AC08AF" w:rsidP="00E32F6F">
            <w:pPr>
              <w:rPr>
                <w:rFonts w:ascii="Courier New" w:hAnsi="Courier New" w:cs="Courier New"/>
              </w:rPr>
            </w:pPr>
            <w:r>
              <w:rPr>
                <w:rFonts w:ascii="Courier New" w:hAnsi="Courier New" w:cs="Courier New"/>
              </w:rPr>
              <w:lastRenderedPageBreak/>
              <w:t>DNS</w:t>
            </w:r>
          </w:p>
        </w:tc>
        <w:tc>
          <w:tcPr>
            <w:tcW w:w="1166" w:type="dxa"/>
          </w:tcPr>
          <w:p w14:paraId="5285FD44" w14:textId="77777777" w:rsidR="00AC08AF" w:rsidRDefault="00AC08AF" w:rsidP="00E32F6F">
            <w:pPr>
              <w:rPr>
                <w:rFonts w:ascii="Courier New" w:hAnsi="Courier New" w:cs="Courier New"/>
              </w:rPr>
            </w:pPr>
            <w:r>
              <w:rPr>
                <w:rFonts w:ascii="Courier New" w:hAnsi="Courier New" w:cs="Courier New"/>
              </w:rPr>
              <w:t>53</w:t>
            </w:r>
          </w:p>
        </w:tc>
        <w:tc>
          <w:tcPr>
            <w:tcW w:w="1177" w:type="dxa"/>
          </w:tcPr>
          <w:p w14:paraId="7951FA82" w14:textId="77777777" w:rsidR="00AC08AF" w:rsidRDefault="00AC08AF" w:rsidP="00E32F6F">
            <w:pPr>
              <w:rPr>
                <w:rFonts w:ascii="Courier New" w:hAnsi="Courier New" w:cs="Courier New"/>
              </w:rPr>
            </w:pPr>
            <w:r>
              <w:rPr>
                <w:rFonts w:ascii="Courier New" w:hAnsi="Courier New" w:cs="Courier New"/>
              </w:rPr>
              <w:t>UDP</w:t>
            </w:r>
          </w:p>
        </w:tc>
        <w:tc>
          <w:tcPr>
            <w:tcW w:w="5110" w:type="dxa"/>
          </w:tcPr>
          <w:p w14:paraId="59044124" w14:textId="77777777" w:rsidR="00AC08AF" w:rsidRDefault="00AC08AF" w:rsidP="00E32F6F">
            <w:pPr>
              <w:rPr>
                <w:rFonts w:ascii="Courier New" w:hAnsi="Courier New" w:cs="Courier New"/>
              </w:rPr>
            </w:pPr>
            <w:r>
              <w:rPr>
                <w:rFonts w:ascii="Courier New" w:hAnsi="Courier New" w:cs="Courier New"/>
              </w:rPr>
              <w:t>foodida-</w:t>
            </w:r>
            <w:proofErr w:type="spellStart"/>
            <w:r>
              <w:rPr>
                <w:rFonts w:ascii="Courier New" w:hAnsi="Courier New" w:cs="Courier New"/>
              </w:rPr>
              <w:t>vpc_DNS</w:t>
            </w:r>
            <w:proofErr w:type="spellEnd"/>
          </w:p>
        </w:tc>
      </w:tr>
      <w:tr w:rsidR="00AC08AF" w14:paraId="2D692191" w14:textId="77777777" w:rsidTr="00E32F6F">
        <w:tc>
          <w:tcPr>
            <w:tcW w:w="1897" w:type="dxa"/>
          </w:tcPr>
          <w:p w14:paraId="2D58980B" w14:textId="77777777" w:rsidR="00AC08AF" w:rsidRDefault="00AC08AF" w:rsidP="00E32F6F">
            <w:pPr>
              <w:rPr>
                <w:rFonts w:ascii="Courier New" w:hAnsi="Courier New" w:cs="Courier New"/>
              </w:rPr>
            </w:pPr>
          </w:p>
        </w:tc>
        <w:tc>
          <w:tcPr>
            <w:tcW w:w="1166" w:type="dxa"/>
          </w:tcPr>
          <w:p w14:paraId="3ACDB763" w14:textId="77777777" w:rsidR="00AC08AF" w:rsidRDefault="00AC08AF" w:rsidP="00E32F6F">
            <w:pPr>
              <w:rPr>
                <w:rFonts w:ascii="Courier New" w:hAnsi="Courier New" w:cs="Courier New"/>
              </w:rPr>
            </w:pPr>
          </w:p>
        </w:tc>
        <w:tc>
          <w:tcPr>
            <w:tcW w:w="1177" w:type="dxa"/>
          </w:tcPr>
          <w:p w14:paraId="01011F32" w14:textId="77777777" w:rsidR="00AC08AF" w:rsidRDefault="00AC08AF" w:rsidP="00E32F6F">
            <w:pPr>
              <w:rPr>
                <w:rFonts w:ascii="Courier New" w:hAnsi="Courier New" w:cs="Courier New"/>
              </w:rPr>
            </w:pPr>
          </w:p>
        </w:tc>
        <w:tc>
          <w:tcPr>
            <w:tcW w:w="5110" w:type="dxa"/>
          </w:tcPr>
          <w:p w14:paraId="2316668E" w14:textId="77777777" w:rsidR="00AC08AF" w:rsidRDefault="00AC08AF" w:rsidP="00E32F6F">
            <w:pPr>
              <w:rPr>
                <w:rFonts w:ascii="Courier New" w:hAnsi="Courier New" w:cs="Courier New"/>
              </w:rPr>
            </w:pPr>
          </w:p>
        </w:tc>
      </w:tr>
      <w:tr w:rsidR="00AC08AF" w14:paraId="3736022C" w14:textId="77777777" w:rsidTr="00E32F6F">
        <w:tc>
          <w:tcPr>
            <w:tcW w:w="1897" w:type="dxa"/>
          </w:tcPr>
          <w:p w14:paraId="35397DB2" w14:textId="77777777" w:rsidR="00AC08AF" w:rsidRDefault="00AC08AF" w:rsidP="00E32F6F">
            <w:pPr>
              <w:rPr>
                <w:rFonts w:ascii="Courier New" w:hAnsi="Courier New" w:cs="Courier New"/>
              </w:rPr>
            </w:pPr>
          </w:p>
        </w:tc>
        <w:tc>
          <w:tcPr>
            <w:tcW w:w="1166" w:type="dxa"/>
          </w:tcPr>
          <w:p w14:paraId="7997F8D4" w14:textId="77777777" w:rsidR="00AC08AF" w:rsidRDefault="00AC08AF" w:rsidP="00E32F6F">
            <w:pPr>
              <w:rPr>
                <w:rFonts w:ascii="Courier New" w:hAnsi="Courier New" w:cs="Courier New"/>
              </w:rPr>
            </w:pPr>
          </w:p>
        </w:tc>
        <w:tc>
          <w:tcPr>
            <w:tcW w:w="1177" w:type="dxa"/>
          </w:tcPr>
          <w:p w14:paraId="5631D96F" w14:textId="77777777" w:rsidR="00AC08AF" w:rsidRDefault="00AC08AF" w:rsidP="00E32F6F">
            <w:pPr>
              <w:rPr>
                <w:rFonts w:ascii="Courier New" w:hAnsi="Courier New" w:cs="Courier New"/>
              </w:rPr>
            </w:pPr>
          </w:p>
        </w:tc>
        <w:tc>
          <w:tcPr>
            <w:tcW w:w="5110" w:type="dxa"/>
          </w:tcPr>
          <w:p w14:paraId="516F55A8" w14:textId="77777777" w:rsidR="00AC08AF" w:rsidRDefault="00AC08AF" w:rsidP="00E32F6F">
            <w:pPr>
              <w:rPr>
                <w:rFonts w:ascii="Courier New" w:hAnsi="Courier New" w:cs="Courier New"/>
              </w:rPr>
            </w:pPr>
          </w:p>
        </w:tc>
      </w:tr>
      <w:tr w:rsidR="00AC08AF" w14:paraId="0D531E9E" w14:textId="77777777" w:rsidTr="00E32F6F">
        <w:tc>
          <w:tcPr>
            <w:tcW w:w="1897" w:type="dxa"/>
          </w:tcPr>
          <w:p w14:paraId="2DFE1A4B" w14:textId="77777777" w:rsidR="00AC08AF" w:rsidRDefault="00AC08AF" w:rsidP="00E32F6F">
            <w:pPr>
              <w:rPr>
                <w:rFonts w:ascii="Courier New" w:hAnsi="Courier New" w:cs="Courier New"/>
              </w:rPr>
            </w:pPr>
          </w:p>
        </w:tc>
        <w:tc>
          <w:tcPr>
            <w:tcW w:w="1166" w:type="dxa"/>
          </w:tcPr>
          <w:p w14:paraId="08436D97" w14:textId="77777777" w:rsidR="00AC08AF" w:rsidRDefault="00AC08AF" w:rsidP="00E32F6F">
            <w:pPr>
              <w:rPr>
                <w:rFonts w:ascii="Courier New" w:hAnsi="Courier New" w:cs="Courier New"/>
              </w:rPr>
            </w:pPr>
          </w:p>
        </w:tc>
        <w:tc>
          <w:tcPr>
            <w:tcW w:w="1177" w:type="dxa"/>
          </w:tcPr>
          <w:p w14:paraId="1DCFF221" w14:textId="77777777" w:rsidR="00AC08AF" w:rsidRDefault="00AC08AF" w:rsidP="00E32F6F">
            <w:pPr>
              <w:rPr>
                <w:rFonts w:ascii="Courier New" w:hAnsi="Courier New" w:cs="Courier New"/>
              </w:rPr>
            </w:pPr>
          </w:p>
        </w:tc>
        <w:tc>
          <w:tcPr>
            <w:tcW w:w="5110" w:type="dxa"/>
          </w:tcPr>
          <w:p w14:paraId="4D889F46" w14:textId="77777777" w:rsidR="00AC08AF" w:rsidRDefault="00AC08AF" w:rsidP="00E32F6F">
            <w:pPr>
              <w:rPr>
                <w:rFonts w:ascii="Courier New" w:hAnsi="Courier New" w:cs="Courier New"/>
              </w:rPr>
            </w:pPr>
          </w:p>
        </w:tc>
      </w:tr>
      <w:tr w:rsidR="00AC08AF" w14:paraId="01A71B76" w14:textId="77777777" w:rsidTr="00E32F6F">
        <w:tc>
          <w:tcPr>
            <w:tcW w:w="1897" w:type="dxa"/>
          </w:tcPr>
          <w:p w14:paraId="48CA533D" w14:textId="77777777" w:rsidR="00AC08AF" w:rsidRDefault="00AC08AF" w:rsidP="00E32F6F">
            <w:pPr>
              <w:rPr>
                <w:rFonts w:ascii="Courier New" w:hAnsi="Courier New" w:cs="Courier New"/>
              </w:rPr>
            </w:pPr>
          </w:p>
        </w:tc>
        <w:tc>
          <w:tcPr>
            <w:tcW w:w="1166" w:type="dxa"/>
          </w:tcPr>
          <w:p w14:paraId="14E81BB6" w14:textId="77777777" w:rsidR="00AC08AF" w:rsidRDefault="00AC08AF" w:rsidP="00E32F6F">
            <w:pPr>
              <w:rPr>
                <w:rFonts w:ascii="Courier New" w:hAnsi="Courier New" w:cs="Courier New"/>
              </w:rPr>
            </w:pPr>
          </w:p>
        </w:tc>
        <w:tc>
          <w:tcPr>
            <w:tcW w:w="1177" w:type="dxa"/>
          </w:tcPr>
          <w:p w14:paraId="277BD2B6" w14:textId="77777777" w:rsidR="00AC08AF" w:rsidRDefault="00AC08AF" w:rsidP="00E32F6F">
            <w:pPr>
              <w:rPr>
                <w:rFonts w:ascii="Courier New" w:hAnsi="Courier New" w:cs="Courier New"/>
              </w:rPr>
            </w:pPr>
          </w:p>
        </w:tc>
        <w:tc>
          <w:tcPr>
            <w:tcW w:w="5110" w:type="dxa"/>
          </w:tcPr>
          <w:p w14:paraId="544F4F6E" w14:textId="77777777" w:rsidR="00AC08AF" w:rsidRDefault="00AC08AF" w:rsidP="00E32F6F">
            <w:pPr>
              <w:rPr>
                <w:rFonts w:ascii="Courier New" w:hAnsi="Courier New" w:cs="Courier New"/>
              </w:rPr>
            </w:pPr>
          </w:p>
        </w:tc>
      </w:tr>
      <w:tr w:rsidR="00AC08AF" w14:paraId="1F0A306D" w14:textId="77777777" w:rsidTr="00E32F6F">
        <w:tc>
          <w:tcPr>
            <w:tcW w:w="1897" w:type="dxa"/>
          </w:tcPr>
          <w:p w14:paraId="02D531F2" w14:textId="77777777" w:rsidR="00AC08AF" w:rsidRDefault="00AC08AF" w:rsidP="00E32F6F">
            <w:pPr>
              <w:rPr>
                <w:rFonts w:ascii="Courier New" w:hAnsi="Courier New" w:cs="Courier New"/>
              </w:rPr>
            </w:pPr>
          </w:p>
        </w:tc>
        <w:tc>
          <w:tcPr>
            <w:tcW w:w="1166" w:type="dxa"/>
          </w:tcPr>
          <w:p w14:paraId="47E9CD9B" w14:textId="77777777" w:rsidR="00AC08AF" w:rsidRDefault="00AC08AF" w:rsidP="00E32F6F">
            <w:pPr>
              <w:rPr>
                <w:rFonts w:ascii="Courier New" w:hAnsi="Courier New" w:cs="Courier New"/>
              </w:rPr>
            </w:pPr>
          </w:p>
        </w:tc>
        <w:tc>
          <w:tcPr>
            <w:tcW w:w="1177" w:type="dxa"/>
          </w:tcPr>
          <w:p w14:paraId="6F819D97" w14:textId="77777777" w:rsidR="00AC08AF" w:rsidRDefault="00AC08AF" w:rsidP="00E32F6F">
            <w:pPr>
              <w:rPr>
                <w:rFonts w:ascii="Courier New" w:hAnsi="Courier New" w:cs="Courier New"/>
              </w:rPr>
            </w:pPr>
          </w:p>
        </w:tc>
        <w:tc>
          <w:tcPr>
            <w:tcW w:w="5110" w:type="dxa"/>
          </w:tcPr>
          <w:p w14:paraId="5A87991F" w14:textId="77777777" w:rsidR="00AC08AF" w:rsidRDefault="00AC08AF" w:rsidP="00E32F6F">
            <w:pPr>
              <w:rPr>
                <w:rFonts w:ascii="Courier New" w:hAnsi="Courier New" w:cs="Courier New"/>
              </w:rPr>
            </w:pPr>
          </w:p>
        </w:tc>
      </w:tr>
      <w:tr w:rsidR="00AC08AF" w14:paraId="2B243387" w14:textId="77777777" w:rsidTr="00E32F6F">
        <w:tc>
          <w:tcPr>
            <w:tcW w:w="1897" w:type="dxa"/>
          </w:tcPr>
          <w:p w14:paraId="64F08A3B" w14:textId="77777777" w:rsidR="00AC08AF" w:rsidRDefault="00AC08AF" w:rsidP="00E32F6F">
            <w:pPr>
              <w:rPr>
                <w:rFonts w:ascii="Courier New" w:hAnsi="Courier New" w:cs="Courier New"/>
              </w:rPr>
            </w:pPr>
          </w:p>
        </w:tc>
        <w:tc>
          <w:tcPr>
            <w:tcW w:w="1166" w:type="dxa"/>
          </w:tcPr>
          <w:p w14:paraId="7AF3E1F5" w14:textId="77777777" w:rsidR="00AC08AF" w:rsidRDefault="00AC08AF" w:rsidP="00E32F6F">
            <w:pPr>
              <w:rPr>
                <w:rFonts w:ascii="Courier New" w:hAnsi="Courier New" w:cs="Courier New"/>
              </w:rPr>
            </w:pPr>
          </w:p>
        </w:tc>
        <w:tc>
          <w:tcPr>
            <w:tcW w:w="1177" w:type="dxa"/>
          </w:tcPr>
          <w:p w14:paraId="79305CC0" w14:textId="77777777" w:rsidR="00AC08AF" w:rsidRDefault="00AC08AF" w:rsidP="00E32F6F">
            <w:pPr>
              <w:rPr>
                <w:rFonts w:ascii="Courier New" w:hAnsi="Courier New" w:cs="Courier New"/>
              </w:rPr>
            </w:pPr>
          </w:p>
        </w:tc>
        <w:tc>
          <w:tcPr>
            <w:tcW w:w="5110" w:type="dxa"/>
          </w:tcPr>
          <w:p w14:paraId="4F632F8E" w14:textId="77777777" w:rsidR="00AC08AF" w:rsidRDefault="00AC08AF" w:rsidP="00E32F6F">
            <w:pPr>
              <w:rPr>
                <w:rFonts w:ascii="Courier New" w:hAnsi="Courier New" w:cs="Courier New"/>
              </w:rPr>
            </w:pPr>
          </w:p>
        </w:tc>
      </w:tr>
      <w:tr w:rsidR="00AC08AF" w14:paraId="4EAB7E0A" w14:textId="77777777" w:rsidTr="00E32F6F">
        <w:tc>
          <w:tcPr>
            <w:tcW w:w="1897" w:type="dxa"/>
          </w:tcPr>
          <w:p w14:paraId="26D98CD3" w14:textId="77777777" w:rsidR="00AC08AF" w:rsidRDefault="00AC08AF" w:rsidP="00E32F6F">
            <w:pPr>
              <w:rPr>
                <w:rFonts w:ascii="Courier New" w:hAnsi="Courier New" w:cs="Courier New"/>
              </w:rPr>
            </w:pPr>
          </w:p>
        </w:tc>
        <w:tc>
          <w:tcPr>
            <w:tcW w:w="1166" w:type="dxa"/>
          </w:tcPr>
          <w:p w14:paraId="02FC38C6" w14:textId="77777777" w:rsidR="00AC08AF" w:rsidRDefault="00AC08AF" w:rsidP="00E32F6F">
            <w:pPr>
              <w:rPr>
                <w:rFonts w:ascii="Courier New" w:hAnsi="Courier New" w:cs="Courier New"/>
              </w:rPr>
            </w:pPr>
          </w:p>
        </w:tc>
        <w:tc>
          <w:tcPr>
            <w:tcW w:w="1177" w:type="dxa"/>
          </w:tcPr>
          <w:p w14:paraId="211AA74C" w14:textId="77777777" w:rsidR="00AC08AF" w:rsidRDefault="00AC08AF" w:rsidP="00E32F6F">
            <w:pPr>
              <w:rPr>
                <w:rFonts w:ascii="Courier New" w:hAnsi="Courier New" w:cs="Courier New"/>
              </w:rPr>
            </w:pPr>
          </w:p>
        </w:tc>
        <w:tc>
          <w:tcPr>
            <w:tcW w:w="5110" w:type="dxa"/>
          </w:tcPr>
          <w:p w14:paraId="1690DE43" w14:textId="77777777" w:rsidR="00AC08AF" w:rsidRDefault="00AC08AF" w:rsidP="00E32F6F">
            <w:pPr>
              <w:rPr>
                <w:rFonts w:ascii="Courier New" w:hAnsi="Courier New" w:cs="Courier New"/>
              </w:rPr>
            </w:pPr>
          </w:p>
        </w:tc>
      </w:tr>
      <w:tr w:rsidR="00AC08AF" w14:paraId="7438127C" w14:textId="77777777" w:rsidTr="00E32F6F">
        <w:tc>
          <w:tcPr>
            <w:tcW w:w="1897" w:type="dxa"/>
          </w:tcPr>
          <w:p w14:paraId="240F2D56" w14:textId="77777777" w:rsidR="00AC08AF" w:rsidRDefault="00AC08AF" w:rsidP="00E32F6F">
            <w:pPr>
              <w:rPr>
                <w:rFonts w:ascii="Courier New" w:hAnsi="Courier New" w:cs="Courier New"/>
              </w:rPr>
            </w:pPr>
          </w:p>
        </w:tc>
        <w:tc>
          <w:tcPr>
            <w:tcW w:w="1166" w:type="dxa"/>
          </w:tcPr>
          <w:p w14:paraId="754AFEB3" w14:textId="77777777" w:rsidR="00AC08AF" w:rsidRDefault="00AC08AF" w:rsidP="00E32F6F">
            <w:pPr>
              <w:rPr>
                <w:rFonts w:ascii="Courier New" w:hAnsi="Courier New" w:cs="Courier New"/>
              </w:rPr>
            </w:pPr>
          </w:p>
        </w:tc>
        <w:tc>
          <w:tcPr>
            <w:tcW w:w="1177" w:type="dxa"/>
          </w:tcPr>
          <w:p w14:paraId="591A1DA6" w14:textId="77777777" w:rsidR="00AC08AF" w:rsidRDefault="00AC08AF" w:rsidP="00E32F6F">
            <w:pPr>
              <w:rPr>
                <w:rFonts w:ascii="Courier New" w:hAnsi="Courier New" w:cs="Courier New"/>
              </w:rPr>
            </w:pPr>
          </w:p>
        </w:tc>
        <w:tc>
          <w:tcPr>
            <w:tcW w:w="5110" w:type="dxa"/>
          </w:tcPr>
          <w:p w14:paraId="59F056A0" w14:textId="77777777" w:rsidR="00AC08AF" w:rsidRDefault="00AC08AF" w:rsidP="00E32F6F">
            <w:pPr>
              <w:rPr>
                <w:rFonts w:ascii="Courier New" w:hAnsi="Courier New" w:cs="Courier New"/>
              </w:rPr>
            </w:pPr>
          </w:p>
        </w:tc>
      </w:tr>
    </w:tbl>
    <w:p w14:paraId="262A2180" w14:textId="77777777" w:rsidR="00AC08AF" w:rsidRDefault="00AC08AF" w:rsidP="00AC08AF"/>
    <w:p w14:paraId="3953E81E" w14:textId="77777777" w:rsidR="00AC08AF" w:rsidRDefault="00AC08AF" w:rsidP="00AC08AF">
      <w:pPr>
        <w:pStyle w:val="ListParagraph"/>
        <w:numPr>
          <w:ilvl w:val="0"/>
          <w:numId w:val="42"/>
        </w:numPr>
      </w:pPr>
      <w:r>
        <w:t xml:space="preserve">Outbound port 53 </w:t>
      </w:r>
      <w:proofErr w:type="spellStart"/>
      <w:r>
        <w:t>tcp</w:t>
      </w:r>
      <w:proofErr w:type="spellEnd"/>
      <w:r>
        <w:t xml:space="preserve"> &amp; </w:t>
      </w:r>
      <w:proofErr w:type="spellStart"/>
      <w:r>
        <w:t>udp</w:t>
      </w:r>
      <w:proofErr w:type="spellEnd"/>
      <w:r>
        <w:t xml:space="preserve"> for DNS</w:t>
      </w:r>
    </w:p>
    <w:p w14:paraId="62FC9EB6" w14:textId="77777777" w:rsidR="00AC08AF" w:rsidRDefault="00AC08AF" w:rsidP="00AC08AF">
      <w:pPr>
        <w:pStyle w:val="ListParagraph"/>
        <w:numPr>
          <w:ilvl w:val="0"/>
          <w:numId w:val="42"/>
        </w:numPr>
      </w:pPr>
      <w:r>
        <w:t>Outbound port 80 &amp; 443 for general internet (goes via NAT)</w:t>
      </w:r>
    </w:p>
    <w:p w14:paraId="1061A7D4" w14:textId="77777777" w:rsidR="00AC08AF" w:rsidRDefault="00AC08AF" w:rsidP="00AC08AF">
      <w:proofErr w:type="gramStart"/>
      <w:r>
        <w:rPr>
          <w:rFonts w:ascii="Courier New" w:hAnsi="Courier New" w:cs="Courier New"/>
        </w:rPr>
        <w:t>foodida-</w:t>
      </w:r>
      <w:proofErr w:type="spellStart"/>
      <w:r>
        <w:rPr>
          <w:rFonts w:ascii="Courier New" w:hAnsi="Courier New" w:cs="Courier New"/>
        </w:rPr>
        <w:t>vpc_inf</w:t>
      </w:r>
      <w:proofErr w:type="spellEnd"/>
      <w:r>
        <w:rPr>
          <w:rFonts w:ascii="Courier New" w:hAnsi="Courier New" w:cs="Courier New"/>
        </w:rPr>
        <w:t>-monitoring-local</w:t>
      </w:r>
      <w:proofErr w:type="gramEnd"/>
    </w:p>
    <w:tbl>
      <w:tblPr>
        <w:tblStyle w:val="TableGrid"/>
        <w:tblW w:w="0" w:type="auto"/>
        <w:tblLook w:val="04A0" w:firstRow="1" w:lastRow="0" w:firstColumn="1" w:lastColumn="0" w:noHBand="0" w:noVBand="1"/>
      </w:tblPr>
      <w:tblGrid>
        <w:gridCol w:w="1271"/>
        <w:gridCol w:w="1233"/>
        <w:gridCol w:w="1177"/>
        <w:gridCol w:w="5669"/>
      </w:tblGrid>
      <w:tr w:rsidR="00AC08AF" w14:paraId="3C190688" w14:textId="77777777" w:rsidTr="00E32F6F">
        <w:tc>
          <w:tcPr>
            <w:tcW w:w="1271" w:type="dxa"/>
            <w:shd w:val="clear" w:color="auto" w:fill="8496B0" w:themeFill="text2" w:themeFillTint="99"/>
          </w:tcPr>
          <w:p w14:paraId="0D701F39" w14:textId="77777777" w:rsidR="00AC08AF" w:rsidRPr="00C14740" w:rsidRDefault="00AC08AF" w:rsidP="00E32F6F">
            <w:pPr>
              <w:rPr>
                <w:rFonts w:ascii="Courier New" w:hAnsi="Courier New" w:cs="Courier New"/>
                <w:color w:val="FFFFFF" w:themeColor="background1"/>
              </w:rPr>
            </w:pPr>
            <w:r>
              <w:rPr>
                <w:rFonts w:ascii="Courier New" w:hAnsi="Courier New" w:cs="Courier New"/>
                <w:color w:val="FFFFFF" w:themeColor="background1"/>
              </w:rPr>
              <w:t>Type</w:t>
            </w:r>
          </w:p>
        </w:tc>
        <w:tc>
          <w:tcPr>
            <w:tcW w:w="1233" w:type="dxa"/>
            <w:shd w:val="clear" w:color="auto" w:fill="8496B0" w:themeFill="text2" w:themeFillTint="99"/>
          </w:tcPr>
          <w:p w14:paraId="216A91D2" w14:textId="77777777" w:rsidR="00AC08AF" w:rsidRPr="00C14740" w:rsidRDefault="00AC08AF" w:rsidP="00E32F6F">
            <w:pPr>
              <w:rPr>
                <w:rFonts w:ascii="Courier New" w:hAnsi="Courier New" w:cs="Courier New"/>
                <w:color w:val="FFFFFF" w:themeColor="background1"/>
              </w:rPr>
            </w:pPr>
            <w:r>
              <w:rPr>
                <w:rFonts w:ascii="Courier New" w:hAnsi="Courier New" w:cs="Courier New"/>
                <w:color w:val="FFFFFF" w:themeColor="background1"/>
              </w:rPr>
              <w:t>Port</w:t>
            </w:r>
          </w:p>
        </w:tc>
        <w:tc>
          <w:tcPr>
            <w:tcW w:w="1177" w:type="dxa"/>
            <w:shd w:val="clear" w:color="auto" w:fill="8496B0" w:themeFill="text2" w:themeFillTint="99"/>
          </w:tcPr>
          <w:p w14:paraId="1068DD0A" w14:textId="77777777" w:rsidR="00AC08AF" w:rsidRDefault="00AC08AF" w:rsidP="00E32F6F">
            <w:pPr>
              <w:rPr>
                <w:rFonts w:ascii="Courier New" w:hAnsi="Courier New" w:cs="Courier New"/>
                <w:color w:val="FFFFFF" w:themeColor="background1"/>
              </w:rPr>
            </w:pPr>
            <w:r>
              <w:rPr>
                <w:rFonts w:ascii="Courier New" w:hAnsi="Courier New" w:cs="Courier New"/>
                <w:color w:val="FFFFFF" w:themeColor="background1"/>
              </w:rPr>
              <w:t>Protocol</w:t>
            </w:r>
          </w:p>
        </w:tc>
        <w:tc>
          <w:tcPr>
            <w:tcW w:w="5669" w:type="dxa"/>
            <w:shd w:val="clear" w:color="auto" w:fill="8496B0" w:themeFill="text2" w:themeFillTint="99"/>
          </w:tcPr>
          <w:p w14:paraId="21F48181" w14:textId="77777777" w:rsidR="00AC08AF" w:rsidRPr="00C14740" w:rsidRDefault="00AC08AF" w:rsidP="00E32F6F">
            <w:pPr>
              <w:rPr>
                <w:rFonts w:ascii="Courier New" w:hAnsi="Courier New" w:cs="Courier New"/>
                <w:color w:val="FFFFFF" w:themeColor="background1"/>
              </w:rPr>
            </w:pPr>
            <w:r>
              <w:rPr>
                <w:rFonts w:ascii="Courier New" w:hAnsi="Courier New" w:cs="Courier New"/>
                <w:color w:val="FFFFFF" w:themeColor="background1"/>
              </w:rPr>
              <w:t>Source/Destination</w:t>
            </w:r>
          </w:p>
        </w:tc>
      </w:tr>
      <w:tr w:rsidR="00AC08AF" w14:paraId="097416C0" w14:textId="77777777" w:rsidTr="00E32F6F">
        <w:tc>
          <w:tcPr>
            <w:tcW w:w="9350" w:type="dxa"/>
            <w:gridSpan w:val="4"/>
            <w:shd w:val="clear" w:color="auto" w:fill="8496B0" w:themeFill="text2" w:themeFillTint="99"/>
          </w:tcPr>
          <w:p w14:paraId="271C72FD" w14:textId="77777777" w:rsidR="00AC08AF" w:rsidRPr="00675201" w:rsidRDefault="00AC08AF" w:rsidP="00E32F6F">
            <w:pPr>
              <w:rPr>
                <w:rFonts w:ascii="Courier New" w:hAnsi="Courier New" w:cs="Courier New"/>
                <w:color w:val="FFFFFF" w:themeColor="background1"/>
              </w:rPr>
            </w:pPr>
            <w:r w:rsidRPr="00675201">
              <w:rPr>
                <w:rFonts w:ascii="Courier New" w:hAnsi="Courier New" w:cs="Courier New"/>
                <w:color w:val="FFFFFF" w:themeColor="background1"/>
              </w:rPr>
              <w:t>Outbound</w:t>
            </w:r>
          </w:p>
        </w:tc>
      </w:tr>
      <w:tr w:rsidR="00AC08AF" w14:paraId="75611379" w14:textId="77777777" w:rsidTr="00E32F6F">
        <w:tc>
          <w:tcPr>
            <w:tcW w:w="1271" w:type="dxa"/>
          </w:tcPr>
          <w:p w14:paraId="45997820" w14:textId="77777777" w:rsidR="00AC08AF" w:rsidRDefault="00AC08AF" w:rsidP="00E32F6F">
            <w:pPr>
              <w:rPr>
                <w:rFonts w:ascii="Courier New" w:hAnsi="Courier New" w:cs="Courier New"/>
              </w:rPr>
            </w:pPr>
          </w:p>
        </w:tc>
        <w:tc>
          <w:tcPr>
            <w:tcW w:w="1233" w:type="dxa"/>
          </w:tcPr>
          <w:p w14:paraId="2BA23C31" w14:textId="77777777" w:rsidR="00AC08AF" w:rsidRDefault="00AC08AF" w:rsidP="00E32F6F">
            <w:pPr>
              <w:rPr>
                <w:rFonts w:ascii="Courier New" w:hAnsi="Courier New" w:cs="Courier New"/>
              </w:rPr>
            </w:pPr>
          </w:p>
        </w:tc>
        <w:tc>
          <w:tcPr>
            <w:tcW w:w="1177" w:type="dxa"/>
          </w:tcPr>
          <w:p w14:paraId="09EBF21B" w14:textId="77777777" w:rsidR="00AC08AF" w:rsidRDefault="00AC08AF" w:rsidP="00E32F6F">
            <w:pPr>
              <w:rPr>
                <w:rFonts w:ascii="Courier New" w:hAnsi="Courier New" w:cs="Courier New"/>
              </w:rPr>
            </w:pPr>
          </w:p>
        </w:tc>
        <w:tc>
          <w:tcPr>
            <w:tcW w:w="5669" w:type="dxa"/>
          </w:tcPr>
          <w:p w14:paraId="3BB3A22B" w14:textId="77777777" w:rsidR="00AC08AF" w:rsidRDefault="00AC08AF" w:rsidP="00E32F6F">
            <w:pPr>
              <w:rPr>
                <w:rFonts w:ascii="Courier New" w:hAnsi="Courier New" w:cs="Courier New"/>
              </w:rPr>
            </w:pPr>
          </w:p>
        </w:tc>
      </w:tr>
      <w:tr w:rsidR="00AC08AF" w14:paraId="72BC321B" w14:textId="77777777" w:rsidTr="00E32F6F">
        <w:tc>
          <w:tcPr>
            <w:tcW w:w="1271" w:type="dxa"/>
          </w:tcPr>
          <w:p w14:paraId="28351094" w14:textId="77777777" w:rsidR="00AC08AF" w:rsidRDefault="00AC08AF" w:rsidP="00E32F6F">
            <w:pPr>
              <w:rPr>
                <w:rFonts w:ascii="Courier New" w:hAnsi="Courier New" w:cs="Courier New"/>
              </w:rPr>
            </w:pPr>
          </w:p>
        </w:tc>
        <w:tc>
          <w:tcPr>
            <w:tcW w:w="1233" w:type="dxa"/>
          </w:tcPr>
          <w:p w14:paraId="16C9CEEA" w14:textId="77777777" w:rsidR="00AC08AF" w:rsidRDefault="00AC08AF" w:rsidP="00E32F6F">
            <w:pPr>
              <w:rPr>
                <w:rFonts w:ascii="Courier New" w:hAnsi="Courier New" w:cs="Courier New"/>
              </w:rPr>
            </w:pPr>
          </w:p>
        </w:tc>
        <w:tc>
          <w:tcPr>
            <w:tcW w:w="1177" w:type="dxa"/>
          </w:tcPr>
          <w:p w14:paraId="5713B5FB" w14:textId="77777777" w:rsidR="00AC08AF" w:rsidRDefault="00AC08AF" w:rsidP="00E32F6F">
            <w:pPr>
              <w:rPr>
                <w:rFonts w:ascii="Courier New" w:hAnsi="Courier New" w:cs="Courier New"/>
              </w:rPr>
            </w:pPr>
          </w:p>
        </w:tc>
        <w:tc>
          <w:tcPr>
            <w:tcW w:w="5669" w:type="dxa"/>
          </w:tcPr>
          <w:p w14:paraId="2A394942" w14:textId="77777777" w:rsidR="00AC08AF" w:rsidRDefault="00AC08AF" w:rsidP="00E32F6F">
            <w:pPr>
              <w:rPr>
                <w:rFonts w:ascii="Courier New" w:hAnsi="Courier New" w:cs="Courier New"/>
              </w:rPr>
            </w:pPr>
          </w:p>
        </w:tc>
      </w:tr>
      <w:tr w:rsidR="00AC08AF" w14:paraId="43FD548F" w14:textId="77777777" w:rsidTr="00E32F6F">
        <w:tc>
          <w:tcPr>
            <w:tcW w:w="1271" w:type="dxa"/>
          </w:tcPr>
          <w:p w14:paraId="38DB1A70" w14:textId="77777777" w:rsidR="00AC08AF" w:rsidRDefault="00AC08AF" w:rsidP="00E32F6F">
            <w:pPr>
              <w:rPr>
                <w:rFonts w:ascii="Courier New" w:hAnsi="Courier New" w:cs="Courier New"/>
              </w:rPr>
            </w:pPr>
          </w:p>
        </w:tc>
        <w:tc>
          <w:tcPr>
            <w:tcW w:w="1233" w:type="dxa"/>
          </w:tcPr>
          <w:p w14:paraId="4892126E" w14:textId="77777777" w:rsidR="00AC08AF" w:rsidRDefault="00AC08AF" w:rsidP="00E32F6F">
            <w:pPr>
              <w:rPr>
                <w:rFonts w:ascii="Courier New" w:hAnsi="Courier New" w:cs="Courier New"/>
              </w:rPr>
            </w:pPr>
          </w:p>
        </w:tc>
        <w:tc>
          <w:tcPr>
            <w:tcW w:w="1177" w:type="dxa"/>
          </w:tcPr>
          <w:p w14:paraId="26D9D456" w14:textId="77777777" w:rsidR="00AC08AF" w:rsidRDefault="00AC08AF" w:rsidP="00E32F6F">
            <w:pPr>
              <w:rPr>
                <w:rFonts w:ascii="Courier New" w:hAnsi="Courier New" w:cs="Courier New"/>
              </w:rPr>
            </w:pPr>
          </w:p>
        </w:tc>
        <w:tc>
          <w:tcPr>
            <w:tcW w:w="5669" w:type="dxa"/>
          </w:tcPr>
          <w:p w14:paraId="0DB3C0EF" w14:textId="77777777" w:rsidR="00AC08AF" w:rsidRDefault="00AC08AF" w:rsidP="00E32F6F">
            <w:pPr>
              <w:rPr>
                <w:rFonts w:ascii="Courier New" w:hAnsi="Courier New" w:cs="Courier New"/>
              </w:rPr>
            </w:pPr>
          </w:p>
        </w:tc>
      </w:tr>
      <w:tr w:rsidR="00AC08AF" w14:paraId="250172FD" w14:textId="77777777" w:rsidTr="00E32F6F">
        <w:tc>
          <w:tcPr>
            <w:tcW w:w="1271" w:type="dxa"/>
          </w:tcPr>
          <w:p w14:paraId="68A1D394" w14:textId="77777777" w:rsidR="00AC08AF" w:rsidRDefault="00AC08AF" w:rsidP="00E32F6F">
            <w:pPr>
              <w:rPr>
                <w:rFonts w:ascii="Courier New" w:hAnsi="Courier New" w:cs="Courier New"/>
              </w:rPr>
            </w:pPr>
          </w:p>
        </w:tc>
        <w:tc>
          <w:tcPr>
            <w:tcW w:w="1233" w:type="dxa"/>
          </w:tcPr>
          <w:p w14:paraId="233EC89B" w14:textId="77777777" w:rsidR="00AC08AF" w:rsidRDefault="00AC08AF" w:rsidP="00E32F6F">
            <w:pPr>
              <w:rPr>
                <w:rFonts w:ascii="Courier New" w:hAnsi="Courier New" w:cs="Courier New"/>
              </w:rPr>
            </w:pPr>
          </w:p>
        </w:tc>
        <w:tc>
          <w:tcPr>
            <w:tcW w:w="1177" w:type="dxa"/>
          </w:tcPr>
          <w:p w14:paraId="3AA2B51B" w14:textId="77777777" w:rsidR="00AC08AF" w:rsidRDefault="00AC08AF" w:rsidP="00E32F6F">
            <w:pPr>
              <w:rPr>
                <w:rFonts w:ascii="Courier New" w:hAnsi="Courier New" w:cs="Courier New"/>
              </w:rPr>
            </w:pPr>
          </w:p>
        </w:tc>
        <w:tc>
          <w:tcPr>
            <w:tcW w:w="5669" w:type="dxa"/>
          </w:tcPr>
          <w:p w14:paraId="0F0A9BA3" w14:textId="77777777" w:rsidR="00AC08AF" w:rsidRDefault="00AC08AF" w:rsidP="00E32F6F">
            <w:pPr>
              <w:rPr>
                <w:rFonts w:ascii="Courier New" w:hAnsi="Courier New" w:cs="Courier New"/>
              </w:rPr>
            </w:pPr>
          </w:p>
        </w:tc>
      </w:tr>
      <w:tr w:rsidR="00AC08AF" w14:paraId="7A97D7C0" w14:textId="77777777" w:rsidTr="00E32F6F">
        <w:tc>
          <w:tcPr>
            <w:tcW w:w="1271" w:type="dxa"/>
          </w:tcPr>
          <w:p w14:paraId="43A52548" w14:textId="77777777" w:rsidR="00AC08AF" w:rsidRDefault="00AC08AF" w:rsidP="00E32F6F">
            <w:pPr>
              <w:rPr>
                <w:rFonts w:ascii="Courier New" w:hAnsi="Courier New" w:cs="Courier New"/>
              </w:rPr>
            </w:pPr>
          </w:p>
        </w:tc>
        <w:tc>
          <w:tcPr>
            <w:tcW w:w="1233" w:type="dxa"/>
          </w:tcPr>
          <w:p w14:paraId="31941F09" w14:textId="77777777" w:rsidR="00AC08AF" w:rsidRDefault="00AC08AF" w:rsidP="00E32F6F">
            <w:pPr>
              <w:rPr>
                <w:rFonts w:ascii="Courier New" w:hAnsi="Courier New" w:cs="Courier New"/>
              </w:rPr>
            </w:pPr>
          </w:p>
        </w:tc>
        <w:tc>
          <w:tcPr>
            <w:tcW w:w="1177" w:type="dxa"/>
          </w:tcPr>
          <w:p w14:paraId="1A777AFB" w14:textId="77777777" w:rsidR="00AC08AF" w:rsidRDefault="00AC08AF" w:rsidP="00E32F6F">
            <w:pPr>
              <w:rPr>
                <w:rFonts w:ascii="Courier New" w:hAnsi="Courier New" w:cs="Courier New"/>
              </w:rPr>
            </w:pPr>
          </w:p>
        </w:tc>
        <w:tc>
          <w:tcPr>
            <w:tcW w:w="5669" w:type="dxa"/>
          </w:tcPr>
          <w:p w14:paraId="74B5B96F" w14:textId="77777777" w:rsidR="00AC08AF" w:rsidRDefault="00AC08AF" w:rsidP="00E32F6F">
            <w:pPr>
              <w:rPr>
                <w:rFonts w:ascii="Courier New" w:hAnsi="Courier New" w:cs="Courier New"/>
              </w:rPr>
            </w:pPr>
          </w:p>
        </w:tc>
      </w:tr>
      <w:tr w:rsidR="00AC08AF" w14:paraId="0CBE2864" w14:textId="77777777" w:rsidTr="00E32F6F">
        <w:tc>
          <w:tcPr>
            <w:tcW w:w="1271" w:type="dxa"/>
          </w:tcPr>
          <w:p w14:paraId="2E3CC77A" w14:textId="77777777" w:rsidR="00AC08AF" w:rsidRDefault="00AC08AF" w:rsidP="00E32F6F">
            <w:pPr>
              <w:rPr>
                <w:rFonts w:ascii="Courier New" w:hAnsi="Courier New" w:cs="Courier New"/>
              </w:rPr>
            </w:pPr>
          </w:p>
        </w:tc>
        <w:tc>
          <w:tcPr>
            <w:tcW w:w="1233" w:type="dxa"/>
          </w:tcPr>
          <w:p w14:paraId="6CBD6E5B" w14:textId="77777777" w:rsidR="00AC08AF" w:rsidRDefault="00AC08AF" w:rsidP="00E32F6F">
            <w:pPr>
              <w:rPr>
                <w:rFonts w:ascii="Courier New" w:hAnsi="Courier New" w:cs="Courier New"/>
              </w:rPr>
            </w:pPr>
          </w:p>
        </w:tc>
        <w:tc>
          <w:tcPr>
            <w:tcW w:w="1177" w:type="dxa"/>
          </w:tcPr>
          <w:p w14:paraId="3A3F8D7F" w14:textId="77777777" w:rsidR="00AC08AF" w:rsidRDefault="00AC08AF" w:rsidP="00E32F6F">
            <w:pPr>
              <w:rPr>
                <w:rFonts w:ascii="Courier New" w:hAnsi="Courier New" w:cs="Courier New"/>
              </w:rPr>
            </w:pPr>
          </w:p>
        </w:tc>
        <w:tc>
          <w:tcPr>
            <w:tcW w:w="5669" w:type="dxa"/>
          </w:tcPr>
          <w:p w14:paraId="33242578" w14:textId="77777777" w:rsidR="00AC08AF" w:rsidRDefault="00AC08AF" w:rsidP="00E32F6F">
            <w:pPr>
              <w:rPr>
                <w:rFonts w:ascii="Courier New" w:hAnsi="Courier New" w:cs="Courier New"/>
              </w:rPr>
            </w:pPr>
          </w:p>
        </w:tc>
      </w:tr>
      <w:tr w:rsidR="00AC08AF" w14:paraId="0B7FE04A" w14:textId="77777777" w:rsidTr="00E32F6F">
        <w:tc>
          <w:tcPr>
            <w:tcW w:w="1271" w:type="dxa"/>
          </w:tcPr>
          <w:p w14:paraId="762035DA" w14:textId="77777777" w:rsidR="00AC08AF" w:rsidRDefault="00AC08AF" w:rsidP="00E32F6F">
            <w:pPr>
              <w:rPr>
                <w:rFonts w:ascii="Courier New" w:hAnsi="Courier New" w:cs="Courier New"/>
              </w:rPr>
            </w:pPr>
          </w:p>
        </w:tc>
        <w:tc>
          <w:tcPr>
            <w:tcW w:w="1233" w:type="dxa"/>
          </w:tcPr>
          <w:p w14:paraId="4CBEEEDF" w14:textId="77777777" w:rsidR="00AC08AF" w:rsidRDefault="00AC08AF" w:rsidP="00E32F6F">
            <w:pPr>
              <w:rPr>
                <w:rFonts w:ascii="Courier New" w:hAnsi="Courier New" w:cs="Courier New"/>
              </w:rPr>
            </w:pPr>
          </w:p>
        </w:tc>
        <w:tc>
          <w:tcPr>
            <w:tcW w:w="1177" w:type="dxa"/>
          </w:tcPr>
          <w:p w14:paraId="53DEB275" w14:textId="77777777" w:rsidR="00AC08AF" w:rsidRDefault="00AC08AF" w:rsidP="00E32F6F">
            <w:pPr>
              <w:rPr>
                <w:rFonts w:ascii="Courier New" w:hAnsi="Courier New" w:cs="Courier New"/>
              </w:rPr>
            </w:pPr>
          </w:p>
        </w:tc>
        <w:tc>
          <w:tcPr>
            <w:tcW w:w="5669" w:type="dxa"/>
          </w:tcPr>
          <w:p w14:paraId="21711D5B" w14:textId="77777777" w:rsidR="00AC08AF" w:rsidRDefault="00AC08AF" w:rsidP="00E32F6F">
            <w:pPr>
              <w:rPr>
                <w:rFonts w:ascii="Courier New" w:hAnsi="Courier New" w:cs="Courier New"/>
              </w:rPr>
            </w:pPr>
          </w:p>
        </w:tc>
      </w:tr>
      <w:tr w:rsidR="00AC08AF" w14:paraId="77031FE6" w14:textId="77777777" w:rsidTr="00E32F6F">
        <w:tc>
          <w:tcPr>
            <w:tcW w:w="1271" w:type="dxa"/>
          </w:tcPr>
          <w:p w14:paraId="43CC1B26" w14:textId="77777777" w:rsidR="00AC08AF" w:rsidRDefault="00AC08AF" w:rsidP="00E32F6F">
            <w:pPr>
              <w:rPr>
                <w:rFonts w:ascii="Courier New" w:hAnsi="Courier New" w:cs="Courier New"/>
              </w:rPr>
            </w:pPr>
          </w:p>
        </w:tc>
        <w:tc>
          <w:tcPr>
            <w:tcW w:w="1233" w:type="dxa"/>
          </w:tcPr>
          <w:p w14:paraId="083A575A" w14:textId="77777777" w:rsidR="00AC08AF" w:rsidRDefault="00AC08AF" w:rsidP="00E32F6F">
            <w:pPr>
              <w:rPr>
                <w:rFonts w:ascii="Courier New" w:hAnsi="Courier New" w:cs="Courier New"/>
              </w:rPr>
            </w:pPr>
          </w:p>
        </w:tc>
        <w:tc>
          <w:tcPr>
            <w:tcW w:w="1177" w:type="dxa"/>
          </w:tcPr>
          <w:p w14:paraId="4135C34E" w14:textId="77777777" w:rsidR="00AC08AF" w:rsidRDefault="00AC08AF" w:rsidP="00E32F6F">
            <w:pPr>
              <w:rPr>
                <w:rFonts w:ascii="Courier New" w:hAnsi="Courier New" w:cs="Courier New"/>
              </w:rPr>
            </w:pPr>
          </w:p>
        </w:tc>
        <w:tc>
          <w:tcPr>
            <w:tcW w:w="5669" w:type="dxa"/>
          </w:tcPr>
          <w:p w14:paraId="4692563C" w14:textId="77777777" w:rsidR="00AC08AF" w:rsidRDefault="00AC08AF" w:rsidP="00E32F6F">
            <w:pPr>
              <w:rPr>
                <w:rFonts w:ascii="Courier New" w:hAnsi="Courier New" w:cs="Courier New"/>
              </w:rPr>
            </w:pPr>
          </w:p>
        </w:tc>
      </w:tr>
    </w:tbl>
    <w:p w14:paraId="4DEBAE2B" w14:textId="77777777" w:rsidR="00AC08AF" w:rsidRDefault="00AC08AF" w:rsidP="00AC08AF"/>
    <w:p w14:paraId="65858BF3" w14:textId="77777777" w:rsidR="00AC08AF" w:rsidRDefault="00AC08AF" w:rsidP="00AC08AF">
      <w:pPr>
        <w:pStyle w:val="Heading3"/>
        <w:numPr>
          <w:ilvl w:val="2"/>
          <w:numId w:val="0"/>
        </w:numPr>
        <w:spacing w:before="45"/>
        <w:ind w:left="284" w:hanging="284"/>
      </w:pPr>
      <w:bookmarkStart w:id="26" w:name="_Toc421959157"/>
      <w:bookmarkStart w:id="27" w:name="_Toc421984097"/>
      <w:r>
        <w:t>NAT</w:t>
      </w:r>
      <w:bookmarkEnd w:id="26"/>
      <w:bookmarkEnd w:id="27"/>
    </w:p>
    <w:p w14:paraId="4F56CB6F" w14:textId="77777777" w:rsidR="00AC08AF" w:rsidRPr="0043740F" w:rsidRDefault="00AC08AF" w:rsidP="00AC08AF">
      <w:pPr>
        <w:rPr>
          <w:rFonts w:ascii="Courier New" w:hAnsi="Courier New" w:cs="Courier New"/>
        </w:rPr>
      </w:pPr>
      <w:proofErr w:type="gramStart"/>
      <w:r>
        <w:rPr>
          <w:rFonts w:ascii="Courier New" w:hAnsi="Courier New" w:cs="Courier New"/>
        </w:rPr>
        <w:t>foodida-</w:t>
      </w:r>
      <w:proofErr w:type="spellStart"/>
      <w:r>
        <w:rPr>
          <w:rFonts w:ascii="Courier New" w:hAnsi="Courier New" w:cs="Courier New"/>
        </w:rPr>
        <w:t>vpc_NAT</w:t>
      </w:r>
      <w:proofErr w:type="spellEnd"/>
      <w:proofErr w:type="gramEnd"/>
    </w:p>
    <w:tbl>
      <w:tblPr>
        <w:tblStyle w:val="TableGrid"/>
        <w:tblW w:w="0" w:type="auto"/>
        <w:tblLook w:val="04A0" w:firstRow="1" w:lastRow="0" w:firstColumn="1" w:lastColumn="0" w:noHBand="0" w:noVBand="1"/>
      </w:tblPr>
      <w:tblGrid>
        <w:gridCol w:w="1548"/>
        <w:gridCol w:w="1057"/>
        <w:gridCol w:w="1688"/>
        <w:gridCol w:w="5057"/>
      </w:tblGrid>
      <w:tr w:rsidR="00AC08AF" w14:paraId="28EACF4B" w14:textId="77777777" w:rsidTr="00E32F6F">
        <w:tc>
          <w:tcPr>
            <w:tcW w:w="9350" w:type="dxa"/>
            <w:gridSpan w:val="4"/>
            <w:shd w:val="clear" w:color="auto" w:fill="8496B0" w:themeFill="text2" w:themeFillTint="99"/>
          </w:tcPr>
          <w:p w14:paraId="4FC73937" w14:textId="77777777" w:rsidR="00AC08AF" w:rsidRDefault="00AC08AF" w:rsidP="00E32F6F">
            <w:pPr>
              <w:rPr>
                <w:rFonts w:ascii="Courier New" w:hAnsi="Courier New" w:cs="Courier New"/>
                <w:color w:val="FFFFFF" w:themeColor="background1"/>
              </w:rPr>
            </w:pPr>
            <w:r>
              <w:rPr>
                <w:rFonts w:ascii="Courier New" w:hAnsi="Courier New" w:cs="Courier New"/>
                <w:color w:val="FFFFFF" w:themeColor="background1"/>
              </w:rPr>
              <w:t>Inbound</w:t>
            </w:r>
          </w:p>
        </w:tc>
      </w:tr>
      <w:tr w:rsidR="00AC08AF" w14:paraId="0B134B35" w14:textId="77777777" w:rsidTr="00E32F6F">
        <w:tc>
          <w:tcPr>
            <w:tcW w:w="1548" w:type="dxa"/>
            <w:shd w:val="clear" w:color="auto" w:fill="8496B0" w:themeFill="text2" w:themeFillTint="99"/>
          </w:tcPr>
          <w:p w14:paraId="531F41B1" w14:textId="77777777" w:rsidR="00AC08AF" w:rsidRPr="00C14740" w:rsidRDefault="00AC08AF" w:rsidP="00E32F6F">
            <w:pPr>
              <w:rPr>
                <w:rFonts w:ascii="Courier New" w:hAnsi="Courier New" w:cs="Courier New"/>
                <w:color w:val="FFFFFF" w:themeColor="background1"/>
              </w:rPr>
            </w:pPr>
            <w:r>
              <w:rPr>
                <w:rFonts w:ascii="Courier New" w:hAnsi="Courier New" w:cs="Courier New"/>
                <w:color w:val="FFFFFF" w:themeColor="background1"/>
              </w:rPr>
              <w:t>Type</w:t>
            </w:r>
          </w:p>
        </w:tc>
        <w:tc>
          <w:tcPr>
            <w:tcW w:w="1057" w:type="dxa"/>
            <w:shd w:val="clear" w:color="auto" w:fill="8496B0" w:themeFill="text2" w:themeFillTint="99"/>
          </w:tcPr>
          <w:p w14:paraId="71280E25" w14:textId="77777777" w:rsidR="00AC08AF" w:rsidRPr="00C14740" w:rsidRDefault="00AC08AF" w:rsidP="00E32F6F">
            <w:pPr>
              <w:rPr>
                <w:rFonts w:ascii="Courier New" w:hAnsi="Courier New" w:cs="Courier New"/>
                <w:color w:val="FFFFFF" w:themeColor="background1"/>
              </w:rPr>
            </w:pPr>
            <w:r>
              <w:rPr>
                <w:rFonts w:ascii="Courier New" w:hAnsi="Courier New" w:cs="Courier New"/>
                <w:color w:val="FFFFFF" w:themeColor="background1"/>
              </w:rPr>
              <w:t>Port</w:t>
            </w:r>
          </w:p>
        </w:tc>
        <w:tc>
          <w:tcPr>
            <w:tcW w:w="1688" w:type="dxa"/>
            <w:shd w:val="clear" w:color="auto" w:fill="8496B0" w:themeFill="text2" w:themeFillTint="99"/>
          </w:tcPr>
          <w:p w14:paraId="28B3A265" w14:textId="77777777" w:rsidR="00AC08AF" w:rsidRDefault="00AC08AF" w:rsidP="00E32F6F">
            <w:pPr>
              <w:rPr>
                <w:rFonts w:ascii="Courier New" w:hAnsi="Courier New" w:cs="Courier New"/>
                <w:color w:val="FFFFFF" w:themeColor="background1"/>
              </w:rPr>
            </w:pPr>
            <w:r>
              <w:rPr>
                <w:rFonts w:ascii="Courier New" w:hAnsi="Courier New" w:cs="Courier New"/>
                <w:color w:val="FFFFFF" w:themeColor="background1"/>
              </w:rPr>
              <w:t>Protocol</w:t>
            </w:r>
          </w:p>
        </w:tc>
        <w:tc>
          <w:tcPr>
            <w:tcW w:w="5057" w:type="dxa"/>
            <w:shd w:val="clear" w:color="auto" w:fill="8496B0" w:themeFill="text2" w:themeFillTint="99"/>
          </w:tcPr>
          <w:p w14:paraId="0E69C766" w14:textId="77777777" w:rsidR="00AC08AF" w:rsidRPr="00C14740" w:rsidRDefault="00AC08AF" w:rsidP="00E32F6F">
            <w:pPr>
              <w:rPr>
                <w:rFonts w:ascii="Courier New" w:hAnsi="Courier New" w:cs="Courier New"/>
                <w:color w:val="FFFFFF" w:themeColor="background1"/>
              </w:rPr>
            </w:pPr>
            <w:r>
              <w:rPr>
                <w:rFonts w:ascii="Courier New" w:hAnsi="Courier New" w:cs="Courier New"/>
                <w:color w:val="FFFFFF" w:themeColor="background1"/>
              </w:rPr>
              <w:t>Source/Destination</w:t>
            </w:r>
          </w:p>
        </w:tc>
      </w:tr>
      <w:tr w:rsidR="00AC08AF" w14:paraId="254CB01C" w14:textId="77777777" w:rsidTr="00E32F6F">
        <w:tc>
          <w:tcPr>
            <w:tcW w:w="1548" w:type="dxa"/>
          </w:tcPr>
          <w:p w14:paraId="7E38D7BD" w14:textId="77777777" w:rsidR="00AC08AF" w:rsidRPr="00C14740" w:rsidRDefault="00AC08AF" w:rsidP="00E32F6F">
            <w:pPr>
              <w:rPr>
                <w:rFonts w:ascii="Courier New" w:hAnsi="Courier New" w:cs="Courier New"/>
              </w:rPr>
            </w:pPr>
            <w:r>
              <w:rPr>
                <w:rFonts w:ascii="Courier New" w:hAnsi="Courier New" w:cs="Courier New"/>
              </w:rPr>
              <w:t>HTTP</w:t>
            </w:r>
          </w:p>
        </w:tc>
        <w:tc>
          <w:tcPr>
            <w:tcW w:w="1057" w:type="dxa"/>
          </w:tcPr>
          <w:p w14:paraId="65B9634C" w14:textId="77777777" w:rsidR="00AC08AF" w:rsidRPr="00C14740" w:rsidRDefault="00AC08AF" w:rsidP="00E32F6F">
            <w:pPr>
              <w:rPr>
                <w:rFonts w:ascii="Courier New" w:hAnsi="Courier New" w:cs="Courier New"/>
              </w:rPr>
            </w:pPr>
            <w:r>
              <w:rPr>
                <w:rFonts w:ascii="Courier New" w:hAnsi="Courier New" w:cs="Courier New"/>
              </w:rPr>
              <w:t>80</w:t>
            </w:r>
          </w:p>
        </w:tc>
        <w:tc>
          <w:tcPr>
            <w:tcW w:w="1688" w:type="dxa"/>
          </w:tcPr>
          <w:p w14:paraId="14233B58" w14:textId="77777777" w:rsidR="00AC08AF" w:rsidRDefault="00AC08AF" w:rsidP="00E32F6F">
            <w:pPr>
              <w:rPr>
                <w:rFonts w:ascii="Courier New" w:hAnsi="Courier New" w:cs="Courier New"/>
              </w:rPr>
            </w:pPr>
            <w:r>
              <w:rPr>
                <w:rFonts w:ascii="Courier New" w:hAnsi="Courier New" w:cs="Courier New"/>
              </w:rPr>
              <w:t>TCP</w:t>
            </w:r>
          </w:p>
        </w:tc>
        <w:tc>
          <w:tcPr>
            <w:tcW w:w="5057" w:type="dxa"/>
          </w:tcPr>
          <w:p w14:paraId="26A8658E" w14:textId="77777777" w:rsidR="00AC08AF" w:rsidRPr="00C14740" w:rsidRDefault="00AC08AF" w:rsidP="00E32F6F">
            <w:pPr>
              <w:rPr>
                <w:rFonts w:ascii="Courier New" w:hAnsi="Courier New" w:cs="Courier New"/>
              </w:rPr>
            </w:pPr>
            <w:r>
              <w:rPr>
                <w:rFonts w:ascii="Courier New" w:hAnsi="Courier New" w:cs="Courier New"/>
              </w:rPr>
              <w:t>10.0.0.0/16</w:t>
            </w:r>
          </w:p>
        </w:tc>
      </w:tr>
      <w:tr w:rsidR="00AC08AF" w14:paraId="7C251CC3" w14:textId="77777777" w:rsidTr="00E32F6F">
        <w:tc>
          <w:tcPr>
            <w:tcW w:w="1548" w:type="dxa"/>
          </w:tcPr>
          <w:p w14:paraId="0A0CEC81" w14:textId="77777777" w:rsidR="00AC08AF" w:rsidRDefault="00AC08AF" w:rsidP="00E32F6F">
            <w:pPr>
              <w:rPr>
                <w:rFonts w:ascii="Courier New" w:hAnsi="Courier New" w:cs="Courier New"/>
              </w:rPr>
            </w:pPr>
            <w:r>
              <w:rPr>
                <w:rFonts w:ascii="Courier New" w:hAnsi="Courier New" w:cs="Courier New"/>
              </w:rPr>
              <w:t>HTTPS</w:t>
            </w:r>
          </w:p>
        </w:tc>
        <w:tc>
          <w:tcPr>
            <w:tcW w:w="1057" w:type="dxa"/>
          </w:tcPr>
          <w:p w14:paraId="2CD9CB89" w14:textId="77777777" w:rsidR="00AC08AF" w:rsidRPr="00C14740" w:rsidRDefault="00AC08AF" w:rsidP="00E32F6F">
            <w:pPr>
              <w:rPr>
                <w:rFonts w:ascii="Courier New" w:hAnsi="Courier New" w:cs="Courier New"/>
              </w:rPr>
            </w:pPr>
            <w:r>
              <w:rPr>
                <w:rFonts w:ascii="Courier New" w:hAnsi="Courier New" w:cs="Courier New"/>
              </w:rPr>
              <w:t>443</w:t>
            </w:r>
          </w:p>
        </w:tc>
        <w:tc>
          <w:tcPr>
            <w:tcW w:w="1688" w:type="dxa"/>
          </w:tcPr>
          <w:p w14:paraId="3A6202DD" w14:textId="77777777" w:rsidR="00AC08AF" w:rsidRDefault="00AC08AF" w:rsidP="00E32F6F">
            <w:pPr>
              <w:rPr>
                <w:rFonts w:ascii="Courier New" w:hAnsi="Courier New" w:cs="Courier New"/>
              </w:rPr>
            </w:pPr>
            <w:r>
              <w:rPr>
                <w:rFonts w:ascii="Courier New" w:hAnsi="Courier New" w:cs="Courier New"/>
              </w:rPr>
              <w:t>TCP</w:t>
            </w:r>
          </w:p>
        </w:tc>
        <w:tc>
          <w:tcPr>
            <w:tcW w:w="5057" w:type="dxa"/>
          </w:tcPr>
          <w:p w14:paraId="5D14A5AF" w14:textId="77777777" w:rsidR="00AC08AF" w:rsidRDefault="00AC08AF" w:rsidP="00E32F6F">
            <w:pPr>
              <w:rPr>
                <w:rFonts w:ascii="Courier New" w:hAnsi="Courier New" w:cs="Courier New"/>
              </w:rPr>
            </w:pPr>
            <w:r>
              <w:rPr>
                <w:rFonts w:ascii="Courier New" w:hAnsi="Courier New" w:cs="Courier New"/>
              </w:rPr>
              <w:t>10.0.0.0/16</w:t>
            </w:r>
          </w:p>
        </w:tc>
      </w:tr>
      <w:tr w:rsidR="00AC08AF" w14:paraId="520FE3C0" w14:textId="77777777" w:rsidTr="00E32F6F">
        <w:tc>
          <w:tcPr>
            <w:tcW w:w="1548" w:type="dxa"/>
          </w:tcPr>
          <w:p w14:paraId="36CD5E26" w14:textId="77777777" w:rsidR="00AC08AF" w:rsidRDefault="00AC08AF" w:rsidP="00E32F6F">
            <w:pPr>
              <w:rPr>
                <w:rFonts w:ascii="Courier New" w:hAnsi="Courier New" w:cs="Courier New"/>
              </w:rPr>
            </w:pPr>
          </w:p>
        </w:tc>
        <w:tc>
          <w:tcPr>
            <w:tcW w:w="1057" w:type="dxa"/>
          </w:tcPr>
          <w:p w14:paraId="7FA1B4A3" w14:textId="77777777" w:rsidR="00AC08AF" w:rsidRPr="00C14740" w:rsidRDefault="00AC08AF" w:rsidP="00E32F6F">
            <w:pPr>
              <w:rPr>
                <w:rFonts w:ascii="Courier New" w:hAnsi="Courier New" w:cs="Courier New"/>
              </w:rPr>
            </w:pPr>
          </w:p>
        </w:tc>
        <w:tc>
          <w:tcPr>
            <w:tcW w:w="1688" w:type="dxa"/>
          </w:tcPr>
          <w:p w14:paraId="799BD370" w14:textId="77777777" w:rsidR="00AC08AF" w:rsidRDefault="00AC08AF" w:rsidP="00E32F6F">
            <w:pPr>
              <w:rPr>
                <w:rFonts w:ascii="Courier New" w:hAnsi="Courier New" w:cs="Courier New"/>
              </w:rPr>
            </w:pPr>
          </w:p>
        </w:tc>
        <w:tc>
          <w:tcPr>
            <w:tcW w:w="5057" w:type="dxa"/>
          </w:tcPr>
          <w:p w14:paraId="6A0B6433" w14:textId="77777777" w:rsidR="00AC08AF" w:rsidRDefault="00AC08AF" w:rsidP="00E32F6F">
            <w:pPr>
              <w:rPr>
                <w:rFonts w:ascii="Courier New" w:hAnsi="Courier New" w:cs="Courier New"/>
              </w:rPr>
            </w:pPr>
          </w:p>
        </w:tc>
      </w:tr>
      <w:tr w:rsidR="00AC08AF" w14:paraId="6B0F6052" w14:textId="77777777" w:rsidTr="00E32F6F">
        <w:tc>
          <w:tcPr>
            <w:tcW w:w="1548" w:type="dxa"/>
          </w:tcPr>
          <w:p w14:paraId="46A113D1" w14:textId="77777777" w:rsidR="00AC08AF" w:rsidRDefault="00AC08AF" w:rsidP="00E32F6F">
            <w:pPr>
              <w:rPr>
                <w:rFonts w:ascii="Courier New" w:hAnsi="Courier New" w:cs="Courier New"/>
              </w:rPr>
            </w:pPr>
          </w:p>
        </w:tc>
        <w:tc>
          <w:tcPr>
            <w:tcW w:w="1057" w:type="dxa"/>
          </w:tcPr>
          <w:p w14:paraId="2C821550" w14:textId="77777777" w:rsidR="00AC08AF" w:rsidRDefault="00AC08AF" w:rsidP="00E32F6F">
            <w:pPr>
              <w:rPr>
                <w:rFonts w:ascii="Courier New" w:hAnsi="Courier New" w:cs="Courier New"/>
              </w:rPr>
            </w:pPr>
          </w:p>
        </w:tc>
        <w:tc>
          <w:tcPr>
            <w:tcW w:w="1688" w:type="dxa"/>
          </w:tcPr>
          <w:p w14:paraId="1578767B" w14:textId="77777777" w:rsidR="00AC08AF" w:rsidRDefault="00AC08AF" w:rsidP="00E32F6F">
            <w:pPr>
              <w:rPr>
                <w:rFonts w:ascii="Courier New" w:hAnsi="Courier New" w:cs="Courier New"/>
              </w:rPr>
            </w:pPr>
          </w:p>
        </w:tc>
        <w:tc>
          <w:tcPr>
            <w:tcW w:w="5057" w:type="dxa"/>
          </w:tcPr>
          <w:p w14:paraId="49660D0C" w14:textId="77777777" w:rsidR="00AC08AF" w:rsidRDefault="00AC08AF" w:rsidP="00E32F6F">
            <w:pPr>
              <w:rPr>
                <w:rFonts w:ascii="Courier New" w:hAnsi="Courier New" w:cs="Courier New"/>
              </w:rPr>
            </w:pPr>
          </w:p>
        </w:tc>
      </w:tr>
      <w:tr w:rsidR="00AC08AF" w14:paraId="2D74C718" w14:textId="77777777" w:rsidTr="00E32F6F">
        <w:tc>
          <w:tcPr>
            <w:tcW w:w="1548" w:type="dxa"/>
          </w:tcPr>
          <w:p w14:paraId="47EF1742" w14:textId="77777777" w:rsidR="00AC08AF" w:rsidRDefault="00AC08AF" w:rsidP="00E32F6F">
            <w:pPr>
              <w:rPr>
                <w:rFonts w:ascii="Courier New" w:hAnsi="Courier New" w:cs="Courier New"/>
              </w:rPr>
            </w:pPr>
          </w:p>
        </w:tc>
        <w:tc>
          <w:tcPr>
            <w:tcW w:w="1057" w:type="dxa"/>
          </w:tcPr>
          <w:p w14:paraId="3A5C275A" w14:textId="77777777" w:rsidR="00AC08AF" w:rsidRDefault="00AC08AF" w:rsidP="00E32F6F">
            <w:pPr>
              <w:rPr>
                <w:rFonts w:ascii="Courier New" w:hAnsi="Courier New" w:cs="Courier New"/>
              </w:rPr>
            </w:pPr>
          </w:p>
        </w:tc>
        <w:tc>
          <w:tcPr>
            <w:tcW w:w="1688" w:type="dxa"/>
          </w:tcPr>
          <w:p w14:paraId="7C5E8281" w14:textId="77777777" w:rsidR="00AC08AF" w:rsidRDefault="00AC08AF" w:rsidP="00E32F6F">
            <w:pPr>
              <w:rPr>
                <w:rFonts w:ascii="Courier New" w:hAnsi="Courier New" w:cs="Courier New"/>
              </w:rPr>
            </w:pPr>
          </w:p>
        </w:tc>
        <w:tc>
          <w:tcPr>
            <w:tcW w:w="5057" w:type="dxa"/>
          </w:tcPr>
          <w:p w14:paraId="50C194C2" w14:textId="77777777" w:rsidR="00AC08AF" w:rsidRDefault="00AC08AF" w:rsidP="00E32F6F">
            <w:pPr>
              <w:rPr>
                <w:rFonts w:ascii="Courier New" w:hAnsi="Courier New" w:cs="Courier New"/>
              </w:rPr>
            </w:pPr>
          </w:p>
        </w:tc>
      </w:tr>
      <w:tr w:rsidR="00AC08AF" w14:paraId="73A28970" w14:textId="77777777" w:rsidTr="00E32F6F">
        <w:tc>
          <w:tcPr>
            <w:tcW w:w="1548" w:type="dxa"/>
          </w:tcPr>
          <w:p w14:paraId="7406BDC8" w14:textId="77777777" w:rsidR="00AC08AF" w:rsidRDefault="00AC08AF" w:rsidP="00E32F6F">
            <w:pPr>
              <w:rPr>
                <w:rFonts w:ascii="Courier New" w:hAnsi="Courier New" w:cs="Courier New"/>
              </w:rPr>
            </w:pPr>
          </w:p>
        </w:tc>
        <w:tc>
          <w:tcPr>
            <w:tcW w:w="1057" w:type="dxa"/>
          </w:tcPr>
          <w:p w14:paraId="41AB883C" w14:textId="77777777" w:rsidR="00AC08AF" w:rsidRDefault="00AC08AF" w:rsidP="00E32F6F">
            <w:pPr>
              <w:rPr>
                <w:rFonts w:ascii="Courier New" w:hAnsi="Courier New" w:cs="Courier New"/>
              </w:rPr>
            </w:pPr>
          </w:p>
        </w:tc>
        <w:tc>
          <w:tcPr>
            <w:tcW w:w="1688" w:type="dxa"/>
          </w:tcPr>
          <w:p w14:paraId="6C9632E5" w14:textId="77777777" w:rsidR="00AC08AF" w:rsidRDefault="00AC08AF" w:rsidP="00E32F6F">
            <w:pPr>
              <w:rPr>
                <w:rFonts w:ascii="Courier New" w:hAnsi="Courier New" w:cs="Courier New"/>
              </w:rPr>
            </w:pPr>
          </w:p>
        </w:tc>
        <w:tc>
          <w:tcPr>
            <w:tcW w:w="5057" w:type="dxa"/>
          </w:tcPr>
          <w:p w14:paraId="592B77DF" w14:textId="77777777" w:rsidR="00AC08AF" w:rsidRDefault="00AC08AF" w:rsidP="00E32F6F">
            <w:pPr>
              <w:rPr>
                <w:rFonts w:ascii="Courier New" w:hAnsi="Courier New" w:cs="Courier New"/>
              </w:rPr>
            </w:pPr>
          </w:p>
        </w:tc>
      </w:tr>
      <w:tr w:rsidR="00AC08AF" w14:paraId="3A967E41" w14:textId="77777777" w:rsidTr="00E32F6F">
        <w:tc>
          <w:tcPr>
            <w:tcW w:w="1548" w:type="dxa"/>
          </w:tcPr>
          <w:p w14:paraId="3D7F8F50" w14:textId="77777777" w:rsidR="00AC08AF" w:rsidRDefault="00AC08AF" w:rsidP="00E32F6F">
            <w:pPr>
              <w:rPr>
                <w:rFonts w:ascii="Courier New" w:hAnsi="Courier New" w:cs="Courier New"/>
              </w:rPr>
            </w:pPr>
          </w:p>
        </w:tc>
        <w:tc>
          <w:tcPr>
            <w:tcW w:w="1057" w:type="dxa"/>
          </w:tcPr>
          <w:p w14:paraId="61A9D331" w14:textId="77777777" w:rsidR="00AC08AF" w:rsidRDefault="00AC08AF" w:rsidP="00E32F6F">
            <w:pPr>
              <w:rPr>
                <w:rFonts w:ascii="Courier New" w:hAnsi="Courier New" w:cs="Courier New"/>
              </w:rPr>
            </w:pPr>
          </w:p>
        </w:tc>
        <w:tc>
          <w:tcPr>
            <w:tcW w:w="1688" w:type="dxa"/>
          </w:tcPr>
          <w:p w14:paraId="4B17E48E" w14:textId="77777777" w:rsidR="00AC08AF" w:rsidRDefault="00AC08AF" w:rsidP="00E32F6F">
            <w:pPr>
              <w:rPr>
                <w:rFonts w:ascii="Courier New" w:hAnsi="Courier New" w:cs="Courier New"/>
              </w:rPr>
            </w:pPr>
          </w:p>
        </w:tc>
        <w:tc>
          <w:tcPr>
            <w:tcW w:w="5057" w:type="dxa"/>
          </w:tcPr>
          <w:p w14:paraId="6EA7E8AF" w14:textId="77777777" w:rsidR="00AC08AF" w:rsidRDefault="00AC08AF" w:rsidP="00E32F6F">
            <w:pPr>
              <w:rPr>
                <w:rFonts w:ascii="Courier New" w:hAnsi="Courier New" w:cs="Courier New"/>
              </w:rPr>
            </w:pPr>
          </w:p>
        </w:tc>
      </w:tr>
      <w:tr w:rsidR="00AC08AF" w14:paraId="6B5BEC42" w14:textId="77777777" w:rsidTr="00E32F6F">
        <w:tc>
          <w:tcPr>
            <w:tcW w:w="9350" w:type="dxa"/>
            <w:gridSpan w:val="4"/>
            <w:shd w:val="clear" w:color="auto" w:fill="8496B0" w:themeFill="text2" w:themeFillTint="99"/>
          </w:tcPr>
          <w:p w14:paraId="3A76670B" w14:textId="77777777" w:rsidR="00AC08AF" w:rsidRPr="00675201" w:rsidRDefault="00AC08AF" w:rsidP="00E32F6F">
            <w:pPr>
              <w:rPr>
                <w:rFonts w:ascii="Courier New" w:hAnsi="Courier New" w:cs="Courier New"/>
                <w:color w:val="FFFFFF" w:themeColor="background1"/>
              </w:rPr>
            </w:pPr>
            <w:r w:rsidRPr="00675201">
              <w:rPr>
                <w:rFonts w:ascii="Courier New" w:hAnsi="Courier New" w:cs="Courier New"/>
                <w:color w:val="FFFFFF" w:themeColor="background1"/>
              </w:rPr>
              <w:t>Outbound</w:t>
            </w:r>
          </w:p>
        </w:tc>
      </w:tr>
      <w:tr w:rsidR="00AC08AF" w14:paraId="1840CC8D" w14:textId="77777777" w:rsidTr="00E32F6F">
        <w:tc>
          <w:tcPr>
            <w:tcW w:w="1548" w:type="dxa"/>
          </w:tcPr>
          <w:p w14:paraId="408382F5" w14:textId="77777777" w:rsidR="00AC08AF" w:rsidRDefault="00AC08AF" w:rsidP="00E32F6F">
            <w:pPr>
              <w:rPr>
                <w:rFonts w:ascii="Courier New" w:hAnsi="Courier New" w:cs="Courier New"/>
              </w:rPr>
            </w:pPr>
            <w:r>
              <w:rPr>
                <w:rFonts w:ascii="Courier New" w:hAnsi="Courier New" w:cs="Courier New"/>
              </w:rPr>
              <w:t>HTTP</w:t>
            </w:r>
          </w:p>
        </w:tc>
        <w:tc>
          <w:tcPr>
            <w:tcW w:w="1057" w:type="dxa"/>
          </w:tcPr>
          <w:p w14:paraId="1043C8E6" w14:textId="77777777" w:rsidR="00AC08AF" w:rsidRDefault="00AC08AF" w:rsidP="00E32F6F">
            <w:pPr>
              <w:rPr>
                <w:rFonts w:ascii="Courier New" w:hAnsi="Courier New" w:cs="Courier New"/>
              </w:rPr>
            </w:pPr>
            <w:r>
              <w:rPr>
                <w:rFonts w:ascii="Courier New" w:hAnsi="Courier New" w:cs="Courier New"/>
              </w:rPr>
              <w:t>80</w:t>
            </w:r>
          </w:p>
        </w:tc>
        <w:tc>
          <w:tcPr>
            <w:tcW w:w="1688" w:type="dxa"/>
          </w:tcPr>
          <w:p w14:paraId="137ED582" w14:textId="77777777" w:rsidR="00AC08AF" w:rsidRDefault="00AC08AF" w:rsidP="00E32F6F">
            <w:pPr>
              <w:rPr>
                <w:rFonts w:ascii="Courier New" w:hAnsi="Courier New" w:cs="Courier New"/>
              </w:rPr>
            </w:pPr>
            <w:r>
              <w:rPr>
                <w:rFonts w:ascii="Courier New" w:hAnsi="Courier New" w:cs="Courier New"/>
              </w:rPr>
              <w:t>TCP</w:t>
            </w:r>
          </w:p>
        </w:tc>
        <w:tc>
          <w:tcPr>
            <w:tcW w:w="5057" w:type="dxa"/>
          </w:tcPr>
          <w:p w14:paraId="03D18750" w14:textId="77777777" w:rsidR="00AC08AF" w:rsidRDefault="00AC08AF" w:rsidP="00E32F6F">
            <w:pPr>
              <w:rPr>
                <w:rFonts w:ascii="Courier New" w:hAnsi="Courier New" w:cs="Courier New"/>
              </w:rPr>
            </w:pPr>
            <w:r>
              <w:rPr>
                <w:rFonts w:ascii="Courier New" w:hAnsi="Courier New" w:cs="Courier New"/>
              </w:rPr>
              <w:t>0.0.0.0/0</w:t>
            </w:r>
          </w:p>
        </w:tc>
      </w:tr>
      <w:tr w:rsidR="00AC08AF" w14:paraId="0F7C3F87" w14:textId="77777777" w:rsidTr="00E32F6F">
        <w:tc>
          <w:tcPr>
            <w:tcW w:w="1548" w:type="dxa"/>
          </w:tcPr>
          <w:p w14:paraId="08F3F174" w14:textId="77777777" w:rsidR="00AC08AF" w:rsidRDefault="00AC08AF" w:rsidP="00E32F6F">
            <w:pPr>
              <w:rPr>
                <w:rFonts w:ascii="Courier New" w:hAnsi="Courier New" w:cs="Courier New"/>
              </w:rPr>
            </w:pPr>
            <w:r>
              <w:rPr>
                <w:rFonts w:ascii="Courier New" w:hAnsi="Courier New" w:cs="Courier New"/>
              </w:rPr>
              <w:t>HTTPS</w:t>
            </w:r>
          </w:p>
        </w:tc>
        <w:tc>
          <w:tcPr>
            <w:tcW w:w="1057" w:type="dxa"/>
          </w:tcPr>
          <w:p w14:paraId="11829369" w14:textId="77777777" w:rsidR="00AC08AF" w:rsidRDefault="00AC08AF" w:rsidP="00E32F6F">
            <w:pPr>
              <w:rPr>
                <w:rFonts w:ascii="Courier New" w:hAnsi="Courier New" w:cs="Courier New"/>
              </w:rPr>
            </w:pPr>
            <w:r>
              <w:rPr>
                <w:rFonts w:ascii="Courier New" w:hAnsi="Courier New" w:cs="Courier New"/>
              </w:rPr>
              <w:t>443</w:t>
            </w:r>
          </w:p>
        </w:tc>
        <w:tc>
          <w:tcPr>
            <w:tcW w:w="1688" w:type="dxa"/>
          </w:tcPr>
          <w:p w14:paraId="595DD352" w14:textId="77777777" w:rsidR="00AC08AF" w:rsidRDefault="00AC08AF" w:rsidP="00E32F6F">
            <w:pPr>
              <w:rPr>
                <w:rFonts w:ascii="Courier New" w:hAnsi="Courier New" w:cs="Courier New"/>
              </w:rPr>
            </w:pPr>
            <w:r>
              <w:rPr>
                <w:rFonts w:ascii="Courier New" w:hAnsi="Courier New" w:cs="Courier New"/>
              </w:rPr>
              <w:t>TCP</w:t>
            </w:r>
          </w:p>
        </w:tc>
        <w:tc>
          <w:tcPr>
            <w:tcW w:w="5057" w:type="dxa"/>
          </w:tcPr>
          <w:p w14:paraId="7F80E91F" w14:textId="77777777" w:rsidR="00AC08AF" w:rsidRDefault="00AC08AF" w:rsidP="00E32F6F">
            <w:pPr>
              <w:rPr>
                <w:rFonts w:ascii="Courier New" w:hAnsi="Courier New" w:cs="Courier New"/>
              </w:rPr>
            </w:pPr>
            <w:r>
              <w:rPr>
                <w:rFonts w:ascii="Courier New" w:hAnsi="Courier New" w:cs="Courier New"/>
              </w:rPr>
              <w:t>0.0.0.0/0</w:t>
            </w:r>
          </w:p>
        </w:tc>
      </w:tr>
      <w:tr w:rsidR="00AC08AF" w14:paraId="0A4CF834" w14:textId="77777777" w:rsidTr="00E32F6F">
        <w:tc>
          <w:tcPr>
            <w:tcW w:w="1548" w:type="dxa"/>
          </w:tcPr>
          <w:p w14:paraId="2C9DDBDC" w14:textId="77777777" w:rsidR="00AC08AF" w:rsidRDefault="00AC08AF" w:rsidP="00E32F6F">
            <w:pPr>
              <w:rPr>
                <w:rFonts w:ascii="Courier New" w:hAnsi="Courier New" w:cs="Courier New"/>
              </w:rPr>
            </w:pPr>
          </w:p>
        </w:tc>
        <w:tc>
          <w:tcPr>
            <w:tcW w:w="1057" w:type="dxa"/>
          </w:tcPr>
          <w:p w14:paraId="3F085B24" w14:textId="77777777" w:rsidR="00AC08AF" w:rsidRDefault="00AC08AF" w:rsidP="00E32F6F">
            <w:pPr>
              <w:rPr>
                <w:rFonts w:ascii="Courier New" w:hAnsi="Courier New" w:cs="Courier New"/>
              </w:rPr>
            </w:pPr>
          </w:p>
        </w:tc>
        <w:tc>
          <w:tcPr>
            <w:tcW w:w="1688" w:type="dxa"/>
          </w:tcPr>
          <w:p w14:paraId="3E9D5436" w14:textId="77777777" w:rsidR="00AC08AF" w:rsidRDefault="00AC08AF" w:rsidP="00E32F6F">
            <w:pPr>
              <w:rPr>
                <w:rFonts w:ascii="Courier New" w:hAnsi="Courier New" w:cs="Courier New"/>
              </w:rPr>
            </w:pPr>
          </w:p>
        </w:tc>
        <w:tc>
          <w:tcPr>
            <w:tcW w:w="5057" w:type="dxa"/>
          </w:tcPr>
          <w:p w14:paraId="34B4772E" w14:textId="77777777" w:rsidR="00AC08AF" w:rsidRDefault="00AC08AF" w:rsidP="00E32F6F">
            <w:pPr>
              <w:rPr>
                <w:rFonts w:ascii="Courier New" w:hAnsi="Courier New" w:cs="Courier New"/>
              </w:rPr>
            </w:pPr>
          </w:p>
        </w:tc>
      </w:tr>
      <w:tr w:rsidR="00AC08AF" w14:paraId="418D93F7" w14:textId="77777777" w:rsidTr="00E32F6F">
        <w:tc>
          <w:tcPr>
            <w:tcW w:w="1548" w:type="dxa"/>
          </w:tcPr>
          <w:p w14:paraId="45DAAA39" w14:textId="77777777" w:rsidR="00AC08AF" w:rsidRDefault="00AC08AF" w:rsidP="00E32F6F">
            <w:pPr>
              <w:rPr>
                <w:rFonts w:ascii="Courier New" w:hAnsi="Courier New" w:cs="Courier New"/>
              </w:rPr>
            </w:pPr>
          </w:p>
        </w:tc>
        <w:tc>
          <w:tcPr>
            <w:tcW w:w="1057" w:type="dxa"/>
          </w:tcPr>
          <w:p w14:paraId="70C1238C" w14:textId="77777777" w:rsidR="00AC08AF" w:rsidRDefault="00AC08AF" w:rsidP="00E32F6F">
            <w:pPr>
              <w:rPr>
                <w:rFonts w:ascii="Courier New" w:hAnsi="Courier New" w:cs="Courier New"/>
              </w:rPr>
            </w:pPr>
          </w:p>
        </w:tc>
        <w:tc>
          <w:tcPr>
            <w:tcW w:w="1688" w:type="dxa"/>
          </w:tcPr>
          <w:p w14:paraId="3C7D9FB4" w14:textId="77777777" w:rsidR="00AC08AF" w:rsidRDefault="00AC08AF" w:rsidP="00E32F6F">
            <w:pPr>
              <w:rPr>
                <w:rFonts w:ascii="Courier New" w:hAnsi="Courier New" w:cs="Courier New"/>
              </w:rPr>
            </w:pPr>
          </w:p>
        </w:tc>
        <w:tc>
          <w:tcPr>
            <w:tcW w:w="5057" w:type="dxa"/>
          </w:tcPr>
          <w:p w14:paraId="3A64A152" w14:textId="77777777" w:rsidR="00AC08AF" w:rsidRDefault="00AC08AF" w:rsidP="00E32F6F">
            <w:pPr>
              <w:rPr>
                <w:rFonts w:ascii="Courier New" w:hAnsi="Courier New" w:cs="Courier New"/>
              </w:rPr>
            </w:pPr>
          </w:p>
        </w:tc>
      </w:tr>
      <w:tr w:rsidR="00AC08AF" w14:paraId="525BBADE" w14:textId="77777777" w:rsidTr="00E32F6F">
        <w:tc>
          <w:tcPr>
            <w:tcW w:w="1548" w:type="dxa"/>
          </w:tcPr>
          <w:p w14:paraId="6F724803" w14:textId="77777777" w:rsidR="00AC08AF" w:rsidRDefault="00AC08AF" w:rsidP="00E32F6F">
            <w:pPr>
              <w:rPr>
                <w:rFonts w:ascii="Courier New" w:hAnsi="Courier New" w:cs="Courier New"/>
              </w:rPr>
            </w:pPr>
          </w:p>
        </w:tc>
        <w:tc>
          <w:tcPr>
            <w:tcW w:w="1057" w:type="dxa"/>
          </w:tcPr>
          <w:p w14:paraId="0E41A0C4" w14:textId="77777777" w:rsidR="00AC08AF" w:rsidRDefault="00AC08AF" w:rsidP="00E32F6F">
            <w:pPr>
              <w:rPr>
                <w:rFonts w:ascii="Courier New" w:hAnsi="Courier New" w:cs="Courier New"/>
              </w:rPr>
            </w:pPr>
          </w:p>
        </w:tc>
        <w:tc>
          <w:tcPr>
            <w:tcW w:w="1688" w:type="dxa"/>
          </w:tcPr>
          <w:p w14:paraId="06C1347B" w14:textId="77777777" w:rsidR="00AC08AF" w:rsidRDefault="00AC08AF" w:rsidP="00E32F6F">
            <w:pPr>
              <w:rPr>
                <w:rFonts w:ascii="Courier New" w:hAnsi="Courier New" w:cs="Courier New"/>
              </w:rPr>
            </w:pPr>
          </w:p>
        </w:tc>
        <w:tc>
          <w:tcPr>
            <w:tcW w:w="5057" w:type="dxa"/>
          </w:tcPr>
          <w:p w14:paraId="3D070BC8" w14:textId="77777777" w:rsidR="00AC08AF" w:rsidRDefault="00AC08AF" w:rsidP="00E32F6F">
            <w:pPr>
              <w:rPr>
                <w:rFonts w:ascii="Courier New" w:hAnsi="Courier New" w:cs="Courier New"/>
              </w:rPr>
            </w:pPr>
          </w:p>
        </w:tc>
      </w:tr>
      <w:tr w:rsidR="00AC08AF" w14:paraId="44EAFD93" w14:textId="77777777" w:rsidTr="00E32F6F">
        <w:tc>
          <w:tcPr>
            <w:tcW w:w="1548" w:type="dxa"/>
          </w:tcPr>
          <w:p w14:paraId="241CADDE" w14:textId="77777777" w:rsidR="00AC08AF" w:rsidRDefault="00AC08AF" w:rsidP="00E32F6F">
            <w:pPr>
              <w:rPr>
                <w:rFonts w:ascii="Courier New" w:hAnsi="Courier New" w:cs="Courier New"/>
              </w:rPr>
            </w:pPr>
          </w:p>
        </w:tc>
        <w:tc>
          <w:tcPr>
            <w:tcW w:w="1057" w:type="dxa"/>
          </w:tcPr>
          <w:p w14:paraId="7B46E19B" w14:textId="77777777" w:rsidR="00AC08AF" w:rsidRDefault="00AC08AF" w:rsidP="00E32F6F">
            <w:pPr>
              <w:rPr>
                <w:rFonts w:ascii="Courier New" w:hAnsi="Courier New" w:cs="Courier New"/>
              </w:rPr>
            </w:pPr>
          </w:p>
        </w:tc>
        <w:tc>
          <w:tcPr>
            <w:tcW w:w="1688" w:type="dxa"/>
          </w:tcPr>
          <w:p w14:paraId="6949EDD8" w14:textId="77777777" w:rsidR="00AC08AF" w:rsidRDefault="00AC08AF" w:rsidP="00E32F6F">
            <w:pPr>
              <w:rPr>
                <w:rFonts w:ascii="Courier New" w:hAnsi="Courier New" w:cs="Courier New"/>
              </w:rPr>
            </w:pPr>
          </w:p>
        </w:tc>
        <w:tc>
          <w:tcPr>
            <w:tcW w:w="5057" w:type="dxa"/>
          </w:tcPr>
          <w:p w14:paraId="54365F18" w14:textId="77777777" w:rsidR="00AC08AF" w:rsidRPr="00737E5C" w:rsidRDefault="00AC08AF" w:rsidP="00E32F6F">
            <w:pPr>
              <w:rPr>
                <w:rFonts w:ascii="Courier New" w:hAnsi="Courier New" w:cs="Courier New"/>
              </w:rPr>
            </w:pPr>
          </w:p>
        </w:tc>
      </w:tr>
      <w:tr w:rsidR="00AC08AF" w14:paraId="30265C63" w14:textId="77777777" w:rsidTr="00E32F6F">
        <w:tc>
          <w:tcPr>
            <w:tcW w:w="1548" w:type="dxa"/>
          </w:tcPr>
          <w:p w14:paraId="060ED2C9" w14:textId="77777777" w:rsidR="00AC08AF" w:rsidRDefault="00AC08AF" w:rsidP="00E32F6F">
            <w:pPr>
              <w:rPr>
                <w:rFonts w:ascii="Courier New" w:hAnsi="Courier New" w:cs="Courier New"/>
              </w:rPr>
            </w:pPr>
          </w:p>
        </w:tc>
        <w:tc>
          <w:tcPr>
            <w:tcW w:w="1057" w:type="dxa"/>
          </w:tcPr>
          <w:p w14:paraId="01B92F75" w14:textId="77777777" w:rsidR="00AC08AF" w:rsidRDefault="00AC08AF" w:rsidP="00E32F6F">
            <w:pPr>
              <w:rPr>
                <w:rFonts w:ascii="Courier New" w:hAnsi="Courier New" w:cs="Courier New"/>
              </w:rPr>
            </w:pPr>
          </w:p>
        </w:tc>
        <w:tc>
          <w:tcPr>
            <w:tcW w:w="1688" w:type="dxa"/>
          </w:tcPr>
          <w:p w14:paraId="385E4517" w14:textId="77777777" w:rsidR="00AC08AF" w:rsidRDefault="00AC08AF" w:rsidP="00E32F6F">
            <w:pPr>
              <w:rPr>
                <w:rFonts w:ascii="Courier New" w:hAnsi="Courier New" w:cs="Courier New"/>
              </w:rPr>
            </w:pPr>
          </w:p>
        </w:tc>
        <w:tc>
          <w:tcPr>
            <w:tcW w:w="5057" w:type="dxa"/>
          </w:tcPr>
          <w:p w14:paraId="138D55EF" w14:textId="77777777" w:rsidR="00AC08AF" w:rsidRDefault="00AC08AF" w:rsidP="00E32F6F">
            <w:pPr>
              <w:rPr>
                <w:rFonts w:ascii="Courier New" w:hAnsi="Courier New" w:cs="Courier New"/>
              </w:rPr>
            </w:pPr>
          </w:p>
        </w:tc>
      </w:tr>
      <w:tr w:rsidR="00AC08AF" w14:paraId="63192F6C" w14:textId="77777777" w:rsidTr="00E32F6F">
        <w:tc>
          <w:tcPr>
            <w:tcW w:w="1548" w:type="dxa"/>
          </w:tcPr>
          <w:p w14:paraId="4AB2FC09" w14:textId="77777777" w:rsidR="00AC08AF" w:rsidRDefault="00AC08AF" w:rsidP="00E32F6F">
            <w:pPr>
              <w:rPr>
                <w:rFonts w:ascii="Courier New" w:hAnsi="Courier New" w:cs="Courier New"/>
              </w:rPr>
            </w:pPr>
          </w:p>
        </w:tc>
        <w:tc>
          <w:tcPr>
            <w:tcW w:w="1057" w:type="dxa"/>
          </w:tcPr>
          <w:p w14:paraId="4F7BB657" w14:textId="77777777" w:rsidR="00AC08AF" w:rsidRDefault="00AC08AF" w:rsidP="00E32F6F">
            <w:pPr>
              <w:rPr>
                <w:rFonts w:ascii="Courier New" w:hAnsi="Courier New" w:cs="Courier New"/>
              </w:rPr>
            </w:pPr>
          </w:p>
        </w:tc>
        <w:tc>
          <w:tcPr>
            <w:tcW w:w="1688" w:type="dxa"/>
          </w:tcPr>
          <w:p w14:paraId="580F15F9" w14:textId="77777777" w:rsidR="00AC08AF" w:rsidRDefault="00AC08AF" w:rsidP="00E32F6F">
            <w:pPr>
              <w:rPr>
                <w:rFonts w:ascii="Courier New" w:hAnsi="Courier New" w:cs="Courier New"/>
              </w:rPr>
            </w:pPr>
          </w:p>
        </w:tc>
        <w:tc>
          <w:tcPr>
            <w:tcW w:w="5057" w:type="dxa"/>
          </w:tcPr>
          <w:p w14:paraId="55CAE0A6" w14:textId="77777777" w:rsidR="00AC08AF" w:rsidRDefault="00AC08AF" w:rsidP="00E32F6F">
            <w:pPr>
              <w:rPr>
                <w:rFonts w:ascii="Courier New" w:hAnsi="Courier New" w:cs="Courier New"/>
              </w:rPr>
            </w:pPr>
          </w:p>
        </w:tc>
      </w:tr>
    </w:tbl>
    <w:p w14:paraId="583D2A62" w14:textId="77777777" w:rsidR="00AC08AF" w:rsidRDefault="00AC08AF" w:rsidP="00AC08AF"/>
    <w:p w14:paraId="3D8FDDE0" w14:textId="77777777" w:rsidR="00AC08AF" w:rsidRDefault="00AC08AF" w:rsidP="00AC08AF">
      <w:pPr>
        <w:pStyle w:val="ListParagraph"/>
        <w:numPr>
          <w:ilvl w:val="0"/>
          <w:numId w:val="44"/>
        </w:numPr>
      </w:pPr>
      <w:r>
        <w:t>Inbound ports 80 &amp; 443 for all instances within the VPC</w:t>
      </w:r>
    </w:p>
    <w:p w14:paraId="533F9FE8" w14:textId="77777777" w:rsidR="00AC08AF" w:rsidRDefault="00AC08AF" w:rsidP="00AC08AF">
      <w:pPr>
        <w:pStyle w:val="ListParagraph"/>
        <w:numPr>
          <w:ilvl w:val="0"/>
          <w:numId w:val="44"/>
        </w:numPr>
      </w:pPr>
      <w:r>
        <w:t>Outbound ports 80 &amp; 443 for accessing the internet</w:t>
      </w:r>
    </w:p>
    <w:p w14:paraId="4AE676B3" w14:textId="77777777" w:rsidR="00AC08AF" w:rsidRPr="00716822" w:rsidRDefault="00AC08AF" w:rsidP="00AC08AF">
      <w:pPr>
        <w:pStyle w:val="ListParagraph"/>
      </w:pPr>
    </w:p>
    <w:p w14:paraId="06648EB1" w14:textId="77777777" w:rsidR="00AC08AF" w:rsidRDefault="00AC08AF" w:rsidP="00AC08AF">
      <w:pPr>
        <w:pStyle w:val="Heading3"/>
        <w:numPr>
          <w:ilvl w:val="2"/>
          <w:numId w:val="0"/>
        </w:numPr>
        <w:spacing w:before="45"/>
        <w:ind w:left="284" w:hanging="284"/>
      </w:pPr>
      <w:bookmarkStart w:id="28" w:name="_Toc421959158"/>
      <w:bookmarkStart w:id="29" w:name="_Toc421984098"/>
      <w:r>
        <w:t>DNS</w:t>
      </w:r>
      <w:bookmarkEnd w:id="28"/>
      <w:bookmarkEnd w:id="29"/>
    </w:p>
    <w:p w14:paraId="5AC2D1B9" w14:textId="77777777" w:rsidR="00AC08AF" w:rsidRPr="0043740F" w:rsidRDefault="00AC08AF" w:rsidP="00AC08AF">
      <w:pPr>
        <w:rPr>
          <w:rFonts w:ascii="Courier New" w:hAnsi="Courier New" w:cs="Courier New"/>
        </w:rPr>
      </w:pPr>
      <w:proofErr w:type="gramStart"/>
      <w:r>
        <w:rPr>
          <w:rFonts w:ascii="Courier New" w:hAnsi="Courier New" w:cs="Courier New"/>
        </w:rPr>
        <w:t>foodida-</w:t>
      </w:r>
      <w:proofErr w:type="spellStart"/>
      <w:r>
        <w:rPr>
          <w:rFonts w:ascii="Courier New" w:hAnsi="Courier New" w:cs="Courier New"/>
        </w:rPr>
        <w:t>vpc</w:t>
      </w:r>
      <w:r w:rsidRPr="0043740F">
        <w:rPr>
          <w:rFonts w:ascii="Courier New" w:hAnsi="Courier New" w:cs="Courier New"/>
        </w:rPr>
        <w:t>_</w:t>
      </w:r>
      <w:r>
        <w:rPr>
          <w:rFonts w:ascii="Courier New" w:hAnsi="Courier New" w:cs="Courier New"/>
        </w:rPr>
        <w:t>DNS</w:t>
      </w:r>
      <w:proofErr w:type="spellEnd"/>
      <w:proofErr w:type="gramEnd"/>
    </w:p>
    <w:tbl>
      <w:tblPr>
        <w:tblStyle w:val="TableGrid"/>
        <w:tblW w:w="0" w:type="auto"/>
        <w:tblLook w:val="04A0" w:firstRow="1" w:lastRow="0" w:firstColumn="1" w:lastColumn="0" w:noHBand="0" w:noVBand="1"/>
      </w:tblPr>
      <w:tblGrid>
        <w:gridCol w:w="1555"/>
        <w:gridCol w:w="992"/>
        <w:gridCol w:w="1701"/>
        <w:gridCol w:w="5102"/>
      </w:tblGrid>
      <w:tr w:rsidR="00AC08AF" w14:paraId="07CF5C48" w14:textId="77777777" w:rsidTr="00E32F6F">
        <w:tc>
          <w:tcPr>
            <w:tcW w:w="9350" w:type="dxa"/>
            <w:gridSpan w:val="4"/>
            <w:shd w:val="clear" w:color="auto" w:fill="8496B0" w:themeFill="text2" w:themeFillTint="99"/>
          </w:tcPr>
          <w:p w14:paraId="7EF49399" w14:textId="77777777" w:rsidR="00AC08AF" w:rsidRDefault="00AC08AF" w:rsidP="00E32F6F">
            <w:pPr>
              <w:rPr>
                <w:rFonts w:ascii="Courier New" w:hAnsi="Courier New" w:cs="Courier New"/>
                <w:color w:val="FFFFFF" w:themeColor="background1"/>
              </w:rPr>
            </w:pPr>
            <w:r>
              <w:rPr>
                <w:rFonts w:ascii="Courier New" w:hAnsi="Courier New" w:cs="Courier New"/>
                <w:color w:val="FFFFFF" w:themeColor="background1"/>
              </w:rPr>
              <w:t>Inbound</w:t>
            </w:r>
          </w:p>
        </w:tc>
      </w:tr>
      <w:tr w:rsidR="00AC08AF" w14:paraId="52C20919" w14:textId="77777777" w:rsidTr="00E32F6F">
        <w:tc>
          <w:tcPr>
            <w:tcW w:w="1555" w:type="dxa"/>
            <w:shd w:val="clear" w:color="auto" w:fill="8496B0" w:themeFill="text2" w:themeFillTint="99"/>
          </w:tcPr>
          <w:p w14:paraId="3913E7D6" w14:textId="77777777" w:rsidR="00AC08AF" w:rsidRPr="00C14740" w:rsidRDefault="00AC08AF" w:rsidP="00E32F6F">
            <w:pPr>
              <w:rPr>
                <w:rFonts w:ascii="Courier New" w:hAnsi="Courier New" w:cs="Courier New"/>
                <w:color w:val="FFFFFF" w:themeColor="background1"/>
              </w:rPr>
            </w:pPr>
            <w:r>
              <w:rPr>
                <w:rFonts w:ascii="Courier New" w:hAnsi="Courier New" w:cs="Courier New"/>
                <w:color w:val="FFFFFF" w:themeColor="background1"/>
              </w:rPr>
              <w:t>Type</w:t>
            </w:r>
          </w:p>
        </w:tc>
        <w:tc>
          <w:tcPr>
            <w:tcW w:w="992" w:type="dxa"/>
            <w:shd w:val="clear" w:color="auto" w:fill="8496B0" w:themeFill="text2" w:themeFillTint="99"/>
          </w:tcPr>
          <w:p w14:paraId="4BB1C0A0" w14:textId="77777777" w:rsidR="00AC08AF" w:rsidRPr="00C14740" w:rsidRDefault="00AC08AF" w:rsidP="00E32F6F">
            <w:pPr>
              <w:rPr>
                <w:rFonts w:ascii="Courier New" w:hAnsi="Courier New" w:cs="Courier New"/>
                <w:color w:val="FFFFFF" w:themeColor="background1"/>
              </w:rPr>
            </w:pPr>
            <w:r>
              <w:rPr>
                <w:rFonts w:ascii="Courier New" w:hAnsi="Courier New" w:cs="Courier New"/>
                <w:color w:val="FFFFFF" w:themeColor="background1"/>
              </w:rPr>
              <w:t>Port</w:t>
            </w:r>
          </w:p>
        </w:tc>
        <w:tc>
          <w:tcPr>
            <w:tcW w:w="1701" w:type="dxa"/>
            <w:shd w:val="clear" w:color="auto" w:fill="8496B0" w:themeFill="text2" w:themeFillTint="99"/>
          </w:tcPr>
          <w:p w14:paraId="7D37A9B1" w14:textId="77777777" w:rsidR="00AC08AF" w:rsidRDefault="00AC08AF" w:rsidP="00E32F6F">
            <w:pPr>
              <w:rPr>
                <w:rFonts w:ascii="Courier New" w:hAnsi="Courier New" w:cs="Courier New"/>
                <w:color w:val="FFFFFF" w:themeColor="background1"/>
              </w:rPr>
            </w:pPr>
            <w:r>
              <w:rPr>
                <w:rFonts w:ascii="Courier New" w:hAnsi="Courier New" w:cs="Courier New"/>
                <w:color w:val="FFFFFF" w:themeColor="background1"/>
              </w:rPr>
              <w:t>Protocol</w:t>
            </w:r>
          </w:p>
        </w:tc>
        <w:tc>
          <w:tcPr>
            <w:tcW w:w="5102" w:type="dxa"/>
            <w:shd w:val="clear" w:color="auto" w:fill="8496B0" w:themeFill="text2" w:themeFillTint="99"/>
          </w:tcPr>
          <w:p w14:paraId="5B75D6E5" w14:textId="77777777" w:rsidR="00AC08AF" w:rsidRPr="00C14740" w:rsidRDefault="00AC08AF" w:rsidP="00E32F6F">
            <w:pPr>
              <w:rPr>
                <w:rFonts w:ascii="Courier New" w:hAnsi="Courier New" w:cs="Courier New"/>
                <w:color w:val="FFFFFF" w:themeColor="background1"/>
              </w:rPr>
            </w:pPr>
            <w:r>
              <w:rPr>
                <w:rFonts w:ascii="Courier New" w:hAnsi="Courier New" w:cs="Courier New"/>
                <w:color w:val="FFFFFF" w:themeColor="background1"/>
              </w:rPr>
              <w:t>Source/Destination</w:t>
            </w:r>
          </w:p>
        </w:tc>
      </w:tr>
      <w:tr w:rsidR="00AC08AF" w14:paraId="46B0D742" w14:textId="77777777" w:rsidTr="00E32F6F">
        <w:tc>
          <w:tcPr>
            <w:tcW w:w="1555" w:type="dxa"/>
          </w:tcPr>
          <w:p w14:paraId="78E3F239" w14:textId="77777777" w:rsidR="00AC08AF" w:rsidRPr="00C14740" w:rsidRDefault="00AC08AF" w:rsidP="00E32F6F">
            <w:pPr>
              <w:rPr>
                <w:rFonts w:ascii="Courier New" w:hAnsi="Courier New" w:cs="Courier New"/>
              </w:rPr>
            </w:pPr>
            <w:r>
              <w:rPr>
                <w:rFonts w:ascii="Courier New" w:hAnsi="Courier New" w:cs="Courier New"/>
              </w:rPr>
              <w:t>DNS</w:t>
            </w:r>
          </w:p>
        </w:tc>
        <w:tc>
          <w:tcPr>
            <w:tcW w:w="992" w:type="dxa"/>
          </w:tcPr>
          <w:p w14:paraId="5BD0755C" w14:textId="77777777" w:rsidR="00AC08AF" w:rsidRPr="00C14740" w:rsidRDefault="00AC08AF" w:rsidP="00E32F6F">
            <w:pPr>
              <w:rPr>
                <w:rFonts w:ascii="Courier New" w:hAnsi="Courier New" w:cs="Courier New"/>
              </w:rPr>
            </w:pPr>
            <w:r>
              <w:rPr>
                <w:rFonts w:ascii="Courier New" w:hAnsi="Courier New" w:cs="Courier New"/>
              </w:rPr>
              <w:t>53</w:t>
            </w:r>
          </w:p>
        </w:tc>
        <w:tc>
          <w:tcPr>
            <w:tcW w:w="1701" w:type="dxa"/>
          </w:tcPr>
          <w:p w14:paraId="67331F9D" w14:textId="77777777" w:rsidR="00AC08AF" w:rsidRDefault="00AC08AF" w:rsidP="00E32F6F">
            <w:pPr>
              <w:rPr>
                <w:rFonts w:ascii="Courier New" w:hAnsi="Courier New" w:cs="Courier New"/>
              </w:rPr>
            </w:pPr>
            <w:r>
              <w:rPr>
                <w:rFonts w:ascii="Courier New" w:hAnsi="Courier New" w:cs="Courier New"/>
              </w:rPr>
              <w:t>TCP</w:t>
            </w:r>
          </w:p>
        </w:tc>
        <w:tc>
          <w:tcPr>
            <w:tcW w:w="5102" w:type="dxa"/>
          </w:tcPr>
          <w:p w14:paraId="2F50B808" w14:textId="77777777" w:rsidR="00AC08AF" w:rsidRPr="00C14740" w:rsidRDefault="00AC08AF" w:rsidP="00E32F6F">
            <w:pPr>
              <w:rPr>
                <w:rFonts w:ascii="Courier New" w:hAnsi="Courier New" w:cs="Courier New"/>
              </w:rPr>
            </w:pPr>
            <w:r>
              <w:rPr>
                <w:rFonts w:ascii="Courier New" w:hAnsi="Courier New" w:cs="Courier New"/>
              </w:rPr>
              <w:t>10.0.0.0/16</w:t>
            </w:r>
          </w:p>
        </w:tc>
      </w:tr>
      <w:tr w:rsidR="00AC08AF" w14:paraId="4806F2AB" w14:textId="77777777" w:rsidTr="00E32F6F">
        <w:tc>
          <w:tcPr>
            <w:tcW w:w="1555" w:type="dxa"/>
          </w:tcPr>
          <w:p w14:paraId="093EDC57" w14:textId="77777777" w:rsidR="00AC08AF" w:rsidRDefault="00AC08AF" w:rsidP="00E32F6F">
            <w:pPr>
              <w:rPr>
                <w:rFonts w:ascii="Courier New" w:hAnsi="Courier New" w:cs="Courier New"/>
              </w:rPr>
            </w:pPr>
            <w:r>
              <w:rPr>
                <w:rFonts w:ascii="Courier New" w:hAnsi="Courier New" w:cs="Courier New"/>
              </w:rPr>
              <w:t>DNS</w:t>
            </w:r>
          </w:p>
        </w:tc>
        <w:tc>
          <w:tcPr>
            <w:tcW w:w="992" w:type="dxa"/>
          </w:tcPr>
          <w:p w14:paraId="4B97B585" w14:textId="77777777" w:rsidR="00AC08AF" w:rsidRPr="00C14740" w:rsidRDefault="00AC08AF" w:rsidP="00E32F6F">
            <w:pPr>
              <w:rPr>
                <w:rFonts w:ascii="Courier New" w:hAnsi="Courier New" w:cs="Courier New"/>
              </w:rPr>
            </w:pPr>
            <w:r>
              <w:rPr>
                <w:rFonts w:ascii="Courier New" w:hAnsi="Courier New" w:cs="Courier New"/>
              </w:rPr>
              <w:t>53</w:t>
            </w:r>
          </w:p>
        </w:tc>
        <w:tc>
          <w:tcPr>
            <w:tcW w:w="1701" w:type="dxa"/>
          </w:tcPr>
          <w:p w14:paraId="161B86D6" w14:textId="77777777" w:rsidR="00AC08AF" w:rsidRDefault="00AC08AF" w:rsidP="00E32F6F">
            <w:pPr>
              <w:rPr>
                <w:rFonts w:ascii="Courier New" w:hAnsi="Courier New" w:cs="Courier New"/>
              </w:rPr>
            </w:pPr>
            <w:r>
              <w:rPr>
                <w:rFonts w:ascii="Courier New" w:hAnsi="Courier New" w:cs="Courier New"/>
              </w:rPr>
              <w:t>UDP</w:t>
            </w:r>
          </w:p>
        </w:tc>
        <w:tc>
          <w:tcPr>
            <w:tcW w:w="5102" w:type="dxa"/>
          </w:tcPr>
          <w:p w14:paraId="39107937" w14:textId="77777777" w:rsidR="00AC08AF" w:rsidRDefault="00AC08AF" w:rsidP="00E32F6F">
            <w:pPr>
              <w:rPr>
                <w:rFonts w:ascii="Courier New" w:hAnsi="Courier New" w:cs="Courier New"/>
              </w:rPr>
            </w:pPr>
            <w:r>
              <w:rPr>
                <w:rFonts w:ascii="Courier New" w:hAnsi="Courier New" w:cs="Courier New"/>
              </w:rPr>
              <w:t>10.0.0.0/16</w:t>
            </w:r>
          </w:p>
        </w:tc>
      </w:tr>
      <w:tr w:rsidR="00AC08AF" w14:paraId="6C844BEA" w14:textId="77777777" w:rsidTr="00E32F6F">
        <w:tc>
          <w:tcPr>
            <w:tcW w:w="9350" w:type="dxa"/>
            <w:gridSpan w:val="4"/>
            <w:shd w:val="clear" w:color="auto" w:fill="8496B0" w:themeFill="text2" w:themeFillTint="99"/>
          </w:tcPr>
          <w:p w14:paraId="4D987318" w14:textId="77777777" w:rsidR="00AC08AF" w:rsidRPr="00675201" w:rsidRDefault="00AC08AF" w:rsidP="00E32F6F">
            <w:pPr>
              <w:rPr>
                <w:rFonts w:ascii="Courier New" w:hAnsi="Courier New" w:cs="Courier New"/>
                <w:color w:val="FFFFFF" w:themeColor="background1"/>
              </w:rPr>
            </w:pPr>
            <w:r w:rsidRPr="00675201">
              <w:rPr>
                <w:rFonts w:ascii="Courier New" w:hAnsi="Courier New" w:cs="Courier New"/>
                <w:color w:val="FFFFFF" w:themeColor="background1"/>
              </w:rPr>
              <w:t>Outbound</w:t>
            </w:r>
          </w:p>
        </w:tc>
      </w:tr>
      <w:tr w:rsidR="00AC08AF" w14:paraId="296C5A6A" w14:textId="77777777" w:rsidTr="00E32F6F">
        <w:tc>
          <w:tcPr>
            <w:tcW w:w="1555" w:type="dxa"/>
          </w:tcPr>
          <w:p w14:paraId="2A6134F0" w14:textId="77777777" w:rsidR="00AC08AF" w:rsidRDefault="00AC08AF" w:rsidP="00E32F6F">
            <w:pPr>
              <w:rPr>
                <w:rFonts w:ascii="Courier New" w:hAnsi="Courier New" w:cs="Courier New"/>
              </w:rPr>
            </w:pPr>
            <w:r>
              <w:rPr>
                <w:rFonts w:ascii="Courier New" w:hAnsi="Courier New" w:cs="Courier New"/>
              </w:rPr>
              <w:t>DNS</w:t>
            </w:r>
          </w:p>
        </w:tc>
        <w:tc>
          <w:tcPr>
            <w:tcW w:w="992" w:type="dxa"/>
          </w:tcPr>
          <w:p w14:paraId="6E38A870" w14:textId="77777777" w:rsidR="00AC08AF" w:rsidRDefault="00AC08AF" w:rsidP="00E32F6F">
            <w:pPr>
              <w:rPr>
                <w:rFonts w:ascii="Courier New" w:hAnsi="Courier New" w:cs="Courier New"/>
              </w:rPr>
            </w:pPr>
            <w:r>
              <w:rPr>
                <w:rFonts w:ascii="Courier New" w:hAnsi="Courier New" w:cs="Courier New"/>
              </w:rPr>
              <w:t>53</w:t>
            </w:r>
          </w:p>
        </w:tc>
        <w:tc>
          <w:tcPr>
            <w:tcW w:w="1701" w:type="dxa"/>
          </w:tcPr>
          <w:p w14:paraId="0EA2B4F2" w14:textId="77777777" w:rsidR="00AC08AF" w:rsidRDefault="00AC08AF" w:rsidP="00E32F6F">
            <w:pPr>
              <w:rPr>
                <w:rFonts w:ascii="Courier New" w:hAnsi="Courier New" w:cs="Courier New"/>
              </w:rPr>
            </w:pPr>
            <w:r>
              <w:rPr>
                <w:rFonts w:ascii="Courier New" w:hAnsi="Courier New" w:cs="Courier New"/>
              </w:rPr>
              <w:t>TCP</w:t>
            </w:r>
          </w:p>
        </w:tc>
        <w:tc>
          <w:tcPr>
            <w:tcW w:w="5102" w:type="dxa"/>
          </w:tcPr>
          <w:p w14:paraId="13045CE4" w14:textId="77777777" w:rsidR="00AC08AF" w:rsidRDefault="00AC08AF" w:rsidP="00E32F6F">
            <w:pPr>
              <w:rPr>
                <w:rFonts w:ascii="Courier New" w:hAnsi="Courier New" w:cs="Courier New"/>
              </w:rPr>
            </w:pPr>
          </w:p>
        </w:tc>
      </w:tr>
      <w:tr w:rsidR="00AC08AF" w14:paraId="5A143819" w14:textId="77777777" w:rsidTr="00E32F6F">
        <w:tc>
          <w:tcPr>
            <w:tcW w:w="1555" w:type="dxa"/>
          </w:tcPr>
          <w:p w14:paraId="3CD56834" w14:textId="77777777" w:rsidR="00AC08AF" w:rsidRDefault="00AC08AF" w:rsidP="00E32F6F">
            <w:pPr>
              <w:rPr>
                <w:rFonts w:ascii="Courier New" w:hAnsi="Courier New" w:cs="Courier New"/>
              </w:rPr>
            </w:pPr>
            <w:r>
              <w:rPr>
                <w:rFonts w:ascii="Courier New" w:hAnsi="Courier New" w:cs="Courier New"/>
              </w:rPr>
              <w:t>DNS</w:t>
            </w:r>
          </w:p>
        </w:tc>
        <w:tc>
          <w:tcPr>
            <w:tcW w:w="992" w:type="dxa"/>
          </w:tcPr>
          <w:p w14:paraId="620B689B" w14:textId="77777777" w:rsidR="00AC08AF" w:rsidRDefault="00AC08AF" w:rsidP="00E32F6F">
            <w:pPr>
              <w:rPr>
                <w:rFonts w:ascii="Courier New" w:hAnsi="Courier New" w:cs="Courier New"/>
              </w:rPr>
            </w:pPr>
            <w:r>
              <w:rPr>
                <w:rFonts w:ascii="Courier New" w:hAnsi="Courier New" w:cs="Courier New"/>
              </w:rPr>
              <w:t>53</w:t>
            </w:r>
          </w:p>
        </w:tc>
        <w:tc>
          <w:tcPr>
            <w:tcW w:w="1701" w:type="dxa"/>
          </w:tcPr>
          <w:p w14:paraId="6AB8FAB7" w14:textId="77777777" w:rsidR="00AC08AF" w:rsidRDefault="00AC08AF" w:rsidP="00E32F6F">
            <w:pPr>
              <w:rPr>
                <w:rFonts w:ascii="Courier New" w:hAnsi="Courier New" w:cs="Courier New"/>
              </w:rPr>
            </w:pPr>
            <w:r>
              <w:rPr>
                <w:rFonts w:ascii="Courier New" w:hAnsi="Courier New" w:cs="Courier New"/>
              </w:rPr>
              <w:t>TCP</w:t>
            </w:r>
          </w:p>
        </w:tc>
        <w:tc>
          <w:tcPr>
            <w:tcW w:w="5102" w:type="dxa"/>
          </w:tcPr>
          <w:p w14:paraId="55773AB6" w14:textId="77777777" w:rsidR="00AC08AF" w:rsidRDefault="00AC08AF" w:rsidP="00E32F6F">
            <w:pPr>
              <w:rPr>
                <w:rFonts w:ascii="Courier New" w:hAnsi="Courier New" w:cs="Courier New"/>
              </w:rPr>
            </w:pPr>
          </w:p>
        </w:tc>
      </w:tr>
      <w:tr w:rsidR="00AC08AF" w14:paraId="71058F26" w14:textId="77777777" w:rsidTr="00E32F6F">
        <w:tc>
          <w:tcPr>
            <w:tcW w:w="1555" w:type="dxa"/>
          </w:tcPr>
          <w:p w14:paraId="54B90B12" w14:textId="77777777" w:rsidR="00AC08AF" w:rsidRDefault="00AC08AF" w:rsidP="00E32F6F">
            <w:pPr>
              <w:rPr>
                <w:rFonts w:ascii="Courier New" w:hAnsi="Courier New" w:cs="Courier New"/>
              </w:rPr>
            </w:pPr>
            <w:r>
              <w:rPr>
                <w:rFonts w:ascii="Courier New" w:hAnsi="Courier New" w:cs="Courier New"/>
              </w:rPr>
              <w:t>DNS</w:t>
            </w:r>
          </w:p>
        </w:tc>
        <w:tc>
          <w:tcPr>
            <w:tcW w:w="992" w:type="dxa"/>
          </w:tcPr>
          <w:p w14:paraId="59EA9245" w14:textId="77777777" w:rsidR="00AC08AF" w:rsidRDefault="00AC08AF" w:rsidP="00E32F6F">
            <w:pPr>
              <w:rPr>
                <w:rFonts w:ascii="Courier New" w:hAnsi="Courier New" w:cs="Courier New"/>
              </w:rPr>
            </w:pPr>
            <w:r>
              <w:rPr>
                <w:rFonts w:ascii="Courier New" w:hAnsi="Courier New" w:cs="Courier New"/>
              </w:rPr>
              <w:t>53</w:t>
            </w:r>
          </w:p>
        </w:tc>
        <w:tc>
          <w:tcPr>
            <w:tcW w:w="1701" w:type="dxa"/>
          </w:tcPr>
          <w:p w14:paraId="16FA4E04" w14:textId="77777777" w:rsidR="00AC08AF" w:rsidRDefault="00AC08AF" w:rsidP="00E32F6F">
            <w:pPr>
              <w:rPr>
                <w:rFonts w:ascii="Courier New" w:hAnsi="Courier New" w:cs="Courier New"/>
              </w:rPr>
            </w:pPr>
            <w:r>
              <w:rPr>
                <w:rFonts w:ascii="Courier New" w:hAnsi="Courier New" w:cs="Courier New"/>
              </w:rPr>
              <w:t>UDP</w:t>
            </w:r>
          </w:p>
        </w:tc>
        <w:tc>
          <w:tcPr>
            <w:tcW w:w="5102" w:type="dxa"/>
          </w:tcPr>
          <w:p w14:paraId="1B8FA6FA" w14:textId="77777777" w:rsidR="00AC08AF" w:rsidRDefault="00AC08AF" w:rsidP="00E32F6F">
            <w:pPr>
              <w:rPr>
                <w:rFonts w:ascii="Courier New" w:hAnsi="Courier New" w:cs="Courier New"/>
              </w:rPr>
            </w:pPr>
          </w:p>
        </w:tc>
      </w:tr>
      <w:tr w:rsidR="00AC08AF" w14:paraId="46D49412" w14:textId="77777777" w:rsidTr="00E32F6F">
        <w:tc>
          <w:tcPr>
            <w:tcW w:w="1555" w:type="dxa"/>
          </w:tcPr>
          <w:p w14:paraId="7D5185D5" w14:textId="77777777" w:rsidR="00AC08AF" w:rsidRDefault="00AC08AF" w:rsidP="00E32F6F">
            <w:pPr>
              <w:rPr>
                <w:rFonts w:ascii="Courier New" w:hAnsi="Courier New" w:cs="Courier New"/>
              </w:rPr>
            </w:pPr>
            <w:r>
              <w:rPr>
                <w:rFonts w:ascii="Courier New" w:hAnsi="Courier New" w:cs="Courier New"/>
              </w:rPr>
              <w:t>DNS</w:t>
            </w:r>
          </w:p>
        </w:tc>
        <w:tc>
          <w:tcPr>
            <w:tcW w:w="992" w:type="dxa"/>
          </w:tcPr>
          <w:p w14:paraId="3B884546" w14:textId="77777777" w:rsidR="00AC08AF" w:rsidRDefault="00AC08AF" w:rsidP="00E32F6F">
            <w:pPr>
              <w:rPr>
                <w:rFonts w:ascii="Courier New" w:hAnsi="Courier New" w:cs="Courier New"/>
              </w:rPr>
            </w:pPr>
            <w:r>
              <w:rPr>
                <w:rFonts w:ascii="Courier New" w:hAnsi="Courier New" w:cs="Courier New"/>
              </w:rPr>
              <w:t>53</w:t>
            </w:r>
          </w:p>
        </w:tc>
        <w:tc>
          <w:tcPr>
            <w:tcW w:w="1701" w:type="dxa"/>
          </w:tcPr>
          <w:p w14:paraId="75D662DF" w14:textId="77777777" w:rsidR="00AC08AF" w:rsidRDefault="00AC08AF" w:rsidP="00E32F6F">
            <w:pPr>
              <w:rPr>
                <w:rFonts w:ascii="Courier New" w:hAnsi="Courier New" w:cs="Courier New"/>
              </w:rPr>
            </w:pPr>
            <w:r>
              <w:rPr>
                <w:rFonts w:ascii="Courier New" w:hAnsi="Courier New" w:cs="Courier New"/>
              </w:rPr>
              <w:t>UDP</w:t>
            </w:r>
          </w:p>
        </w:tc>
        <w:tc>
          <w:tcPr>
            <w:tcW w:w="5102" w:type="dxa"/>
          </w:tcPr>
          <w:p w14:paraId="3C9BFA0D" w14:textId="77777777" w:rsidR="00AC08AF" w:rsidRDefault="00AC08AF" w:rsidP="00E32F6F">
            <w:pPr>
              <w:rPr>
                <w:rFonts w:ascii="Courier New" w:hAnsi="Courier New" w:cs="Courier New"/>
              </w:rPr>
            </w:pPr>
          </w:p>
        </w:tc>
      </w:tr>
      <w:tr w:rsidR="00AC08AF" w14:paraId="5297E97D" w14:textId="77777777" w:rsidTr="00E32F6F">
        <w:tc>
          <w:tcPr>
            <w:tcW w:w="1555" w:type="dxa"/>
          </w:tcPr>
          <w:p w14:paraId="64415E17" w14:textId="77777777" w:rsidR="00AC08AF" w:rsidRDefault="00AC08AF" w:rsidP="00E32F6F">
            <w:pPr>
              <w:rPr>
                <w:rFonts w:ascii="Courier New" w:hAnsi="Courier New" w:cs="Courier New"/>
              </w:rPr>
            </w:pPr>
            <w:r>
              <w:rPr>
                <w:rFonts w:ascii="Courier New" w:hAnsi="Courier New" w:cs="Courier New"/>
              </w:rPr>
              <w:t>TCP</w:t>
            </w:r>
          </w:p>
        </w:tc>
        <w:tc>
          <w:tcPr>
            <w:tcW w:w="992" w:type="dxa"/>
          </w:tcPr>
          <w:p w14:paraId="3AC3733E" w14:textId="77777777" w:rsidR="00AC08AF" w:rsidRDefault="00AC08AF" w:rsidP="00E32F6F">
            <w:pPr>
              <w:rPr>
                <w:rFonts w:ascii="Courier New" w:hAnsi="Courier New" w:cs="Courier New"/>
              </w:rPr>
            </w:pPr>
            <w:r>
              <w:rPr>
                <w:rFonts w:ascii="Courier New" w:hAnsi="Courier New" w:cs="Courier New"/>
              </w:rPr>
              <w:t>4001</w:t>
            </w:r>
          </w:p>
        </w:tc>
        <w:tc>
          <w:tcPr>
            <w:tcW w:w="1701" w:type="dxa"/>
          </w:tcPr>
          <w:p w14:paraId="7728F806" w14:textId="77777777" w:rsidR="00AC08AF" w:rsidRDefault="00AC08AF" w:rsidP="00E32F6F">
            <w:pPr>
              <w:rPr>
                <w:rFonts w:ascii="Courier New" w:hAnsi="Courier New" w:cs="Courier New"/>
              </w:rPr>
            </w:pPr>
            <w:r>
              <w:rPr>
                <w:rFonts w:ascii="Courier New" w:hAnsi="Courier New" w:cs="Courier New"/>
              </w:rPr>
              <w:t>TCP</w:t>
            </w:r>
          </w:p>
        </w:tc>
        <w:tc>
          <w:tcPr>
            <w:tcW w:w="5102" w:type="dxa"/>
          </w:tcPr>
          <w:p w14:paraId="79BFEA99" w14:textId="77777777" w:rsidR="00AC08AF" w:rsidRDefault="00AC08AF" w:rsidP="00E32F6F">
            <w:pPr>
              <w:rPr>
                <w:rFonts w:ascii="Courier New" w:hAnsi="Courier New" w:cs="Courier New"/>
              </w:rPr>
            </w:pPr>
          </w:p>
        </w:tc>
      </w:tr>
      <w:tr w:rsidR="00AC08AF" w14:paraId="30CD7EF9" w14:textId="77777777" w:rsidTr="00E32F6F">
        <w:tc>
          <w:tcPr>
            <w:tcW w:w="1555" w:type="dxa"/>
          </w:tcPr>
          <w:p w14:paraId="28E54EA2" w14:textId="77777777" w:rsidR="00AC08AF" w:rsidRDefault="00AC08AF" w:rsidP="00E32F6F">
            <w:pPr>
              <w:rPr>
                <w:rFonts w:ascii="Courier New" w:hAnsi="Courier New" w:cs="Courier New"/>
              </w:rPr>
            </w:pPr>
            <w:r>
              <w:rPr>
                <w:rFonts w:ascii="Courier New" w:hAnsi="Courier New" w:cs="Courier New"/>
              </w:rPr>
              <w:t>TCP</w:t>
            </w:r>
          </w:p>
        </w:tc>
        <w:tc>
          <w:tcPr>
            <w:tcW w:w="992" w:type="dxa"/>
          </w:tcPr>
          <w:p w14:paraId="000657C0" w14:textId="77777777" w:rsidR="00AC08AF" w:rsidRDefault="00AC08AF" w:rsidP="00E32F6F">
            <w:pPr>
              <w:rPr>
                <w:rFonts w:ascii="Courier New" w:hAnsi="Courier New" w:cs="Courier New"/>
              </w:rPr>
            </w:pPr>
            <w:r>
              <w:rPr>
                <w:rFonts w:ascii="Courier New" w:hAnsi="Courier New" w:cs="Courier New"/>
              </w:rPr>
              <w:t>4001</w:t>
            </w:r>
          </w:p>
        </w:tc>
        <w:tc>
          <w:tcPr>
            <w:tcW w:w="1701" w:type="dxa"/>
          </w:tcPr>
          <w:p w14:paraId="0E610B63" w14:textId="77777777" w:rsidR="00AC08AF" w:rsidRDefault="00AC08AF" w:rsidP="00E32F6F">
            <w:pPr>
              <w:rPr>
                <w:rFonts w:ascii="Courier New" w:hAnsi="Courier New" w:cs="Courier New"/>
              </w:rPr>
            </w:pPr>
            <w:r>
              <w:rPr>
                <w:rFonts w:ascii="Courier New" w:hAnsi="Courier New" w:cs="Courier New"/>
              </w:rPr>
              <w:t>TCP</w:t>
            </w:r>
          </w:p>
        </w:tc>
        <w:tc>
          <w:tcPr>
            <w:tcW w:w="5102" w:type="dxa"/>
          </w:tcPr>
          <w:p w14:paraId="3BFE9601" w14:textId="77777777" w:rsidR="00AC08AF" w:rsidRDefault="00AC08AF" w:rsidP="00E32F6F">
            <w:pPr>
              <w:rPr>
                <w:rFonts w:ascii="Courier New" w:hAnsi="Courier New" w:cs="Courier New"/>
              </w:rPr>
            </w:pPr>
          </w:p>
        </w:tc>
      </w:tr>
    </w:tbl>
    <w:p w14:paraId="568CD938" w14:textId="77777777" w:rsidR="00AC08AF" w:rsidRDefault="00AC08AF" w:rsidP="00AC08AF"/>
    <w:p w14:paraId="74760D1C" w14:textId="77777777" w:rsidR="00AC08AF" w:rsidRDefault="00AC08AF" w:rsidP="00AC08AF">
      <w:pPr>
        <w:pStyle w:val="ListParagraph"/>
        <w:numPr>
          <w:ilvl w:val="0"/>
          <w:numId w:val="44"/>
        </w:numPr>
      </w:pPr>
      <w:r>
        <w:t>Inbound ports 53 for all instances within the VPC for DNS</w:t>
      </w:r>
    </w:p>
    <w:p w14:paraId="5F9AE2F4" w14:textId="75B94057" w:rsidR="005D036B" w:rsidRDefault="005D036B" w:rsidP="005D036B">
      <w:pPr>
        <w:pStyle w:val="Heading2"/>
      </w:pPr>
      <w:bookmarkStart w:id="30" w:name="_Toc421984099"/>
      <w:r>
        <w:t>IAM Roles</w:t>
      </w:r>
      <w:bookmarkEnd w:id="30"/>
    </w:p>
    <w:p w14:paraId="52582501" w14:textId="77777777" w:rsidR="00AC08AF" w:rsidRDefault="00AC08AF" w:rsidP="00AC08AF">
      <w:r>
        <w:t>Identity Access Management (IAM) is a web service that provides management of user permissions. IAM Role is a service that delegates access to AWS services on temporary basis to any of the AWS resources at a run-time programmatically assuming a role. These roles are then assigned series of user rights.</w:t>
      </w:r>
    </w:p>
    <w:p w14:paraId="1A907267" w14:textId="77777777" w:rsidR="00AC08AF" w:rsidRDefault="00AC08AF" w:rsidP="00AC08AF">
      <w:r>
        <w:t>The resources within this infrastructure are using IAM Roles for authorisation to services.</w:t>
      </w:r>
    </w:p>
    <w:p w14:paraId="3281A77F" w14:textId="77777777" w:rsidR="00AC08AF" w:rsidRDefault="00AC08AF" w:rsidP="00AC08AF">
      <w:pPr>
        <w:pStyle w:val="Heading3"/>
        <w:numPr>
          <w:ilvl w:val="2"/>
          <w:numId w:val="0"/>
        </w:numPr>
        <w:spacing w:before="45"/>
        <w:ind w:left="284" w:hanging="284"/>
      </w:pPr>
      <w:bookmarkStart w:id="31" w:name="_Toc421959473"/>
      <w:bookmarkStart w:id="32" w:name="_Toc421984100"/>
      <w:r>
        <w:t>Roles</w:t>
      </w:r>
      <w:bookmarkEnd w:id="31"/>
      <w:bookmarkEnd w:id="32"/>
    </w:p>
    <w:tbl>
      <w:tblPr>
        <w:tblStyle w:val="TableGrid"/>
        <w:tblW w:w="0" w:type="auto"/>
        <w:tblLook w:val="04A0" w:firstRow="1" w:lastRow="0" w:firstColumn="1" w:lastColumn="0" w:noHBand="0" w:noVBand="1"/>
      </w:tblPr>
      <w:tblGrid>
        <w:gridCol w:w="2425"/>
        <w:gridCol w:w="6925"/>
      </w:tblGrid>
      <w:tr w:rsidR="00AC08AF" w14:paraId="785A1C0D" w14:textId="77777777" w:rsidTr="00E32F6F">
        <w:tc>
          <w:tcPr>
            <w:tcW w:w="2425" w:type="dxa"/>
            <w:shd w:val="clear" w:color="auto" w:fill="8496B0" w:themeFill="text2" w:themeFillTint="99"/>
          </w:tcPr>
          <w:p w14:paraId="330370F4" w14:textId="77777777" w:rsidR="00AC08AF" w:rsidRPr="005D036B" w:rsidRDefault="00AC08AF" w:rsidP="00E32F6F">
            <w:pPr>
              <w:rPr>
                <w:rFonts w:ascii="Courier New" w:hAnsi="Courier New" w:cs="Courier New"/>
                <w:color w:val="FFFFFF" w:themeColor="background1"/>
              </w:rPr>
            </w:pPr>
            <w:r>
              <w:rPr>
                <w:rFonts w:ascii="Courier New" w:hAnsi="Courier New" w:cs="Courier New"/>
                <w:color w:val="FFFFFF" w:themeColor="background1"/>
              </w:rPr>
              <w:t>Name</w:t>
            </w:r>
          </w:p>
        </w:tc>
        <w:tc>
          <w:tcPr>
            <w:tcW w:w="6925" w:type="dxa"/>
            <w:shd w:val="clear" w:color="auto" w:fill="8496B0" w:themeFill="text2" w:themeFillTint="99"/>
          </w:tcPr>
          <w:p w14:paraId="261114DD" w14:textId="77777777" w:rsidR="00AC08AF" w:rsidRPr="005D036B" w:rsidRDefault="00AC08AF" w:rsidP="00E32F6F">
            <w:pPr>
              <w:rPr>
                <w:rFonts w:ascii="Courier New" w:hAnsi="Courier New" w:cs="Courier New"/>
                <w:color w:val="FFFFFF" w:themeColor="background1"/>
              </w:rPr>
            </w:pPr>
            <w:r>
              <w:rPr>
                <w:rFonts w:ascii="Courier New" w:hAnsi="Courier New" w:cs="Courier New"/>
                <w:color w:val="FFFFFF" w:themeColor="background1"/>
              </w:rPr>
              <w:t>Access to</w:t>
            </w:r>
          </w:p>
        </w:tc>
      </w:tr>
      <w:tr w:rsidR="00AC08AF" w14:paraId="39B9112F" w14:textId="77777777" w:rsidTr="00E32F6F">
        <w:tc>
          <w:tcPr>
            <w:tcW w:w="2425" w:type="dxa"/>
          </w:tcPr>
          <w:p w14:paraId="33F320A6" w14:textId="77777777" w:rsidR="00AC08AF" w:rsidRDefault="00AC08AF" w:rsidP="00E32F6F">
            <w:pPr>
              <w:rPr>
                <w:rFonts w:ascii="Courier New" w:hAnsi="Courier New" w:cs="Courier New"/>
              </w:rPr>
            </w:pPr>
            <w:r>
              <w:rPr>
                <w:rFonts w:ascii="Courier New" w:hAnsi="Courier New" w:cs="Courier New"/>
              </w:rPr>
              <w:t>foodida-backup</w:t>
            </w:r>
          </w:p>
        </w:tc>
        <w:tc>
          <w:tcPr>
            <w:tcW w:w="6925" w:type="dxa"/>
          </w:tcPr>
          <w:p w14:paraId="113858F3" w14:textId="77777777" w:rsidR="00AC08AF" w:rsidRDefault="00AC08AF" w:rsidP="00E32F6F">
            <w:pPr>
              <w:rPr>
                <w:rFonts w:ascii="Courier New" w:hAnsi="Courier New" w:cs="Courier New"/>
              </w:rPr>
            </w:pPr>
            <w:r>
              <w:rPr>
                <w:rFonts w:ascii="Courier New" w:hAnsi="Courier New" w:cs="Courier New"/>
              </w:rPr>
              <w:t>EBS Snapshots</w:t>
            </w:r>
          </w:p>
        </w:tc>
      </w:tr>
      <w:tr w:rsidR="00AC08AF" w14:paraId="40AD5400" w14:textId="77777777" w:rsidTr="00E32F6F">
        <w:tc>
          <w:tcPr>
            <w:tcW w:w="2425" w:type="dxa"/>
          </w:tcPr>
          <w:p w14:paraId="0BD506AD" w14:textId="77777777" w:rsidR="00AC08AF" w:rsidRDefault="00AC08AF" w:rsidP="00E32F6F">
            <w:pPr>
              <w:rPr>
                <w:rFonts w:ascii="Courier New" w:hAnsi="Courier New" w:cs="Courier New"/>
              </w:rPr>
            </w:pPr>
          </w:p>
        </w:tc>
        <w:tc>
          <w:tcPr>
            <w:tcW w:w="6925" w:type="dxa"/>
          </w:tcPr>
          <w:p w14:paraId="066DE315" w14:textId="77777777" w:rsidR="00AC08AF" w:rsidRDefault="00AC08AF" w:rsidP="00E32F6F">
            <w:pPr>
              <w:rPr>
                <w:rFonts w:ascii="Courier New" w:hAnsi="Courier New" w:cs="Courier New"/>
              </w:rPr>
            </w:pPr>
          </w:p>
        </w:tc>
      </w:tr>
      <w:tr w:rsidR="00AC08AF" w14:paraId="75E62EAB" w14:textId="77777777" w:rsidTr="00E32F6F">
        <w:tc>
          <w:tcPr>
            <w:tcW w:w="2425" w:type="dxa"/>
          </w:tcPr>
          <w:p w14:paraId="547C66C1" w14:textId="77777777" w:rsidR="00AC08AF" w:rsidRDefault="00AC08AF" w:rsidP="00E32F6F">
            <w:pPr>
              <w:rPr>
                <w:rFonts w:ascii="Courier New" w:hAnsi="Courier New" w:cs="Courier New"/>
              </w:rPr>
            </w:pPr>
          </w:p>
        </w:tc>
        <w:tc>
          <w:tcPr>
            <w:tcW w:w="6925" w:type="dxa"/>
          </w:tcPr>
          <w:p w14:paraId="437EE363" w14:textId="77777777" w:rsidR="00AC08AF" w:rsidRDefault="00AC08AF" w:rsidP="00E32F6F">
            <w:pPr>
              <w:rPr>
                <w:rFonts w:ascii="Courier New" w:hAnsi="Courier New" w:cs="Courier New"/>
              </w:rPr>
            </w:pPr>
          </w:p>
        </w:tc>
      </w:tr>
      <w:tr w:rsidR="00AC08AF" w14:paraId="7016B2C8" w14:textId="77777777" w:rsidTr="00E32F6F">
        <w:tc>
          <w:tcPr>
            <w:tcW w:w="2425" w:type="dxa"/>
          </w:tcPr>
          <w:p w14:paraId="1A9950EE" w14:textId="77777777" w:rsidR="00AC08AF" w:rsidRDefault="00AC08AF" w:rsidP="00E32F6F">
            <w:pPr>
              <w:rPr>
                <w:rFonts w:ascii="Courier New" w:hAnsi="Courier New" w:cs="Courier New"/>
              </w:rPr>
            </w:pPr>
          </w:p>
        </w:tc>
        <w:tc>
          <w:tcPr>
            <w:tcW w:w="6925" w:type="dxa"/>
          </w:tcPr>
          <w:p w14:paraId="06C28937" w14:textId="77777777" w:rsidR="00AC08AF" w:rsidRDefault="00AC08AF" w:rsidP="00E32F6F">
            <w:pPr>
              <w:rPr>
                <w:rFonts w:ascii="Courier New" w:hAnsi="Courier New" w:cs="Courier New"/>
              </w:rPr>
            </w:pPr>
          </w:p>
        </w:tc>
      </w:tr>
    </w:tbl>
    <w:p w14:paraId="31D59E84" w14:textId="77777777" w:rsidR="00AC08AF" w:rsidRPr="00791B3E" w:rsidRDefault="00AC08AF" w:rsidP="00AC08AF"/>
    <w:p w14:paraId="6B2EEB2B" w14:textId="77777777" w:rsidR="00AC08AF" w:rsidRDefault="00AC08AF" w:rsidP="00AC08AF">
      <w:pPr>
        <w:pStyle w:val="Heading2"/>
        <w:numPr>
          <w:ilvl w:val="1"/>
          <w:numId w:val="0"/>
        </w:numPr>
        <w:ind w:left="284" w:hanging="284"/>
      </w:pPr>
      <w:bookmarkStart w:id="33" w:name="_Toc421959474"/>
      <w:bookmarkStart w:id="34" w:name="_Toc421984101"/>
      <w:r>
        <w:t>EC2 Instance Specifications</w:t>
      </w:r>
      <w:bookmarkEnd w:id="33"/>
      <w:bookmarkEnd w:id="34"/>
    </w:p>
    <w:p w14:paraId="0200B9D3" w14:textId="77777777" w:rsidR="00AC08AF" w:rsidRDefault="00AC08AF" w:rsidP="00AC08AF">
      <w:r>
        <w:t>Elastic Cloud Compute (EC2) are the virtual servers on AWS, which can be provisioned within few minutes. EC2’s come in many different types ranging from small to very powerful servers.</w:t>
      </w:r>
    </w:p>
    <w:p w14:paraId="70E58806" w14:textId="77777777" w:rsidR="00AC08AF" w:rsidRPr="008C5DAC" w:rsidRDefault="00AC08AF" w:rsidP="00AC08AF">
      <w:r>
        <w:t>In this EDW infrastructure we are using few different types of server depending on the task the server is assigned. Below are the instances highlighted with their details and configurations?</w:t>
      </w:r>
    </w:p>
    <w:p w14:paraId="30A04D1D" w14:textId="77777777" w:rsidR="00AC08AF" w:rsidRDefault="00AC08AF" w:rsidP="00AC08AF">
      <w:pPr>
        <w:pStyle w:val="Heading3"/>
        <w:numPr>
          <w:ilvl w:val="2"/>
          <w:numId w:val="0"/>
        </w:numPr>
        <w:spacing w:before="45"/>
        <w:ind w:left="284" w:hanging="284"/>
      </w:pPr>
      <w:bookmarkStart w:id="35" w:name="_Toc421959475"/>
      <w:bookmarkStart w:id="36" w:name="_Toc421984102"/>
      <w:r>
        <w:t>NAT</w:t>
      </w:r>
      <w:bookmarkEnd w:id="35"/>
      <w:bookmarkEnd w:id="36"/>
    </w:p>
    <w:p w14:paraId="10BB108E" w14:textId="77777777" w:rsidR="00AC08AF" w:rsidRDefault="00AC08AF" w:rsidP="00AC08AF">
      <w:r>
        <w:t>Network Address Translator (NAT) server is required to sit in the public subnet to provide internet access to the servers within the private subnets in the VPC.</w:t>
      </w:r>
    </w:p>
    <w:tbl>
      <w:tblPr>
        <w:tblStyle w:val="TableGrid"/>
        <w:tblW w:w="0" w:type="auto"/>
        <w:tblLook w:val="04A0" w:firstRow="1" w:lastRow="0" w:firstColumn="1" w:lastColumn="0" w:noHBand="0" w:noVBand="1"/>
      </w:tblPr>
      <w:tblGrid>
        <w:gridCol w:w="2875"/>
        <w:gridCol w:w="6475"/>
      </w:tblGrid>
      <w:tr w:rsidR="00AC08AF" w14:paraId="071FEBF7" w14:textId="77777777" w:rsidTr="00E32F6F">
        <w:tc>
          <w:tcPr>
            <w:tcW w:w="2875" w:type="dxa"/>
            <w:shd w:val="clear" w:color="auto" w:fill="8496B0" w:themeFill="text2" w:themeFillTint="99"/>
          </w:tcPr>
          <w:p w14:paraId="7376C1D8" w14:textId="77777777" w:rsidR="00AC08AF" w:rsidRPr="005D036B" w:rsidRDefault="00AC08AF" w:rsidP="00E32F6F">
            <w:pPr>
              <w:rPr>
                <w:rFonts w:ascii="Courier New" w:hAnsi="Courier New" w:cs="Courier New"/>
                <w:color w:val="FFFFFF" w:themeColor="background1"/>
              </w:rPr>
            </w:pPr>
            <w:r w:rsidRPr="005D036B">
              <w:rPr>
                <w:rFonts w:ascii="Courier New" w:hAnsi="Courier New" w:cs="Courier New"/>
                <w:color w:val="FFFFFF" w:themeColor="background1"/>
              </w:rPr>
              <w:t>Info</w:t>
            </w:r>
          </w:p>
        </w:tc>
        <w:tc>
          <w:tcPr>
            <w:tcW w:w="6475" w:type="dxa"/>
            <w:shd w:val="clear" w:color="auto" w:fill="8496B0" w:themeFill="text2" w:themeFillTint="99"/>
          </w:tcPr>
          <w:p w14:paraId="2DF76665" w14:textId="77777777" w:rsidR="00AC08AF" w:rsidRPr="005D036B" w:rsidRDefault="00AC08AF" w:rsidP="00E32F6F">
            <w:pPr>
              <w:rPr>
                <w:rFonts w:ascii="Courier New" w:hAnsi="Courier New" w:cs="Courier New"/>
                <w:color w:val="FFFFFF" w:themeColor="background1"/>
              </w:rPr>
            </w:pPr>
            <w:r w:rsidRPr="005D036B">
              <w:rPr>
                <w:rFonts w:ascii="Courier New" w:hAnsi="Courier New" w:cs="Courier New"/>
                <w:color w:val="FFFFFF" w:themeColor="background1"/>
              </w:rPr>
              <w:t>Value</w:t>
            </w:r>
          </w:p>
        </w:tc>
      </w:tr>
      <w:tr w:rsidR="00AC08AF" w14:paraId="4E7FDD9A" w14:textId="77777777" w:rsidTr="00E32F6F">
        <w:tc>
          <w:tcPr>
            <w:tcW w:w="2875" w:type="dxa"/>
          </w:tcPr>
          <w:p w14:paraId="6EAC09D7" w14:textId="77777777" w:rsidR="00AC08AF" w:rsidRDefault="00AC08AF" w:rsidP="00E32F6F">
            <w:pPr>
              <w:rPr>
                <w:rFonts w:ascii="Courier New" w:hAnsi="Courier New" w:cs="Courier New"/>
              </w:rPr>
            </w:pPr>
            <w:r>
              <w:rPr>
                <w:rFonts w:ascii="Courier New" w:hAnsi="Courier New" w:cs="Courier New"/>
              </w:rPr>
              <w:t>Name</w:t>
            </w:r>
          </w:p>
        </w:tc>
        <w:tc>
          <w:tcPr>
            <w:tcW w:w="6475" w:type="dxa"/>
          </w:tcPr>
          <w:p w14:paraId="59027643" w14:textId="77777777" w:rsidR="00AC08AF" w:rsidRDefault="00AC08AF" w:rsidP="00E32F6F">
            <w:pPr>
              <w:rPr>
                <w:rFonts w:ascii="Courier New" w:hAnsi="Courier New" w:cs="Courier New"/>
              </w:rPr>
            </w:pPr>
            <w:r>
              <w:rPr>
                <w:rFonts w:ascii="Courier New" w:hAnsi="Courier New" w:cs="Courier New"/>
              </w:rPr>
              <w:t>foodida-</w:t>
            </w:r>
            <w:proofErr w:type="spellStart"/>
            <w:r>
              <w:rPr>
                <w:rFonts w:ascii="Courier New" w:hAnsi="Courier New" w:cs="Courier New"/>
              </w:rPr>
              <w:t>vpc.inf.nat</w:t>
            </w:r>
            <w:proofErr w:type="spellEnd"/>
            <w:r w:rsidDel="004D6F9D">
              <w:rPr>
                <w:rFonts w:ascii="Courier New" w:hAnsi="Courier New" w:cs="Courier New"/>
              </w:rPr>
              <w:t xml:space="preserve"> </w:t>
            </w:r>
          </w:p>
        </w:tc>
      </w:tr>
      <w:tr w:rsidR="00AC08AF" w14:paraId="1964A0B7" w14:textId="77777777" w:rsidTr="00E32F6F">
        <w:tc>
          <w:tcPr>
            <w:tcW w:w="2875" w:type="dxa"/>
          </w:tcPr>
          <w:p w14:paraId="1A65410D" w14:textId="77777777" w:rsidR="00AC08AF" w:rsidRPr="005D036B" w:rsidRDefault="00AC08AF" w:rsidP="00E32F6F">
            <w:pPr>
              <w:rPr>
                <w:rFonts w:ascii="Courier New" w:hAnsi="Courier New" w:cs="Courier New"/>
              </w:rPr>
            </w:pPr>
            <w:r>
              <w:rPr>
                <w:rFonts w:ascii="Courier New" w:hAnsi="Courier New" w:cs="Courier New"/>
              </w:rPr>
              <w:t>Size</w:t>
            </w:r>
          </w:p>
        </w:tc>
        <w:tc>
          <w:tcPr>
            <w:tcW w:w="6475" w:type="dxa"/>
          </w:tcPr>
          <w:p w14:paraId="397D5CF9" w14:textId="77777777" w:rsidR="00AC08AF" w:rsidRPr="005D036B" w:rsidRDefault="00AC08AF" w:rsidP="00E32F6F">
            <w:pPr>
              <w:rPr>
                <w:rFonts w:ascii="Courier New" w:hAnsi="Courier New" w:cs="Courier New"/>
              </w:rPr>
            </w:pPr>
            <w:r>
              <w:rPr>
                <w:rFonts w:ascii="Courier New" w:hAnsi="Courier New" w:cs="Courier New"/>
              </w:rPr>
              <w:t>m3.medium</w:t>
            </w:r>
            <w:r w:rsidDel="004D6F9D">
              <w:rPr>
                <w:rFonts w:ascii="Courier New" w:hAnsi="Courier New" w:cs="Courier New"/>
              </w:rPr>
              <w:t xml:space="preserve"> </w:t>
            </w:r>
          </w:p>
        </w:tc>
      </w:tr>
      <w:tr w:rsidR="00AC08AF" w14:paraId="25A31745" w14:textId="77777777" w:rsidTr="00E32F6F">
        <w:tc>
          <w:tcPr>
            <w:tcW w:w="2875" w:type="dxa"/>
          </w:tcPr>
          <w:p w14:paraId="4476414E" w14:textId="77777777" w:rsidR="00AC08AF" w:rsidRDefault="00AC08AF" w:rsidP="00E32F6F">
            <w:pPr>
              <w:rPr>
                <w:rFonts w:ascii="Courier New" w:hAnsi="Courier New" w:cs="Courier New"/>
              </w:rPr>
            </w:pPr>
            <w:r>
              <w:rPr>
                <w:rFonts w:ascii="Courier New" w:hAnsi="Courier New" w:cs="Courier New"/>
              </w:rPr>
              <w:t>AMI</w:t>
            </w:r>
          </w:p>
        </w:tc>
        <w:tc>
          <w:tcPr>
            <w:tcW w:w="6475" w:type="dxa"/>
          </w:tcPr>
          <w:p w14:paraId="07B4295A" w14:textId="77777777" w:rsidR="00AC08AF" w:rsidRDefault="00AC08AF" w:rsidP="00E32F6F">
            <w:pPr>
              <w:rPr>
                <w:rFonts w:ascii="Courier New" w:hAnsi="Courier New" w:cs="Courier New"/>
              </w:rPr>
            </w:pPr>
            <w:r>
              <w:rPr>
                <w:rFonts w:ascii="Courier New" w:hAnsi="Courier New" w:cs="Courier New"/>
              </w:rPr>
              <w:t>Amazon Linux AMI VPC NAT x86_64 PV</w:t>
            </w:r>
            <w:r w:rsidDel="004D6F9D">
              <w:rPr>
                <w:rFonts w:ascii="Courier New" w:hAnsi="Courier New" w:cs="Courier New"/>
              </w:rPr>
              <w:t xml:space="preserve"> </w:t>
            </w:r>
          </w:p>
        </w:tc>
      </w:tr>
      <w:tr w:rsidR="00AC08AF" w14:paraId="5A83CB36" w14:textId="77777777" w:rsidTr="00E32F6F">
        <w:tc>
          <w:tcPr>
            <w:tcW w:w="2875" w:type="dxa"/>
          </w:tcPr>
          <w:p w14:paraId="7CC08708" w14:textId="77777777" w:rsidR="00AC08AF" w:rsidRDefault="00AC08AF" w:rsidP="00E32F6F">
            <w:pPr>
              <w:rPr>
                <w:rFonts w:ascii="Courier New" w:hAnsi="Courier New" w:cs="Courier New"/>
              </w:rPr>
            </w:pPr>
            <w:r>
              <w:rPr>
                <w:rFonts w:ascii="Courier New" w:hAnsi="Courier New" w:cs="Courier New"/>
              </w:rPr>
              <w:t>Stack</w:t>
            </w:r>
          </w:p>
        </w:tc>
        <w:tc>
          <w:tcPr>
            <w:tcW w:w="6475" w:type="dxa"/>
          </w:tcPr>
          <w:p w14:paraId="01093D5D" w14:textId="77777777" w:rsidR="00AC08AF" w:rsidRDefault="00AC08AF" w:rsidP="00E32F6F">
            <w:pPr>
              <w:rPr>
                <w:rFonts w:ascii="Courier New" w:hAnsi="Courier New" w:cs="Courier New"/>
              </w:rPr>
            </w:pPr>
            <w:r>
              <w:rPr>
                <w:rFonts w:ascii="Courier New" w:hAnsi="Courier New" w:cs="Courier New"/>
              </w:rPr>
              <w:t>Amazon Linux, NAT</w:t>
            </w:r>
            <w:r w:rsidDel="004D6F9D">
              <w:rPr>
                <w:rFonts w:ascii="Courier New" w:hAnsi="Courier New" w:cs="Courier New"/>
              </w:rPr>
              <w:t xml:space="preserve"> </w:t>
            </w:r>
          </w:p>
        </w:tc>
      </w:tr>
      <w:tr w:rsidR="00AC08AF" w14:paraId="798B23A9" w14:textId="77777777" w:rsidTr="00E32F6F">
        <w:tc>
          <w:tcPr>
            <w:tcW w:w="2875" w:type="dxa"/>
          </w:tcPr>
          <w:p w14:paraId="0D17B9D4" w14:textId="77777777" w:rsidR="00AC08AF" w:rsidRDefault="00AC08AF" w:rsidP="00E32F6F">
            <w:pPr>
              <w:rPr>
                <w:rFonts w:ascii="Courier New" w:hAnsi="Courier New" w:cs="Courier New"/>
              </w:rPr>
            </w:pPr>
            <w:r>
              <w:rPr>
                <w:rFonts w:ascii="Courier New" w:hAnsi="Courier New" w:cs="Courier New"/>
              </w:rPr>
              <w:lastRenderedPageBreak/>
              <w:t>Services</w:t>
            </w:r>
          </w:p>
        </w:tc>
        <w:tc>
          <w:tcPr>
            <w:tcW w:w="6475" w:type="dxa"/>
          </w:tcPr>
          <w:p w14:paraId="6240A579" w14:textId="77777777" w:rsidR="00AC08AF" w:rsidRPr="00DC07DD" w:rsidRDefault="00AC08AF" w:rsidP="00E32F6F">
            <w:pPr>
              <w:pStyle w:val="ListParagraph"/>
              <w:numPr>
                <w:ilvl w:val="0"/>
                <w:numId w:val="1"/>
              </w:numPr>
              <w:rPr>
                <w:rFonts w:ascii="Courier New" w:hAnsi="Courier New" w:cs="Courier New"/>
              </w:rPr>
            </w:pPr>
            <w:proofErr w:type="spellStart"/>
            <w:r>
              <w:rPr>
                <w:rFonts w:ascii="Courier New" w:hAnsi="Courier New" w:cs="Courier New"/>
              </w:rPr>
              <w:t>iptables</w:t>
            </w:r>
            <w:proofErr w:type="spellEnd"/>
            <w:r>
              <w:rPr>
                <w:rFonts w:ascii="Courier New" w:hAnsi="Courier New" w:cs="Courier New"/>
              </w:rPr>
              <w:t xml:space="preserve"> on</w:t>
            </w:r>
          </w:p>
          <w:p w14:paraId="6518FA48" w14:textId="77777777" w:rsidR="00AC08AF" w:rsidRPr="00DC07DD" w:rsidRDefault="00AC08AF" w:rsidP="00E32F6F">
            <w:pPr>
              <w:pStyle w:val="ListParagraph"/>
              <w:numPr>
                <w:ilvl w:val="0"/>
                <w:numId w:val="1"/>
              </w:numPr>
              <w:rPr>
                <w:rFonts w:ascii="Courier New" w:hAnsi="Courier New" w:cs="Courier New"/>
              </w:rPr>
            </w:pPr>
            <w:r>
              <w:rPr>
                <w:rFonts w:ascii="Courier New" w:hAnsi="Courier New" w:cs="Courier New"/>
              </w:rPr>
              <w:t>i</w:t>
            </w:r>
            <w:r w:rsidRPr="00DC07DD">
              <w:rPr>
                <w:rFonts w:ascii="Courier New" w:hAnsi="Courier New" w:cs="Courier New"/>
              </w:rPr>
              <w:t>p6tables off</w:t>
            </w:r>
          </w:p>
          <w:p w14:paraId="0A468882" w14:textId="77777777" w:rsidR="00AC08AF" w:rsidRDefault="00AC08AF" w:rsidP="00E32F6F">
            <w:pPr>
              <w:pStyle w:val="ListParagraph"/>
              <w:numPr>
                <w:ilvl w:val="0"/>
                <w:numId w:val="1"/>
              </w:numPr>
              <w:rPr>
                <w:rFonts w:ascii="Courier New" w:hAnsi="Courier New" w:cs="Courier New"/>
              </w:rPr>
            </w:pPr>
            <w:proofErr w:type="spellStart"/>
            <w:r>
              <w:rPr>
                <w:rFonts w:ascii="Courier New" w:hAnsi="Courier New" w:cs="Courier New"/>
              </w:rPr>
              <w:t>s</w:t>
            </w:r>
            <w:r w:rsidRPr="00DC07DD">
              <w:rPr>
                <w:rFonts w:ascii="Courier New" w:hAnsi="Courier New" w:cs="Courier New"/>
              </w:rPr>
              <w:t>endmail</w:t>
            </w:r>
            <w:proofErr w:type="spellEnd"/>
            <w:r w:rsidRPr="00DC07DD">
              <w:rPr>
                <w:rFonts w:ascii="Courier New" w:hAnsi="Courier New" w:cs="Courier New"/>
              </w:rPr>
              <w:t xml:space="preserve"> off</w:t>
            </w:r>
          </w:p>
          <w:p w14:paraId="4EEF895D" w14:textId="77777777" w:rsidR="00AC08AF" w:rsidRDefault="00AC08AF" w:rsidP="00E32F6F">
            <w:pPr>
              <w:pStyle w:val="ListParagraph"/>
              <w:numPr>
                <w:ilvl w:val="0"/>
                <w:numId w:val="1"/>
              </w:numPr>
              <w:rPr>
                <w:rFonts w:ascii="Courier New" w:hAnsi="Courier New" w:cs="Courier New"/>
              </w:rPr>
            </w:pPr>
            <w:proofErr w:type="spellStart"/>
            <w:r>
              <w:rPr>
                <w:rFonts w:ascii="Courier New" w:hAnsi="Courier New" w:cs="Courier New"/>
              </w:rPr>
              <w:t>crond</w:t>
            </w:r>
            <w:proofErr w:type="spellEnd"/>
            <w:r>
              <w:rPr>
                <w:rFonts w:ascii="Courier New" w:hAnsi="Courier New" w:cs="Courier New"/>
              </w:rPr>
              <w:t xml:space="preserve"> off</w:t>
            </w:r>
          </w:p>
          <w:p w14:paraId="5675A015" w14:textId="77777777" w:rsidR="00AC08AF" w:rsidRPr="00DC07DD" w:rsidRDefault="00AC08AF" w:rsidP="00E32F6F">
            <w:pPr>
              <w:pStyle w:val="ListParagraph"/>
              <w:numPr>
                <w:ilvl w:val="0"/>
                <w:numId w:val="1"/>
              </w:numPr>
            </w:pPr>
            <w:r w:rsidRPr="00E32F6F">
              <w:rPr>
                <w:rFonts w:ascii="Courier New" w:hAnsi="Courier New" w:cs="Courier New"/>
              </w:rPr>
              <w:t>NAT on</w:t>
            </w:r>
            <w:r w:rsidRPr="00E32F6F" w:rsidDel="004D6F9D">
              <w:rPr>
                <w:rFonts w:ascii="Courier New" w:hAnsi="Courier New" w:cs="Courier New"/>
              </w:rPr>
              <w:t xml:space="preserve"> </w:t>
            </w:r>
          </w:p>
        </w:tc>
      </w:tr>
      <w:tr w:rsidR="00AC08AF" w14:paraId="2F19E40B" w14:textId="77777777" w:rsidTr="00E32F6F">
        <w:tc>
          <w:tcPr>
            <w:tcW w:w="2875" w:type="dxa"/>
          </w:tcPr>
          <w:p w14:paraId="69E40905" w14:textId="77777777" w:rsidR="00AC08AF" w:rsidRPr="005D036B" w:rsidRDefault="00AC08AF" w:rsidP="00E32F6F">
            <w:pPr>
              <w:rPr>
                <w:rFonts w:ascii="Courier New" w:hAnsi="Courier New" w:cs="Courier New"/>
              </w:rPr>
            </w:pPr>
            <w:r>
              <w:rPr>
                <w:rFonts w:ascii="Courier New" w:hAnsi="Courier New" w:cs="Courier New"/>
              </w:rPr>
              <w:t>IAM Role</w:t>
            </w:r>
          </w:p>
        </w:tc>
        <w:tc>
          <w:tcPr>
            <w:tcW w:w="6475" w:type="dxa"/>
          </w:tcPr>
          <w:p w14:paraId="6C3B041E" w14:textId="77777777" w:rsidR="00AC08AF" w:rsidRPr="005D036B" w:rsidRDefault="00AC08AF" w:rsidP="00E32F6F">
            <w:pPr>
              <w:rPr>
                <w:rFonts w:ascii="Courier New" w:hAnsi="Courier New" w:cs="Courier New"/>
              </w:rPr>
            </w:pPr>
            <w:r>
              <w:rPr>
                <w:rFonts w:ascii="Courier New" w:hAnsi="Courier New" w:cs="Courier New"/>
              </w:rPr>
              <w:t>None</w:t>
            </w:r>
          </w:p>
        </w:tc>
      </w:tr>
      <w:tr w:rsidR="00AC08AF" w14:paraId="63AB2622" w14:textId="77777777" w:rsidTr="00E32F6F">
        <w:tc>
          <w:tcPr>
            <w:tcW w:w="2875" w:type="dxa"/>
          </w:tcPr>
          <w:p w14:paraId="0F4E3844" w14:textId="77777777" w:rsidR="00AC08AF" w:rsidRDefault="00AC08AF" w:rsidP="00E32F6F">
            <w:pPr>
              <w:rPr>
                <w:rFonts w:ascii="Courier New" w:hAnsi="Courier New" w:cs="Courier New"/>
              </w:rPr>
            </w:pPr>
            <w:r>
              <w:rPr>
                <w:rFonts w:ascii="Courier New" w:hAnsi="Courier New" w:cs="Courier New"/>
              </w:rPr>
              <w:t>Zone</w:t>
            </w:r>
          </w:p>
        </w:tc>
        <w:tc>
          <w:tcPr>
            <w:tcW w:w="6475" w:type="dxa"/>
          </w:tcPr>
          <w:p w14:paraId="46D13A01" w14:textId="77777777" w:rsidR="00AC08AF" w:rsidRDefault="00AC08AF" w:rsidP="00E32F6F">
            <w:pPr>
              <w:rPr>
                <w:rFonts w:ascii="Courier New" w:hAnsi="Courier New" w:cs="Courier New"/>
              </w:rPr>
            </w:pPr>
            <w:r>
              <w:rPr>
                <w:rFonts w:ascii="Courier New" w:hAnsi="Courier New" w:cs="Courier New"/>
              </w:rPr>
              <w:t>ap-southeast-1a</w:t>
            </w:r>
          </w:p>
        </w:tc>
      </w:tr>
      <w:tr w:rsidR="00AC08AF" w14:paraId="4CE48C8D" w14:textId="77777777" w:rsidTr="00E32F6F">
        <w:tc>
          <w:tcPr>
            <w:tcW w:w="2875" w:type="dxa"/>
          </w:tcPr>
          <w:p w14:paraId="37E2C42A" w14:textId="77777777" w:rsidR="00AC08AF" w:rsidRDefault="00AC08AF" w:rsidP="00E32F6F">
            <w:pPr>
              <w:rPr>
                <w:rFonts w:ascii="Courier New" w:hAnsi="Courier New" w:cs="Courier New"/>
              </w:rPr>
            </w:pPr>
            <w:r>
              <w:rPr>
                <w:rFonts w:ascii="Courier New" w:hAnsi="Courier New" w:cs="Courier New"/>
              </w:rPr>
              <w:t>Quantity</w:t>
            </w:r>
          </w:p>
        </w:tc>
        <w:tc>
          <w:tcPr>
            <w:tcW w:w="6475" w:type="dxa"/>
          </w:tcPr>
          <w:p w14:paraId="118C429F" w14:textId="77777777" w:rsidR="00AC08AF" w:rsidRDefault="00AC08AF" w:rsidP="00E32F6F">
            <w:pPr>
              <w:rPr>
                <w:rFonts w:ascii="Courier New" w:hAnsi="Courier New" w:cs="Courier New"/>
              </w:rPr>
            </w:pPr>
            <w:r>
              <w:rPr>
                <w:rFonts w:ascii="Courier New" w:hAnsi="Courier New" w:cs="Courier New"/>
              </w:rPr>
              <w:t>1</w:t>
            </w:r>
          </w:p>
        </w:tc>
      </w:tr>
      <w:tr w:rsidR="00AC08AF" w14:paraId="2EE5B869" w14:textId="77777777" w:rsidTr="00E32F6F">
        <w:tc>
          <w:tcPr>
            <w:tcW w:w="2875" w:type="dxa"/>
          </w:tcPr>
          <w:p w14:paraId="76F0DF4D" w14:textId="77777777" w:rsidR="00AC08AF" w:rsidRDefault="00AC08AF" w:rsidP="00E32F6F">
            <w:pPr>
              <w:rPr>
                <w:rFonts w:ascii="Courier New" w:hAnsi="Courier New" w:cs="Courier New"/>
              </w:rPr>
            </w:pPr>
            <w:r>
              <w:rPr>
                <w:rFonts w:ascii="Courier New" w:hAnsi="Courier New" w:cs="Courier New"/>
              </w:rPr>
              <w:t>Load balanced</w:t>
            </w:r>
          </w:p>
        </w:tc>
        <w:tc>
          <w:tcPr>
            <w:tcW w:w="6475" w:type="dxa"/>
          </w:tcPr>
          <w:p w14:paraId="11B38443" w14:textId="77777777" w:rsidR="00AC08AF" w:rsidRDefault="00AC08AF" w:rsidP="00E32F6F">
            <w:pPr>
              <w:rPr>
                <w:rFonts w:ascii="Courier New" w:hAnsi="Courier New" w:cs="Courier New"/>
              </w:rPr>
            </w:pPr>
            <w:r>
              <w:rPr>
                <w:rFonts w:ascii="Courier New" w:hAnsi="Courier New" w:cs="Courier New"/>
              </w:rPr>
              <w:t>No</w:t>
            </w:r>
          </w:p>
        </w:tc>
      </w:tr>
      <w:tr w:rsidR="00AC08AF" w14:paraId="31138E87" w14:textId="77777777" w:rsidTr="00E32F6F">
        <w:tc>
          <w:tcPr>
            <w:tcW w:w="2875" w:type="dxa"/>
          </w:tcPr>
          <w:p w14:paraId="3DE06538" w14:textId="77777777" w:rsidR="00AC08AF" w:rsidRDefault="00AC08AF" w:rsidP="00E32F6F">
            <w:pPr>
              <w:rPr>
                <w:rFonts w:ascii="Courier New" w:hAnsi="Courier New" w:cs="Courier New"/>
              </w:rPr>
            </w:pPr>
            <w:r>
              <w:rPr>
                <w:rFonts w:ascii="Courier New" w:hAnsi="Courier New" w:cs="Courier New"/>
              </w:rPr>
              <w:t>Storage (Ephemeral)</w:t>
            </w:r>
          </w:p>
        </w:tc>
        <w:tc>
          <w:tcPr>
            <w:tcW w:w="6475" w:type="dxa"/>
          </w:tcPr>
          <w:p w14:paraId="6497DD59" w14:textId="77777777" w:rsidR="00AC08AF" w:rsidRDefault="00AC08AF" w:rsidP="00E32F6F">
            <w:pPr>
              <w:rPr>
                <w:rFonts w:ascii="Courier New" w:hAnsi="Courier New" w:cs="Courier New"/>
              </w:rPr>
            </w:pPr>
            <w:r>
              <w:rPr>
                <w:rFonts w:ascii="Courier New" w:hAnsi="Courier New" w:cs="Courier New"/>
              </w:rPr>
              <w:t>Root, 10GB</w:t>
            </w:r>
            <w:r w:rsidDel="004D6F9D">
              <w:rPr>
                <w:rFonts w:ascii="Courier New" w:hAnsi="Courier New" w:cs="Courier New"/>
              </w:rPr>
              <w:t xml:space="preserve"> </w:t>
            </w:r>
          </w:p>
        </w:tc>
      </w:tr>
      <w:tr w:rsidR="00AC08AF" w:rsidRPr="00C864C4" w14:paraId="46CC0F42" w14:textId="77777777" w:rsidTr="00E32F6F">
        <w:tc>
          <w:tcPr>
            <w:tcW w:w="9350" w:type="dxa"/>
            <w:gridSpan w:val="2"/>
            <w:shd w:val="clear" w:color="auto" w:fill="8496B0" w:themeFill="text2" w:themeFillTint="99"/>
          </w:tcPr>
          <w:p w14:paraId="564F99CC" w14:textId="77777777" w:rsidR="00AC08AF" w:rsidRPr="00C864C4" w:rsidRDefault="00AC08AF" w:rsidP="00E32F6F">
            <w:pPr>
              <w:rPr>
                <w:rFonts w:ascii="Courier New" w:hAnsi="Courier New" w:cs="Courier New"/>
                <w:color w:val="FFFFFF" w:themeColor="background1"/>
              </w:rPr>
            </w:pPr>
          </w:p>
        </w:tc>
      </w:tr>
      <w:tr w:rsidR="00AC08AF" w:rsidRPr="005D036B" w14:paraId="3B1FEF13" w14:textId="77777777" w:rsidTr="00E32F6F">
        <w:tc>
          <w:tcPr>
            <w:tcW w:w="2875" w:type="dxa"/>
            <w:shd w:val="clear" w:color="auto" w:fill="FFFFFF" w:themeFill="background1"/>
          </w:tcPr>
          <w:p w14:paraId="1D724340" w14:textId="77777777" w:rsidR="00AC08AF" w:rsidRPr="005D036B" w:rsidRDefault="00AC08AF" w:rsidP="00E32F6F">
            <w:pPr>
              <w:rPr>
                <w:rFonts w:ascii="Courier New" w:hAnsi="Courier New" w:cs="Courier New"/>
              </w:rPr>
            </w:pPr>
            <w:r>
              <w:rPr>
                <w:rFonts w:ascii="Courier New" w:hAnsi="Courier New" w:cs="Courier New"/>
              </w:rPr>
              <w:t>Subnet</w:t>
            </w:r>
          </w:p>
        </w:tc>
        <w:tc>
          <w:tcPr>
            <w:tcW w:w="6475" w:type="dxa"/>
            <w:shd w:val="clear" w:color="auto" w:fill="FFFFFF" w:themeFill="background1"/>
          </w:tcPr>
          <w:p w14:paraId="438AB3C9" w14:textId="77777777" w:rsidR="00AC08AF" w:rsidRPr="005D036B" w:rsidRDefault="00AC08AF" w:rsidP="00E32F6F">
            <w:pPr>
              <w:rPr>
                <w:rFonts w:ascii="Courier New" w:hAnsi="Courier New" w:cs="Courier New"/>
              </w:rPr>
            </w:pPr>
            <w:r>
              <w:rPr>
                <w:rFonts w:ascii="Courier New" w:hAnsi="Courier New" w:cs="Courier New"/>
              </w:rPr>
              <w:t>foodida-</w:t>
            </w:r>
            <w:proofErr w:type="spellStart"/>
            <w:r>
              <w:rPr>
                <w:rFonts w:ascii="Courier New" w:hAnsi="Courier New" w:cs="Courier New"/>
              </w:rPr>
              <w:t>vpc_publicAsubnet</w:t>
            </w:r>
            <w:proofErr w:type="spellEnd"/>
            <w:r w:rsidDel="004D6F9D">
              <w:rPr>
                <w:rFonts w:ascii="Courier New" w:hAnsi="Courier New" w:cs="Courier New"/>
              </w:rPr>
              <w:t xml:space="preserve"> </w:t>
            </w:r>
          </w:p>
        </w:tc>
      </w:tr>
      <w:tr w:rsidR="00AC08AF" w:rsidRPr="005D036B" w14:paraId="03EED8A3" w14:textId="77777777" w:rsidTr="00E32F6F">
        <w:tc>
          <w:tcPr>
            <w:tcW w:w="2875" w:type="dxa"/>
            <w:shd w:val="clear" w:color="auto" w:fill="FFFFFF" w:themeFill="background1"/>
          </w:tcPr>
          <w:p w14:paraId="53238990" w14:textId="77777777" w:rsidR="00AC08AF" w:rsidRPr="005D036B" w:rsidRDefault="00AC08AF" w:rsidP="00E32F6F">
            <w:pPr>
              <w:rPr>
                <w:rFonts w:ascii="Courier New" w:hAnsi="Courier New" w:cs="Courier New"/>
              </w:rPr>
            </w:pPr>
            <w:r>
              <w:rPr>
                <w:rFonts w:ascii="Courier New" w:hAnsi="Courier New" w:cs="Courier New"/>
              </w:rPr>
              <w:t>Security Group</w:t>
            </w:r>
          </w:p>
        </w:tc>
        <w:tc>
          <w:tcPr>
            <w:tcW w:w="6475" w:type="dxa"/>
            <w:shd w:val="clear" w:color="auto" w:fill="FFFFFF" w:themeFill="background1"/>
          </w:tcPr>
          <w:p w14:paraId="1561351A" w14:textId="77777777" w:rsidR="00AC08AF" w:rsidRDefault="00AC08AF" w:rsidP="00E32F6F">
            <w:pPr>
              <w:rPr>
                <w:rFonts w:ascii="Courier New" w:hAnsi="Courier New" w:cs="Courier New"/>
              </w:rPr>
            </w:pPr>
            <w:r>
              <w:rPr>
                <w:rFonts w:ascii="Courier New" w:hAnsi="Courier New" w:cs="Courier New"/>
              </w:rPr>
              <w:t>foodida-</w:t>
            </w:r>
            <w:proofErr w:type="spellStart"/>
            <w:r>
              <w:rPr>
                <w:rFonts w:ascii="Courier New" w:hAnsi="Courier New" w:cs="Courier New"/>
              </w:rPr>
              <w:t>vpc_nat</w:t>
            </w:r>
            <w:proofErr w:type="spellEnd"/>
          </w:p>
          <w:p w14:paraId="4D3EED7A" w14:textId="77777777" w:rsidR="00AC08AF" w:rsidRDefault="00AC08AF" w:rsidP="00E32F6F">
            <w:pPr>
              <w:rPr>
                <w:rFonts w:ascii="Courier New" w:hAnsi="Courier New" w:cs="Courier New"/>
              </w:rPr>
            </w:pPr>
            <w:r>
              <w:rPr>
                <w:rFonts w:ascii="Courier New" w:hAnsi="Courier New" w:cs="Courier New"/>
              </w:rPr>
              <w:t>foodida-</w:t>
            </w:r>
            <w:proofErr w:type="spellStart"/>
            <w:r>
              <w:rPr>
                <w:rFonts w:ascii="Courier New" w:hAnsi="Courier New" w:cs="Courier New"/>
              </w:rPr>
              <w:t>vpc_inf</w:t>
            </w:r>
            <w:proofErr w:type="spellEnd"/>
            <w:r>
              <w:rPr>
                <w:rFonts w:ascii="Courier New" w:hAnsi="Courier New" w:cs="Courier New"/>
              </w:rPr>
              <w:t>-core-local</w:t>
            </w:r>
          </w:p>
          <w:p w14:paraId="022942A8" w14:textId="77777777" w:rsidR="00AC08AF" w:rsidRPr="005D036B" w:rsidRDefault="00AC08AF" w:rsidP="00E32F6F">
            <w:pPr>
              <w:rPr>
                <w:rFonts w:ascii="Courier New" w:hAnsi="Courier New" w:cs="Courier New"/>
              </w:rPr>
            </w:pPr>
            <w:r>
              <w:rPr>
                <w:rFonts w:ascii="Courier New" w:hAnsi="Courier New" w:cs="Courier New"/>
              </w:rPr>
              <w:t>foodida-</w:t>
            </w:r>
            <w:proofErr w:type="spellStart"/>
            <w:r>
              <w:rPr>
                <w:rFonts w:ascii="Courier New" w:hAnsi="Courier New" w:cs="Courier New"/>
              </w:rPr>
              <w:t>vpc_inf</w:t>
            </w:r>
            <w:proofErr w:type="spellEnd"/>
            <w:r>
              <w:rPr>
                <w:rFonts w:ascii="Courier New" w:hAnsi="Courier New" w:cs="Courier New"/>
              </w:rPr>
              <w:t>-monitoring-local</w:t>
            </w:r>
            <w:r w:rsidDel="004D6F9D">
              <w:rPr>
                <w:rFonts w:ascii="Courier New" w:hAnsi="Courier New" w:cs="Courier New"/>
              </w:rPr>
              <w:t xml:space="preserve"> </w:t>
            </w:r>
          </w:p>
        </w:tc>
      </w:tr>
      <w:tr w:rsidR="00AC08AF" w14:paraId="66B1576E" w14:textId="77777777" w:rsidTr="00E32F6F">
        <w:tc>
          <w:tcPr>
            <w:tcW w:w="2875" w:type="dxa"/>
            <w:shd w:val="clear" w:color="auto" w:fill="FFFFFF" w:themeFill="background1"/>
          </w:tcPr>
          <w:p w14:paraId="7CF9A221" w14:textId="77777777" w:rsidR="00AC08AF" w:rsidRDefault="00AC08AF" w:rsidP="00E32F6F">
            <w:pPr>
              <w:rPr>
                <w:rFonts w:ascii="Courier New" w:hAnsi="Courier New" w:cs="Courier New"/>
              </w:rPr>
            </w:pPr>
            <w:r>
              <w:rPr>
                <w:rFonts w:ascii="Courier New" w:hAnsi="Courier New" w:cs="Courier New"/>
              </w:rPr>
              <w:t>IP</w:t>
            </w:r>
          </w:p>
        </w:tc>
        <w:tc>
          <w:tcPr>
            <w:tcW w:w="6475" w:type="dxa"/>
            <w:shd w:val="clear" w:color="auto" w:fill="FFFFFF" w:themeFill="background1"/>
          </w:tcPr>
          <w:p w14:paraId="0FCDD6AD" w14:textId="77777777" w:rsidR="00AC08AF" w:rsidRDefault="00AC08AF" w:rsidP="00E32F6F">
            <w:pPr>
              <w:rPr>
                <w:rFonts w:ascii="Courier New" w:hAnsi="Courier New" w:cs="Courier New"/>
              </w:rPr>
            </w:pPr>
          </w:p>
        </w:tc>
      </w:tr>
    </w:tbl>
    <w:p w14:paraId="3C73F3B9" w14:textId="77777777" w:rsidR="00AC08AF" w:rsidRDefault="00AC08AF" w:rsidP="00AC08AF"/>
    <w:p w14:paraId="4759D51A" w14:textId="77777777" w:rsidR="00AC08AF" w:rsidRDefault="00AC08AF" w:rsidP="00AC08AF">
      <w:pPr>
        <w:pStyle w:val="Heading3"/>
        <w:numPr>
          <w:ilvl w:val="2"/>
          <w:numId w:val="0"/>
        </w:numPr>
        <w:spacing w:before="45"/>
        <w:ind w:left="284" w:hanging="284"/>
      </w:pPr>
      <w:bookmarkStart w:id="37" w:name="_Toc421959476"/>
      <w:bookmarkStart w:id="38" w:name="_Toc421984103"/>
      <w:r>
        <w:t>DNS</w:t>
      </w:r>
      <w:bookmarkEnd w:id="37"/>
      <w:bookmarkEnd w:id="38"/>
    </w:p>
    <w:p w14:paraId="5C511891" w14:textId="77777777" w:rsidR="00AC08AF" w:rsidRDefault="00AC08AF" w:rsidP="00AC08AF">
      <w:r>
        <w:t>Local DNS server managing DNS names / endpoints to be used in the VPC.</w:t>
      </w:r>
    </w:p>
    <w:tbl>
      <w:tblPr>
        <w:tblStyle w:val="TableGrid"/>
        <w:tblW w:w="0" w:type="auto"/>
        <w:tblLook w:val="04A0" w:firstRow="1" w:lastRow="0" w:firstColumn="1" w:lastColumn="0" w:noHBand="0" w:noVBand="1"/>
      </w:tblPr>
      <w:tblGrid>
        <w:gridCol w:w="2875"/>
        <w:gridCol w:w="6475"/>
      </w:tblGrid>
      <w:tr w:rsidR="00AC08AF" w14:paraId="3972A024" w14:textId="77777777" w:rsidTr="00E32F6F">
        <w:tc>
          <w:tcPr>
            <w:tcW w:w="2875" w:type="dxa"/>
            <w:shd w:val="clear" w:color="auto" w:fill="8496B0" w:themeFill="text2" w:themeFillTint="99"/>
          </w:tcPr>
          <w:p w14:paraId="2E284F83" w14:textId="77777777" w:rsidR="00AC08AF" w:rsidRPr="005D036B" w:rsidRDefault="00AC08AF" w:rsidP="00E32F6F">
            <w:pPr>
              <w:rPr>
                <w:rFonts w:ascii="Courier New" w:hAnsi="Courier New" w:cs="Courier New"/>
                <w:color w:val="FFFFFF" w:themeColor="background1"/>
              </w:rPr>
            </w:pPr>
            <w:r w:rsidRPr="005D036B">
              <w:rPr>
                <w:rFonts w:ascii="Courier New" w:hAnsi="Courier New" w:cs="Courier New"/>
                <w:color w:val="FFFFFF" w:themeColor="background1"/>
              </w:rPr>
              <w:t>Info</w:t>
            </w:r>
          </w:p>
        </w:tc>
        <w:tc>
          <w:tcPr>
            <w:tcW w:w="6475" w:type="dxa"/>
            <w:shd w:val="clear" w:color="auto" w:fill="8496B0" w:themeFill="text2" w:themeFillTint="99"/>
          </w:tcPr>
          <w:p w14:paraId="5B7F3073" w14:textId="77777777" w:rsidR="00AC08AF" w:rsidRPr="005D036B" w:rsidRDefault="00AC08AF" w:rsidP="00E32F6F">
            <w:pPr>
              <w:rPr>
                <w:rFonts w:ascii="Courier New" w:hAnsi="Courier New" w:cs="Courier New"/>
                <w:color w:val="FFFFFF" w:themeColor="background1"/>
              </w:rPr>
            </w:pPr>
            <w:r w:rsidRPr="005D036B">
              <w:rPr>
                <w:rFonts w:ascii="Courier New" w:hAnsi="Courier New" w:cs="Courier New"/>
                <w:color w:val="FFFFFF" w:themeColor="background1"/>
              </w:rPr>
              <w:t>Value</w:t>
            </w:r>
          </w:p>
        </w:tc>
      </w:tr>
      <w:tr w:rsidR="00AC08AF" w14:paraId="068E2F8B" w14:textId="77777777" w:rsidTr="00E32F6F">
        <w:tc>
          <w:tcPr>
            <w:tcW w:w="2875" w:type="dxa"/>
          </w:tcPr>
          <w:p w14:paraId="7D766249" w14:textId="77777777" w:rsidR="00AC08AF" w:rsidRDefault="00AC08AF" w:rsidP="00E32F6F">
            <w:pPr>
              <w:rPr>
                <w:rFonts w:ascii="Courier New" w:hAnsi="Courier New" w:cs="Courier New"/>
              </w:rPr>
            </w:pPr>
            <w:r>
              <w:rPr>
                <w:rFonts w:ascii="Courier New" w:hAnsi="Courier New" w:cs="Courier New"/>
              </w:rPr>
              <w:t>Name</w:t>
            </w:r>
          </w:p>
        </w:tc>
        <w:tc>
          <w:tcPr>
            <w:tcW w:w="6475" w:type="dxa"/>
          </w:tcPr>
          <w:p w14:paraId="41A58939" w14:textId="77777777" w:rsidR="00AC08AF" w:rsidRDefault="00AC08AF" w:rsidP="00E32F6F">
            <w:pPr>
              <w:rPr>
                <w:rFonts w:ascii="Courier New" w:hAnsi="Courier New" w:cs="Courier New"/>
              </w:rPr>
            </w:pPr>
            <w:r>
              <w:rPr>
                <w:rFonts w:ascii="Courier New" w:hAnsi="Courier New" w:cs="Courier New"/>
              </w:rPr>
              <w:t>foodida-vpc.dev1.inf.dns</w:t>
            </w:r>
            <w:r w:rsidDel="004D6F9D">
              <w:rPr>
                <w:rFonts w:ascii="Courier New" w:hAnsi="Courier New" w:cs="Courier New"/>
              </w:rPr>
              <w:t xml:space="preserve"> </w:t>
            </w:r>
          </w:p>
        </w:tc>
      </w:tr>
      <w:tr w:rsidR="00AC08AF" w14:paraId="5DA67B8E" w14:textId="77777777" w:rsidTr="00E32F6F">
        <w:tc>
          <w:tcPr>
            <w:tcW w:w="2875" w:type="dxa"/>
          </w:tcPr>
          <w:p w14:paraId="17C2A730" w14:textId="77777777" w:rsidR="00AC08AF" w:rsidRPr="005D036B" w:rsidRDefault="00AC08AF" w:rsidP="00E32F6F">
            <w:pPr>
              <w:rPr>
                <w:rFonts w:ascii="Courier New" w:hAnsi="Courier New" w:cs="Courier New"/>
              </w:rPr>
            </w:pPr>
            <w:r>
              <w:rPr>
                <w:rFonts w:ascii="Courier New" w:hAnsi="Courier New" w:cs="Courier New"/>
              </w:rPr>
              <w:t>Size</w:t>
            </w:r>
          </w:p>
        </w:tc>
        <w:tc>
          <w:tcPr>
            <w:tcW w:w="6475" w:type="dxa"/>
          </w:tcPr>
          <w:p w14:paraId="21949F0D" w14:textId="77777777" w:rsidR="00AC08AF" w:rsidRPr="005D036B" w:rsidRDefault="00AC08AF" w:rsidP="00E32F6F">
            <w:pPr>
              <w:rPr>
                <w:rFonts w:ascii="Courier New" w:hAnsi="Courier New" w:cs="Courier New"/>
              </w:rPr>
            </w:pPr>
            <w:r>
              <w:rPr>
                <w:rFonts w:ascii="Courier New" w:hAnsi="Courier New" w:cs="Courier New"/>
              </w:rPr>
              <w:t>m3.medium</w:t>
            </w:r>
            <w:r w:rsidDel="004D6F9D">
              <w:rPr>
                <w:rFonts w:ascii="Courier New" w:hAnsi="Courier New" w:cs="Courier New"/>
              </w:rPr>
              <w:t xml:space="preserve"> </w:t>
            </w:r>
          </w:p>
        </w:tc>
      </w:tr>
      <w:tr w:rsidR="00AC08AF" w14:paraId="6DAEE346" w14:textId="77777777" w:rsidTr="00E32F6F">
        <w:tc>
          <w:tcPr>
            <w:tcW w:w="2875" w:type="dxa"/>
          </w:tcPr>
          <w:p w14:paraId="56DEDB83" w14:textId="77777777" w:rsidR="00AC08AF" w:rsidRDefault="00AC08AF" w:rsidP="00E32F6F">
            <w:pPr>
              <w:rPr>
                <w:rFonts w:ascii="Courier New" w:hAnsi="Courier New" w:cs="Courier New"/>
              </w:rPr>
            </w:pPr>
            <w:r>
              <w:rPr>
                <w:rFonts w:ascii="Courier New" w:hAnsi="Courier New" w:cs="Courier New"/>
              </w:rPr>
              <w:t>AMI</w:t>
            </w:r>
          </w:p>
        </w:tc>
        <w:tc>
          <w:tcPr>
            <w:tcW w:w="6475" w:type="dxa"/>
          </w:tcPr>
          <w:p w14:paraId="3E982421" w14:textId="77777777" w:rsidR="00AC08AF" w:rsidRDefault="00AC08AF" w:rsidP="00E32F6F">
            <w:pPr>
              <w:rPr>
                <w:rFonts w:ascii="Courier New" w:hAnsi="Courier New" w:cs="Courier New"/>
              </w:rPr>
            </w:pPr>
          </w:p>
        </w:tc>
      </w:tr>
      <w:tr w:rsidR="00AC08AF" w14:paraId="1CE7A412" w14:textId="77777777" w:rsidTr="00E32F6F">
        <w:tc>
          <w:tcPr>
            <w:tcW w:w="2875" w:type="dxa"/>
          </w:tcPr>
          <w:p w14:paraId="6951D3BC" w14:textId="77777777" w:rsidR="00AC08AF" w:rsidRDefault="00AC08AF" w:rsidP="00E32F6F">
            <w:pPr>
              <w:rPr>
                <w:rFonts w:ascii="Courier New" w:hAnsi="Courier New" w:cs="Courier New"/>
              </w:rPr>
            </w:pPr>
            <w:r>
              <w:rPr>
                <w:rFonts w:ascii="Courier New" w:hAnsi="Courier New" w:cs="Courier New"/>
              </w:rPr>
              <w:t>Stack</w:t>
            </w:r>
          </w:p>
        </w:tc>
        <w:tc>
          <w:tcPr>
            <w:tcW w:w="6475" w:type="dxa"/>
          </w:tcPr>
          <w:p w14:paraId="0334D54D" w14:textId="77777777" w:rsidR="00AC08AF" w:rsidRDefault="00AC08AF" w:rsidP="00E32F6F">
            <w:pPr>
              <w:rPr>
                <w:rFonts w:ascii="Courier New" w:hAnsi="Courier New" w:cs="Courier New"/>
              </w:rPr>
            </w:pPr>
            <w:r>
              <w:rPr>
                <w:rFonts w:ascii="Courier New" w:hAnsi="Courier New" w:cs="Courier New"/>
              </w:rPr>
              <w:t>Linux</w:t>
            </w:r>
            <w:r w:rsidDel="004D6F9D">
              <w:rPr>
                <w:rFonts w:ascii="Courier New" w:hAnsi="Courier New" w:cs="Courier New"/>
              </w:rPr>
              <w:t xml:space="preserve"> </w:t>
            </w:r>
          </w:p>
        </w:tc>
      </w:tr>
      <w:tr w:rsidR="00AC08AF" w14:paraId="2E3066B8" w14:textId="77777777" w:rsidTr="00E32F6F">
        <w:tc>
          <w:tcPr>
            <w:tcW w:w="2875" w:type="dxa"/>
          </w:tcPr>
          <w:p w14:paraId="7D8E09C0" w14:textId="77777777" w:rsidR="00AC08AF" w:rsidRDefault="00AC08AF" w:rsidP="00E32F6F">
            <w:pPr>
              <w:rPr>
                <w:rFonts w:ascii="Courier New" w:hAnsi="Courier New" w:cs="Courier New"/>
              </w:rPr>
            </w:pPr>
            <w:r>
              <w:rPr>
                <w:rFonts w:ascii="Courier New" w:hAnsi="Courier New" w:cs="Courier New"/>
              </w:rPr>
              <w:t>Services</w:t>
            </w:r>
          </w:p>
        </w:tc>
        <w:tc>
          <w:tcPr>
            <w:tcW w:w="6475" w:type="dxa"/>
          </w:tcPr>
          <w:p w14:paraId="4D18F8F8" w14:textId="77777777" w:rsidR="00AC08AF" w:rsidRPr="00DC07DD" w:rsidRDefault="00AC08AF" w:rsidP="00E32F6F">
            <w:pPr>
              <w:pStyle w:val="ListParagraph"/>
              <w:numPr>
                <w:ilvl w:val="0"/>
                <w:numId w:val="1"/>
              </w:numPr>
              <w:rPr>
                <w:rFonts w:ascii="Courier New" w:hAnsi="Courier New" w:cs="Courier New"/>
              </w:rPr>
            </w:pPr>
            <w:proofErr w:type="spellStart"/>
            <w:r>
              <w:rPr>
                <w:rFonts w:ascii="Courier New" w:hAnsi="Courier New" w:cs="Courier New"/>
              </w:rPr>
              <w:t>iptables</w:t>
            </w:r>
            <w:proofErr w:type="spellEnd"/>
            <w:r>
              <w:rPr>
                <w:rFonts w:ascii="Courier New" w:hAnsi="Courier New" w:cs="Courier New"/>
              </w:rPr>
              <w:t xml:space="preserve"> on</w:t>
            </w:r>
          </w:p>
          <w:p w14:paraId="5214236D" w14:textId="77777777" w:rsidR="00AC08AF" w:rsidRPr="00DC07DD" w:rsidRDefault="00AC08AF" w:rsidP="00E32F6F">
            <w:pPr>
              <w:pStyle w:val="ListParagraph"/>
              <w:numPr>
                <w:ilvl w:val="0"/>
                <w:numId w:val="1"/>
              </w:numPr>
              <w:rPr>
                <w:rFonts w:ascii="Courier New" w:hAnsi="Courier New" w:cs="Courier New"/>
              </w:rPr>
            </w:pPr>
            <w:r>
              <w:rPr>
                <w:rFonts w:ascii="Courier New" w:hAnsi="Courier New" w:cs="Courier New"/>
              </w:rPr>
              <w:t>i</w:t>
            </w:r>
            <w:r w:rsidRPr="00DC07DD">
              <w:rPr>
                <w:rFonts w:ascii="Courier New" w:hAnsi="Courier New" w:cs="Courier New"/>
              </w:rPr>
              <w:t>p6tables off</w:t>
            </w:r>
          </w:p>
          <w:p w14:paraId="699FE490" w14:textId="77777777" w:rsidR="00AC08AF" w:rsidRDefault="00AC08AF" w:rsidP="00E32F6F">
            <w:pPr>
              <w:pStyle w:val="ListParagraph"/>
              <w:numPr>
                <w:ilvl w:val="0"/>
                <w:numId w:val="1"/>
              </w:numPr>
              <w:rPr>
                <w:rFonts w:ascii="Courier New" w:hAnsi="Courier New" w:cs="Courier New"/>
              </w:rPr>
            </w:pPr>
            <w:proofErr w:type="spellStart"/>
            <w:r>
              <w:rPr>
                <w:rFonts w:ascii="Courier New" w:hAnsi="Courier New" w:cs="Courier New"/>
              </w:rPr>
              <w:t>s</w:t>
            </w:r>
            <w:r w:rsidRPr="00DC07DD">
              <w:rPr>
                <w:rFonts w:ascii="Courier New" w:hAnsi="Courier New" w:cs="Courier New"/>
              </w:rPr>
              <w:t>endmail</w:t>
            </w:r>
            <w:proofErr w:type="spellEnd"/>
            <w:r w:rsidRPr="00DC07DD">
              <w:rPr>
                <w:rFonts w:ascii="Courier New" w:hAnsi="Courier New" w:cs="Courier New"/>
              </w:rPr>
              <w:t xml:space="preserve"> off</w:t>
            </w:r>
          </w:p>
          <w:p w14:paraId="36104B98" w14:textId="77777777" w:rsidR="00AC08AF" w:rsidRDefault="00AC08AF" w:rsidP="00E32F6F">
            <w:pPr>
              <w:pStyle w:val="ListParagraph"/>
              <w:numPr>
                <w:ilvl w:val="0"/>
                <w:numId w:val="1"/>
              </w:numPr>
              <w:rPr>
                <w:rFonts w:ascii="Courier New" w:hAnsi="Courier New" w:cs="Courier New"/>
              </w:rPr>
            </w:pPr>
            <w:proofErr w:type="spellStart"/>
            <w:r>
              <w:rPr>
                <w:rFonts w:ascii="Courier New" w:hAnsi="Courier New" w:cs="Courier New"/>
              </w:rPr>
              <w:t>crond</w:t>
            </w:r>
            <w:proofErr w:type="spellEnd"/>
            <w:r>
              <w:rPr>
                <w:rFonts w:ascii="Courier New" w:hAnsi="Courier New" w:cs="Courier New"/>
              </w:rPr>
              <w:t xml:space="preserve"> off</w:t>
            </w:r>
          </w:p>
          <w:p w14:paraId="2A30D38C" w14:textId="77777777" w:rsidR="00AC08AF" w:rsidRPr="00DC07DD" w:rsidRDefault="00AC08AF" w:rsidP="00E32F6F"/>
        </w:tc>
      </w:tr>
      <w:tr w:rsidR="00AC08AF" w14:paraId="5AD4C552" w14:textId="77777777" w:rsidTr="00E32F6F">
        <w:tc>
          <w:tcPr>
            <w:tcW w:w="2875" w:type="dxa"/>
          </w:tcPr>
          <w:p w14:paraId="11E177EA" w14:textId="77777777" w:rsidR="00AC08AF" w:rsidRPr="005D036B" w:rsidRDefault="00AC08AF" w:rsidP="00E32F6F">
            <w:pPr>
              <w:rPr>
                <w:rFonts w:ascii="Courier New" w:hAnsi="Courier New" w:cs="Courier New"/>
              </w:rPr>
            </w:pPr>
            <w:r>
              <w:rPr>
                <w:rFonts w:ascii="Courier New" w:hAnsi="Courier New" w:cs="Courier New"/>
              </w:rPr>
              <w:t>IAM Role</w:t>
            </w:r>
          </w:p>
        </w:tc>
        <w:tc>
          <w:tcPr>
            <w:tcW w:w="6475" w:type="dxa"/>
          </w:tcPr>
          <w:p w14:paraId="11C20209" w14:textId="77777777" w:rsidR="00AC08AF" w:rsidRPr="005D036B" w:rsidRDefault="00AC08AF" w:rsidP="00E32F6F">
            <w:pPr>
              <w:rPr>
                <w:rFonts w:ascii="Courier New" w:hAnsi="Courier New" w:cs="Courier New"/>
              </w:rPr>
            </w:pPr>
            <w:r>
              <w:rPr>
                <w:rFonts w:ascii="Courier New" w:hAnsi="Courier New" w:cs="Courier New"/>
              </w:rPr>
              <w:t>None</w:t>
            </w:r>
            <w:r w:rsidDel="004D6F9D">
              <w:rPr>
                <w:rFonts w:ascii="Courier New" w:hAnsi="Courier New" w:cs="Courier New"/>
              </w:rPr>
              <w:t xml:space="preserve"> </w:t>
            </w:r>
          </w:p>
        </w:tc>
      </w:tr>
      <w:tr w:rsidR="00AC08AF" w14:paraId="05716DA0" w14:textId="77777777" w:rsidTr="00E32F6F">
        <w:tc>
          <w:tcPr>
            <w:tcW w:w="2875" w:type="dxa"/>
          </w:tcPr>
          <w:p w14:paraId="2FA2C184" w14:textId="77777777" w:rsidR="00AC08AF" w:rsidRDefault="00AC08AF" w:rsidP="00E32F6F">
            <w:pPr>
              <w:rPr>
                <w:rFonts w:ascii="Courier New" w:hAnsi="Courier New" w:cs="Courier New"/>
              </w:rPr>
            </w:pPr>
            <w:r>
              <w:rPr>
                <w:rFonts w:ascii="Courier New" w:hAnsi="Courier New" w:cs="Courier New"/>
              </w:rPr>
              <w:t>Zone</w:t>
            </w:r>
          </w:p>
        </w:tc>
        <w:tc>
          <w:tcPr>
            <w:tcW w:w="6475" w:type="dxa"/>
          </w:tcPr>
          <w:p w14:paraId="11E6BFEB" w14:textId="77777777" w:rsidR="00AC08AF" w:rsidRDefault="00AC08AF" w:rsidP="00E32F6F">
            <w:pPr>
              <w:rPr>
                <w:rFonts w:ascii="Courier New" w:hAnsi="Courier New" w:cs="Courier New"/>
              </w:rPr>
            </w:pPr>
            <w:r>
              <w:rPr>
                <w:rFonts w:ascii="Courier New" w:hAnsi="Courier New" w:cs="Courier New"/>
              </w:rPr>
              <w:t>ap-southeast-1a</w:t>
            </w:r>
          </w:p>
          <w:p w14:paraId="5C5D617A" w14:textId="77777777" w:rsidR="00AC08AF" w:rsidRDefault="00AC08AF" w:rsidP="00E32F6F">
            <w:pPr>
              <w:rPr>
                <w:rFonts w:ascii="Courier New" w:hAnsi="Courier New" w:cs="Courier New"/>
              </w:rPr>
            </w:pPr>
            <w:r>
              <w:rPr>
                <w:rFonts w:ascii="Courier New" w:hAnsi="Courier New" w:cs="Courier New"/>
              </w:rPr>
              <w:t>ap-southeast-1b</w:t>
            </w:r>
            <w:r w:rsidDel="004D6F9D">
              <w:rPr>
                <w:rFonts w:ascii="Courier New" w:hAnsi="Courier New" w:cs="Courier New"/>
              </w:rPr>
              <w:t xml:space="preserve"> </w:t>
            </w:r>
          </w:p>
        </w:tc>
      </w:tr>
      <w:tr w:rsidR="00AC08AF" w14:paraId="5B0F96AF" w14:textId="77777777" w:rsidTr="00E32F6F">
        <w:tc>
          <w:tcPr>
            <w:tcW w:w="2875" w:type="dxa"/>
          </w:tcPr>
          <w:p w14:paraId="6B87409B" w14:textId="77777777" w:rsidR="00AC08AF" w:rsidRDefault="00AC08AF" w:rsidP="00E32F6F">
            <w:pPr>
              <w:rPr>
                <w:rFonts w:ascii="Courier New" w:hAnsi="Courier New" w:cs="Courier New"/>
              </w:rPr>
            </w:pPr>
            <w:r>
              <w:rPr>
                <w:rFonts w:ascii="Courier New" w:hAnsi="Courier New" w:cs="Courier New"/>
              </w:rPr>
              <w:t>Quantity</w:t>
            </w:r>
          </w:p>
        </w:tc>
        <w:tc>
          <w:tcPr>
            <w:tcW w:w="6475" w:type="dxa"/>
          </w:tcPr>
          <w:p w14:paraId="3EC65DF7" w14:textId="77777777" w:rsidR="00AC08AF" w:rsidRDefault="00AC08AF" w:rsidP="00E32F6F">
            <w:pPr>
              <w:rPr>
                <w:rFonts w:ascii="Courier New" w:hAnsi="Courier New" w:cs="Courier New"/>
              </w:rPr>
            </w:pPr>
            <w:r>
              <w:rPr>
                <w:rFonts w:ascii="Courier New" w:hAnsi="Courier New" w:cs="Courier New"/>
              </w:rPr>
              <w:t>2</w:t>
            </w:r>
          </w:p>
        </w:tc>
      </w:tr>
      <w:tr w:rsidR="00AC08AF" w14:paraId="3EC12178" w14:textId="77777777" w:rsidTr="00E32F6F">
        <w:tc>
          <w:tcPr>
            <w:tcW w:w="2875" w:type="dxa"/>
          </w:tcPr>
          <w:p w14:paraId="00149C22" w14:textId="77777777" w:rsidR="00AC08AF" w:rsidRDefault="00AC08AF" w:rsidP="00E32F6F">
            <w:pPr>
              <w:rPr>
                <w:rFonts w:ascii="Courier New" w:hAnsi="Courier New" w:cs="Courier New"/>
              </w:rPr>
            </w:pPr>
            <w:r>
              <w:rPr>
                <w:rFonts w:ascii="Courier New" w:hAnsi="Courier New" w:cs="Courier New"/>
              </w:rPr>
              <w:t>Load balanced</w:t>
            </w:r>
          </w:p>
        </w:tc>
        <w:tc>
          <w:tcPr>
            <w:tcW w:w="6475" w:type="dxa"/>
          </w:tcPr>
          <w:p w14:paraId="31B66EB0" w14:textId="77777777" w:rsidR="00AC08AF" w:rsidRDefault="00AC08AF" w:rsidP="00E32F6F">
            <w:pPr>
              <w:rPr>
                <w:rFonts w:ascii="Courier New" w:hAnsi="Courier New" w:cs="Courier New"/>
              </w:rPr>
            </w:pPr>
            <w:r>
              <w:rPr>
                <w:rFonts w:ascii="Courier New" w:hAnsi="Courier New" w:cs="Courier New"/>
              </w:rPr>
              <w:t>No</w:t>
            </w:r>
            <w:r w:rsidDel="004D6F9D">
              <w:rPr>
                <w:rFonts w:ascii="Courier New" w:hAnsi="Courier New" w:cs="Courier New"/>
              </w:rPr>
              <w:t xml:space="preserve"> </w:t>
            </w:r>
          </w:p>
        </w:tc>
      </w:tr>
      <w:tr w:rsidR="00AC08AF" w14:paraId="226B13DC" w14:textId="77777777" w:rsidTr="00E32F6F">
        <w:tc>
          <w:tcPr>
            <w:tcW w:w="2875" w:type="dxa"/>
          </w:tcPr>
          <w:p w14:paraId="122DBD4E" w14:textId="77777777" w:rsidR="00AC08AF" w:rsidRDefault="00AC08AF" w:rsidP="00E32F6F">
            <w:pPr>
              <w:rPr>
                <w:rFonts w:ascii="Courier New" w:hAnsi="Courier New" w:cs="Courier New"/>
              </w:rPr>
            </w:pPr>
            <w:r>
              <w:rPr>
                <w:rFonts w:ascii="Courier New" w:hAnsi="Courier New" w:cs="Courier New"/>
              </w:rPr>
              <w:t>Storage (Ephemeral)</w:t>
            </w:r>
          </w:p>
        </w:tc>
        <w:tc>
          <w:tcPr>
            <w:tcW w:w="6475" w:type="dxa"/>
          </w:tcPr>
          <w:p w14:paraId="7FC42276" w14:textId="77777777" w:rsidR="00AC08AF" w:rsidRDefault="00AC08AF" w:rsidP="00E32F6F">
            <w:pPr>
              <w:rPr>
                <w:rFonts w:ascii="Courier New" w:hAnsi="Courier New" w:cs="Courier New"/>
              </w:rPr>
            </w:pPr>
            <w:r>
              <w:rPr>
                <w:rFonts w:ascii="Courier New" w:hAnsi="Courier New" w:cs="Courier New"/>
              </w:rPr>
              <w:t>Root, 10GB</w:t>
            </w:r>
            <w:r w:rsidDel="004D6F9D">
              <w:rPr>
                <w:rFonts w:ascii="Courier New" w:hAnsi="Courier New" w:cs="Courier New"/>
              </w:rPr>
              <w:t xml:space="preserve"> </w:t>
            </w:r>
          </w:p>
        </w:tc>
      </w:tr>
      <w:tr w:rsidR="00AC08AF" w:rsidRPr="00C864C4" w14:paraId="079D6623" w14:textId="77777777" w:rsidTr="00E32F6F">
        <w:tc>
          <w:tcPr>
            <w:tcW w:w="9350" w:type="dxa"/>
            <w:gridSpan w:val="2"/>
            <w:shd w:val="clear" w:color="auto" w:fill="8496B0" w:themeFill="text2" w:themeFillTint="99"/>
          </w:tcPr>
          <w:p w14:paraId="00E5B6AB" w14:textId="77777777" w:rsidR="00AC08AF" w:rsidRPr="00C864C4" w:rsidRDefault="00AC08AF" w:rsidP="00E32F6F">
            <w:pPr>
              <w:rPr>
                <w:rFonts w:ascii="Courier New" w:hAnsi="Courier New" w:cs="Courier New"/>
                <w:color w:val="FFFFFF" w:themeColor="background1"/>
              </w:rPr>
            </w:pPr>
            <w:r>
              <w:rPr>
                <w:rFonts w:ascii="Courier New" w:hAnsi="Courier New" w:cs="Courier New"/>
                <w:color w:val="FFFFFF" w:themeColor="background1"/>
              </w:rPr>
              <w:t>eth0</w:t>
            </w:r>
          </w:p>
        </w:tc>
      </w:tr>
      <w:tr w:rsidR="00AC08AF" w:rsidRPr="005D036B" w14:paraId="3148F26F" w14:textId="77777777" w:rsidTr="00E32F6F">
        <w:tc>
          <w:tcPr>
            <w:tcW w:w="2875" w:type="dxa"/>
            <w:shd w:val="clear" w:color="auto" w:fill="FFFFFF" w:themeFill="background1"/>
          </w:tcPr>
          <w:p w14:paraId="3C64000B" w14:textId="77777777" w:rsidR="00AC08AF" w:rsidRPr="005D036B" w:rsidRDefault="00AC08AF" w:rsidP="00E32F6F">
            <w:pPr>
              <w:rPr>
                <w:rFonts w:ascii="Courier New" w:hAnsi="Courier New" w:cs="Courier New"/>
              </w:rPr>
            </w:pPr>
            <w:r>
              <w:rPr>
                <w:rFonts w:ascii="Courier New" w:hAnsi="Courier New" w:cs="Courier New"/>
              </w:rPr>
              <w:t>Subnet</w:t>
            </w:r>
          </w:p>
        </w:tc>
        <w:tc>
          <w:tcPr>
            <w:tcW w:w="6475" w:type="dxa"/>
            <w:shd w:val="clear" w:color="auto" w:fill="FFFFFF" w:themeFill="background1"/>
          </w:tcPr>
          <w:p w14:paraId="6362753B" w14:textId="77777777" w:rsidR="00AC08AF" w:rsidRDefault="00AC08AF" w:rsidP="00E32F6F">
            <w:pPr>
              <w:rPr>
                <w:rFonts w:ascii="Courier New" w:hAnsi="Courier New" w:cs="Courier New"/>
              </w:rPr>
            </w:pPr>
            <w:r>
              <w:rPr>
                <w:rFonts w:ascii="Courier New" w:hAnsi="Courier New" w:cs="Courier New"/>
              </w:rPr>
              <w:t>foodida-vpc.dev1_privateAsubnet</w:t>
            </w:r>
          </w:p>
          <w:p w14:paraId="533848AD" w14:textId="77777777" w:rsidR="00AC08AF" w:rsidRPr="005D036B" w:rsidRDefault="00AC08AF" w:rsidP="00E32F6F">
            <w:pPr>
              <w:rPr>
                <w:rFonts w:ascii="Courier New" w:hAnsi="Courier New" w:cs="Courier New"/>
              </w:rPr>
            </w:pPr>
            <w:r>
              <w:rPr>
                <w:rFonts w:ascii="Courier New" w:hAnsi="Courier New" w:cs="Courier New"/>
              </w:rPr>
              <w:t>foodida-vpc.dev1_privateBsubnet</w:t>
            </w:r>
          </w:p>
        </w:tc>
      </w:tr>
      <w:tr w:rsidR="00AC08AF" w:rsidRPr="005D036B" w14:paraId="1CC8FF02" w14:textId="77777777" w:rsidTr="00E32F6F">
        <w:tc>
          <w:tcPr>
            <w:tcW w:w="2875" w:type="dxa"/>
            <w:shd w:val="clear" w:color="auto" w:fill="FFFFFF" w:themeFill="background1"/>
          </w:tcPr>
          <w:p w14:paraId="56896124" w14:textId="77777777" w:rsidR="00AC08AF" w:rsidRPr="005D036B" w:rsidRDefault="00AC08AF" w:rsidP="00E32F6F">
            <w:pPr>
              <w:rPr>
                <w:rFonts w:ascii="Courier New" w:hAnsi="Courier New" w:cs="Courier New"/>
              </w:rPr>
            </w:pPr>
            <w:r>
              <w:rPr>
                <w:rFonts w:ascii="Courier New" w:hAnsi="Courier New" w:cs="Courier New"/>
              </w:rPr>
              <w:t>Security Group</w:t>
            </w:r>
          </w:p>
        </w:tc>
        <w:tc>
          <w:tcPr>
            <w:tcW w:w="6475" w:type="dxa"/>
            <w:shd w:val="clear" w:color="auto" w:fill="FFFFFF" w:themeFill="background1"/>
          </w:tcPr>
          <w:p w14:paraId="6F609398" w14:textId="77777777" w:rsidR="00AC08AF" w:rsidRDefault="00AC08AF" w:rsidP="00E32F6F">
            <w:pPr>
              <w:rPr>
                <w:rFonts w:ascii="Courier New" w:hAnsi="Courier New" w:cs="Courier New"/>
              </w:rPr>
            </w:pPr>
            <w:r>
              <w:rPr>
                <w:rFonts w:ascii="Courier New" w:hAnsi="Courier New" w:cs="Courier New"/>
              </w:rPr>
              <w:t>foodida-vpc.dev1_DNS</w:t>
            </w:r>
          </w:p>
          <w:p w14:paraId="670B0F2D" w14:textId="77777777" w:rsidR="00AC08AF" w:rsidRDefault="00AC08AF" w:rsidP="00E32F6F">
            <w:pPr>
              <w:rPr>
                <w:rFonts w:ascii="Courier New" w:hAnsi="Courier New" w:cs="Courier New"/>
              </w:rPr>
            </w:pPr>
            <w:r>
              <w:rPr>
                <w:rFonts w:ascii="Courier New" w:hAnsi="Courier New" w:cs="Courier New"/>
              </w:rPr>
              <w:t>foodida-vpc.dev1_inf-core-local</w:t>
            </w:r>
          </w:p>
          <w:p w14:paraId="2E520CFD" w14:textId="77777777" w:rsidR="00AC08AF" w:rsidRPr="005D036B" w:rsidRDefault="00AC08AF" w:rsidP="00E32F6F">
            <w:pPr>
              <w:rPr>
                <w:rFonts w:ascii="Courier New" w:hAnsi="Courier New" w:cs="Courier New"/>
              </w:rPr>
            </w:pPr>
            <w:r>
              <w:rPr>
                <w:rFonts w:ascii="Courier New" w:hAnsi="Courier New" w:cs="Courier New"/>
              </w:rPr>
              <w:t>foodida-vpc.dev1_inf-monitoring-local</w:t>
            </w:r>
            <w:r w:rsidDel="004D6F9D">
              <w:rPr>
                <w:rFonts w:ascii="Courier New" w:hAnsi="Courier New" w:cs="Courier New"/>
              </w:rPr>
              <w:t xml:space="preserve"> </w:t>
            </w:r>
          </w:p>
        </w:tc>
      </w:tr>
    </w:tbl>
    <w:p w14:paraId="65EBB2EF" w14:textId="77777777" w:rsidR="00AC08AF" w:rsidRDefault="00AC08AF" w:rsidP="00AC08AF">
      <w:pPr>
        <w:pStyle w:val="Heading3"/>
      </w:pPr>
    </w:p>
    <w:p w14:paraId="50DC069B" w14:textId="486A4F23" w:rsidR="003920BE" w:rsidRPr="003920BE" w:rsidRDefault="003920BE" w:rsidP="008E3F7C">
      <w:pPr>
        <w:pStyle w:val="Heading3"/>
      </w:pPr>
      <w:bookmarkStart w:id="39" w:name="_Toc421984104"/>
      <w:r>
        <w:t>Reverse Proxy</w:t>
      </w:r>
      <w:bookmarkEnd w:id="39"/>
    </w:p>
    <w:tbl>
      <w:tblPr>
        <w:tblStyle w:val="TableGrid"/>
        <w:tblW w:w="0" w:type="auto"/>
        <w:tblLook w:val="04A0" w:firstRow="1" w:lastRow="0" w:firstColumn="1" w:lastColumn="0" w:noHBand="0" w:noVBand="1"/>
      </w:tblPr>
      <w:tblGrid>
        <w:gridCol w:w="2875"/>
        <w:gridCol w:w="6475"/>
      </w:tblGrid>
      <w:tr w:rsidR="003920BE" w14:paraId="646CC7B4" w14:textId="77777777" w:rsidTr="001D0ABA">
        <w:tc>
          <w:tcPr>
            <w:tcW w:w="2875" w:type="dxa"/>
            <w:shd w:val="clear" w:color="auto" w:fill="8496B0" w:themeFill="text2" w:themeFillTint="99"/>
          </w:tcPr>
          <w:p w14:paraId="4FE0078F" w14:textId="77777777" w:rsidR="003920BE" w:rsidRPr="005D036B" w:rsidRDefault="003920BE" w:rsidP="001D0ABA">
            <w:pPr>
              <w:rPr>
                <w:rFonts w:ascii="Courier New" w:hAnsi="Courier New" w:cs="Courier New"/>
                <w:color w:val="FFFFFF" w:themeColor="background1"/>
              </w:rPr>
            </w:pPr>
            <w:r w:rsidRPr="005D036B">
              <w:rPr>
                <w:rFonts w:ascii="Courier New" w:hAnsi="Courier New" w:cs="Courier New"/>
                <w:color w:val="FFFFFF" w:themeColor="background1"/>
              </w:rPr>
              <w:t>Info</w:t>
            </w:r>
          </w:p>
        </w:tc>
        <w:tc>
          <w:tcPr>
            <w:tcW w:w="6475" w:type="dxa"/>
            <w:shd w:val="clear" w:color="auto" w:fill="8496B0" w:themeFill="text2" w:themeFillTint="99"/>
          </w:tcPr>
          <w:p w14:paraId="608EE179" w14:textId="77777777" w:rsidR="003920BE" w:rsidRPr="005D036B" w:rsidRDefault="003920BE" w:rsidP="001D0ABA">
            <w:pPr>
              <w:rPr>
                <w:rFonts w:ascii="Courier New" w:hAnsi="Courier New" w:cs="Courier New"/>
                <w:color w:val="FFFFFF" w:themeColor="background1"/>
              </w:rPr>
            </w:pPr>
            <w:r w:rsidRPr="005D036B">
              <w:rPr>
                <w:rFonts w:ascii="Courier New" w:hAnsi="Courier New" w:cs="Courier New"/>
                <w:color w:val="FFFFFF" w:themeColor="background1"/>
              </w:rPr>
              <w:t>Value</w:t>
            </w:r>
          </w:p>
        </w:tc>
      </w:tr>
      <w:tr w:rsidR="003920BE" w14:paraId="2D228FF0" w14:textId="77777777" w:rsidTr="001D0ABA">
        <w:tc>
          <w:tcPr>
            <w:tcW w:w="2875" w:type="dxa"/>
          </w:tcPr>
          <w:p w14:paraId="3C36420C" w14:textId="77777777" w:rsidR="003920BE" w:rsidRDefault="003920BE" w:rsidP="001D0ABA">
            <w:pPr>
              <w:rPr>
                <w:rFonts w:ascii="Courier New" w:hAnsi="Courier New" w:cs="Courier New"/>
              </w:rPr>
            </w:pPr>
            <w:r>
              <w:rPr>
                <w:rFonts w:ascii="Courier New" w:hAnsi="Courier New" w:cs="Courier New"/>
              </w:rPr>
              <w:t>Name</w:t>
            </w:r>
          </w:p>
        </w:tc>
        <w:tc>
          <w:tcPr>
            <w:tcW w:w="6475" w:type="dxa"/>
          </w:tcPr>
          <w:p w14:paraId="0890914B" w14:textId="0AA2EBDC" w:rsidR="003920BE" w:rsidRDefault="003920BE" w:rsidP="003920BE">
            <w:pPr>
              <w:rPr>
                <w:rFonts w:ascii="Courier New" w:hAnsi="Courier New" w:cs="Courier New"/>
              </w:rPr>
            </w:pPr>
          </w:p>
        </w:tc>
      </w:tr>
      <w:tr w:rsidR="003920BE" w14:paraId="0FB432E8" w14:textId="77777777" w:rsidTr="001D0ABA">
        <w:tc>
          <w:tcPr>
            <w:tcW w:w="2875" w:type="dxa"/>
          </w:tcPr>
          <w:p w14:paraId="21F8ABAD" w14:textId="77777777" w:rsidR="003920BE" w:rsidRPr="005D036B" w:rsidRDefault="003920BE" w:rsidP="001D0ABA">
            <w:pPr>
              <w:rPr>
                <w:rFonts w:ascii="Courier New" w:hAnsi="Courier New" w:cs="Courier New"/>
              </w:rPr>
            </w:pPr>
            <w:r>
              <w:rPr>
                <w:rFonts w:ascii="Courier New" w:hAnsi="Courier New" w:cs="Courier New"/>
              </w:rPr>
              <w:t>Size</w:t>
            </w:r>
          </w:p>
        </w:tc>
        <w:tc>
          <w:tcPr>
            <w:tcW w:w="6475" w:type="dxa"/>
          </w:tcPr>
          <w:p w14:paraId="5BDEDC3F" w14:textId="273F0CA6" w:rsidR="003920BE" w:rsidRPr="005D036B" w:rsidRDefault="003920BE" w:rsidP="001D0ABA">
            <w:pPr>
              <w:rPr>
                <w:rFonts w:ascii="Courier New" w:hAnsi="Courier New" w:cs="Courier New"/>
              </w:rPr>
            </w:pPr>
          </w:p>
        </w:tc>
      </w:tr>
      <w:tr w:rsidR="003920BE" w14:paraId="1A8DA2E5" w14:textId="77777777" w:rsidTr="001D0ABA">
        <w:tc>
          <w:tcPr>
            <w:tcW w:w="2875" w:type="dxa"/>
          </w:tcPr>
          <w:p w14:paraId="0F11B5D7" w14:textId="77777777" w:rsidR="003920BE" w:rsidRDefault="003920BE" w:rsidP="001D0ABA">
            <w:pPr>
              <w:rPr>
                <w:rFonts w:ascii="Courier New" w:hAnsi="Courier New" w:cs="Courier New"/>
              </w:rPr>
            </w:pPr>
            <w:r>
              <w:rPr>
                <w:rFonts w:ascii="Courier New" w:hAnsi="Courier New" w:cs="Courier New"/>
              </w:rPr>
              <w:t>AMI</w:t>
            </w:r>
          </w:p>
        </w:tc>
        <w:tc>
          <w:tcPr>
            <w:tcW w:w="6475" w:type="dxa"/>
          </w:tcPr>
          <w:p w14:paraId="3579BE7D" w14:textId="38D4F8D9" w:rsidR="003920BE" w:rsidRDefault="003920BE" w:rsidP="003920BE">
            <w:pPr>
              <w:rPr>
                <w:rFonts w:ascii="Courier New" w:hAnsi="Courier New" w:cs="Courier New"/>
              </w:rPr>
            </w:pPr>
          </w:p>
        </w:tc>
      </w:tr>
      <w:tr w:rsidR="003920BE" w14:paraId="42633888" w14:textId="77777777" w:rsidTr="001D0ABA">
        <w:tc>
          <w:tcPr>
            <w:tcW w:w="2875" w:type="dxa"/>
          </w:tcPr>
          <w:p w14:paraId="46AEEABB" w14:textId="77777777" w:rsidR="003920BE" w:rsidRDefault="003920BE" w:rsidP="001D0ABA">
            <w:pPr>
              <w:rPr>
                <w:rFonts w:ascii="Courier New" w:hAnsi="Courier New" w:cs="Courier New"/>
              </w:rPr>
            </w:pPr>
            <w:r>
              <w:rPr>
                <w:rFonts w:ascii="Courier New" w:hAnsi="Courier New" w:cs="Courier New"/>
              </w:rPr>
              <w:t>Stack</w:t>
            </w:r>
          </w:p>
        </w:tc>
        <w:tc>
          <w:tcPr>
            <w:tcW w:w="6475" w:type="dxa"/>
          </w:tcPr>
          <w:p w14:paraId="3F6FE2F9" w14:textId="5D5B6DAE" w:rsidR="003920BE" w:rsidRDefault="003920BE" w:rsidP="001D0ABA">
            <w:pPr>
              <w:rPr>
                <w:rFonts w:ascii="Courier New" w:hAnsi="Courier New" w:cs="Courier New"/>
              </w:rPr>
            </w:pPr>
          </w:p>
        </w:tc>
      </w:tr>
      <w:tr w:rsidR="003920BE" w14:paraId="378B45B5" w14:textId="77777777" w:rsidTr="001D0ABA">
        <w:tc>
          <w:tcPr>
            <w:tcW w:w="2875" w:type="dxa"/>
          </w:tcPr>
          <w:p w14:paraId="737C9D95" w14:textId="77777777" w:rsidR="003920BE" w:rsidRDefault="003920BE" w:rsidP="001D0ABA">
            <w:pPr>
              <w:rPr>
                <w:rFonts w:ascii="Courier New" w:hAnsi="Courier New" w:cs="Courier New"/>
              </w:rPr>
            </w:pPr>
            <w:r>
              <w:rPr>
                <w:rFonts w:ascii="Courier New" w:hAnsi="Courier New" w:cs="Courier New"/>
              </w:rPr>
              <w:t>Services</w:t>
            </w:r>
          </w:p>
        </w:tc>
        <w:tc>
          <w:tcPr>
            <w:tcW w:w="6475" w:type="dxa"/>
          </w:tcPr>
          <w:p w14:paraId="5EC49B6B" w14:textId="178B85AE" w:rsidR="003920BE" w:rsidRPr="00DC07DD" w:rsidRDefault="003920BE" w:rsidP="001D0ABA">
            <w:pPr>
              <w:pStyle w:val="ListParagraph"/>
              <w:numPr>
                <w:ilvl w:val="0"/>
                <w:numId w:val="1"/>
              </w:numPr>
              <w:rPr>
                <w:rFonts w:ascii="Courier New" w:hAnsi="Courier New" w:cs="Courier New"/>
              </w:rPr>
            </w:pPr>
          </w:p>
        </w:tc>
      </w:tr>
      <w:tr w:rsidR="003920BE" w14:paraId="22911890" w14:textId="77777777" w:rsidTr="001D0ABA">
        <w:tc>
          <w:tcPr>
            <w:tcW w:w="2875" w:type="dxa"/>
          </w:tcPr>
          <w:p w14:paraId="74FE063F" w14:textId="77777777" w:rsidR="003920BE" w:rsidRPr="005D036B" w:rsidRDefault="003920BE" w:rsidP="001D0ABA">
            <w:pPr>
              <w:rPr>
                <w:rFonts w:ascii="Courier New" w:hAnsi="Courier New" w:cs="Courier New"/>
              </w:rPr>
            </w:pPr>
            <w:r>
              <w:rPr>
                <w:rFonts w:ascii="Courier New" w:hAnsi="Courier New" w:cs="Courier New"/>
              </w:rPr>
              <w:t>IAM Role</w:t>
            </w:r>
          </w:p>
        </w:tc>
        <w:tc>
          <w:tcPr>
            <w:tcW w:w="6475" w:type="dxa"/>
          </w:tcPr>
          <w:p w14:paraId="50428264" w14:textId="5E94130A" w:rsidR="003920BE" w:rsidRPr="005D036B" w:rsidRDefault="003920BE" w:rsidP="001D0ABA">
            <w:pPr>
              <w:rPr>
                <w:rFonts w:ascii="Courier New" w:hAnsi="Courier New" w:cs="Courier New"/>
              </w:rPr>
            </w:pPr>
          </w:p>
        </w:tc>
      </w:tr>
      <w:tr w:rsidR="003920BE" w14:paraId="20783B27" w14:textId="77777777" w:rsidTr="001D0ABA">
        <w:tc>
          <w:tcPr>
            <w:tcW w:w="2875" w:type="dxa"/>
          </w:tcPr>
          <w:p w14:paraId="336804CF" w14:textId="77777777" w:rsidR="003920BE" w:rsidRDefault="003920BE" w:rsidP="001D0ABA">
            <w:pPr>
              <w:rPr>
                <w:rFonts w:ascii="Courier New" w:hAnsi="Courier New" w:cs="Courier New"/>
              </w:rPr>
            </w:pPr>
            <w:r>
              <w:rPr>
                <w:rFonts w:ascii="Courier New" w:hAnsi="Courier New" w:cs="Courier New"/>
              </w:rPr>
              <w:t>Zone</w:t>
            </w:r>
          </w:p>
        </w:tc>
        <w:tc>
          <w:tcPr>
            <w:tcW w:w="6475" w:type="dxa"/>
          </w:tcPr>
          <w:p w14:paraId="388D5164" w14:textId="71AB54A0" w:rsidR="003920BE" w:rsidRDefault="003920BE" w:rsidP="001D0ABA">
            <w:pPr>
              <w:rPr>
                <w:rFonts w:ascii="Courier New" w:hAnsi="Courier New" w:cs="Courier New"/>
              </w:rPr>
            </w:pPr>
          </w:p>
        </w:tc>
      </w:tr>
      <w:tr w:rsidR="003920BE" w14:paraId="6C8B9DBE" w14:textId="77777777" w:rsidTr="001D0ABA">
        <w:tc>
          <w:tcPr>
            <w:tcW w:w="2875" w:type="dxa"/>
          </w:tcPr>
          <w:p w14:paraId="3F820822" w14:textId="77777777" w:rsidR="003920BE" w:rsidRDefault="003920BE" w:rsidP="001D0ABA">
            <w:pPr>
              <w:rPr>
                <w:rFonts w:ascii="Courier New" w:hAnsi="Courier New" w:cs="Courier New"/>
              </w:rPr>
            </w:pPr>
            <w:r>
              <w:rPr>
                <w:rFonts w:ascii="Courier New" w:hAnsi="Courier New" w:cs="Courier New"/>
              </w:rPr>
              <w:lastRenderedPageBreak/>
              <w:t>Quantity</w:t>
            </w:r>
          </w:p>
        </w:tc>
        <w:tc>
          <w:tcPr>
            <w:tcW w:w="6475" w:type="dxa"/>
          </w:tcPr>
          <w:p w14:paraId="7A7EC655" w14:textId="54DA70D7" w:rsidR="003920BE" w:rsidRDefault="003920BE" w:rsidP="001D0ABA">
            <w:pPr>
              <w:rPr>
                <w:rFonts w:ascii="Courier New" w:hAnsi="Courier New" w:cs="Courier New"/>
              </w:rPr>
            </w:pPr>
          </w:p>
        </w:tc>
      </w:tr>
      <w:tr w:rsidR="003920BE" w14:paraId="341880AE" w14:textId="77777777" w:rsidTr="001D0ABA">
        <w:tc>
          <w:tcPr>
            <w:tcW w:w="2875" w:type="dxa"/>
          </w:tcPr>
          <w:p w14:paraId="432F6D65" w14:textId="77777777" w:rsidR="003920BE" w:rsidRDefault="003920BE" w:rsidP="001D0ABA">
            <w:pPr>
              <w:rPr>
                <w:rFonts w:ascii="Courier New" w:hAnsi="Courier New" w:cs="Courier New"/>
              </w:rPr>
            </w:pPr>
            <w:r>
              <w:rPr>
                <w:rFonts w:ascii="Courier New" w:hAnsi="Courier New" w:cs="Courier New"/>
              </w:rPr>
              <w:t>Load balanced</w:t>
            </w:r>
          </w:p>
        </w:tc>
        <w:tc>
          <w:tcPr>
            <w:tcW w:w="6475" w:type="dxa"/>
          </w:tcPr>
          <w:p w14:paraId="0D84A0C6" w14:textId="5B27C58A" w:rsidR="003920BE" w:rsidRDefault="003920BE" w:rsidP="001D0ABA">
            <w:pPr>
              <w:rPr>
                <w:rFonts w:ascii="Courier New" w:hAnsi="Courier New" w:cs="Courier New"/>
              </w:rPr>
            </w:pPr>
          </w:p>
        </w:tc>
      </w:tr>
      <w:tr w:rsidR="003920BE" w14:paraId="18FA4C15" w14:textId="77777777" w:rsidTr="001D0ABA">
        <w:tc>
          <w:tcPr>
            <w:tcW w:w="2875" w:type="dxa"/>
          </w:tcPr>
          <w:p w14:paraId="2B0D6842" w14:textId="77777777" w:rsidR="003920BE" w:rsidRDefault="003920BE" w:rsidP="001D0ABA">
            <w:pPr>
              <w:rPr>
                <w:rFonts w:ascii="Courier New" w:hAnsi="Courier New" w:cs="Courier New"/>
              </w:rPr>
            </w:pPr>
            <w:r>
              <w:rPr>
                <w:rFonts w:ascii="Courier New" w:hAnsi="Courier New" w:cs="Courier New"/>
              </w:rPr>
              <w:t>Storage (Ephemeral)</w:t>
            </w:r>
          </w:p>
        </w:tc>
        <w:tc>
          <w:tcPr>
            <w:tcW w:w="6475" w:type="dxa"/>
          </w:tcPr>
          <w:p w14:paraId="3C6565AC" w14:textId="1FD22C61" w:rsidR="003920BE" w:rsidRDefault="003920BE" w:rsidP="001D0ABA">
            <w:pPr>
              <w:rPr>
                <w:rFonts w:ascii="Courier New" w:hAnsi="Courier New" w:cs="Courier New"/>
              </w:rPr>
            </w:pPr>
          </w:p>
        </w:tc>
      </w:tr>
      <w:tr w:rsidR="003920BE" w14:paraId="6724BC07" w14:textId="77777777" w:rsidTr="001D0ABA">
        <w:tc>
          <w:tcPr>
            <w:tcW w:w="2875" w:type="dxa"/>
          </w:tcPr>
          <w:p w14:paraId="554577E0" w14:textId="77777777" w:rsidR="003920BE" w:rsidRDefault="003920BE" w:rsidP="001D0ABA">
            <w:pPr>
              <w:rPr>
                <w:rFonts w:ascii="Courier New" w:hAnsi="Courier New" w:cs="Courier New"/>
              </w:rPr>
            </w:pPr>
            <w:r>
              <w:rPr>
                <w:rFonts w:ascii="Courier New" w:hAnsi="Courier New" w:cs="Courier New"/>
              </w:rPr>
              <w:t>Storage (Instance)</w:t>
            </w:r>
          </w:p>
        </w:tc>
        <w:tc>
          <w:tcPr>
            <w:tcW w:w="6475" w:type="dxa"/>
          </w:tcPr>
          <w:p w14:paraId="6514B9B2" w14:textId="5CFD58A2" w:rsidR="003920BE" w:rsidRDefault="003920BE" w:rsidP="001D0ABA">
            <w:pPr>
              <w:rPr>
                <w:rFonts w:ascii="Courier New" w:hAnsi="Courier New" w:cs="Courier New"/>
              </w:rPr>
            </w:pPr>
          </w:p>
        </w:tc>
      </w:tr>
      <w:tr w:rsidR="003920BE" w:rsidRPr="00C864C4" w14:paraId="5E45E764" w14:textId="77777777" w:rsidTr="001D0ABA">
        <w:tc>
          <w:tcPr>
            <w:tcW w:w="9350" w:type="dxa"/>
            <w:gridSpan w:val="2"/>
            <w:shd w:val="clear" w:color="auto" w:fill="8496B0" w:themeFill="text2" w:themeFillTint="99"/>
          </w:tcPr>
          <w:p w14:paraId="074E34A2" w14:textId="7E3E1F0E" w:rsidR="003920BE" w:rsidRPr="00C864C4" w:rsidRDefault="003920BE" w:rsidP="001D0ABA">
            <w:pPr>
              <w:rPr>
                <w:rFonts w:ascii="Courier New" w:hAnsi="Courier New" w:cs="Courier New"/>
                <w:color w:val="FFFFFF" w:themeColor="background1"/>
              </w:rPr>
            </w:pPr>
          </w:p>
        </w:tc>
      </w:tr>
      <w:tr w:rsidR="003920BE" w:rsidRPr="005D036B" w14:paraId="018A1BC8" w14:textId="77777777" w:rsidTr="001D0ABA">
        <w:tc>
          <w:tcPr>
            <w:tcW w:w="2875" w:type="dxa"/>
            <w:shd w:val="clear" w:color="auto" w:fill="FFFFFF" w:themeFill="background1"/>
          </w:tcPr>
          <w:p w14:paraId="3ACADE8A" w14:textId="77777777" w:rsidR="003920BE" w:rsidRPr="005D036B" w:rsidRDefault="003920BE" w:rsidP="001D0ABA">
            <w:pPr>
              <w:rPr>
                <w:rFonts w:ascii="Courier New" w:hAnsi="Courier New" w:cs="Courier New"/>
              </w:rPr>
            </w:pPr>
            <w:r>
              <w:rPr>
                <w:rFonts w:ascii="Courier New" w:hAnsi="Courier New" w:cs="Courier New"/>
              </w:rPr>
              <w:t>Subnet</w:t>
            </w:r>
          </w:p>
        </w:tc>
        <w:tc>
          <w:tcPr>
            <w:tcW w:w="6475" w:type="dxa"/>
            <w:shd w:val="clear" w:color="auto" w:fill="FFFFFF" w:themeFill="background1"/>
          </w:tcPr>
          <w:p w14:paraId="13C82D9A" w14:textId="303A64FB" w:rsidR="003920BE" w:rsidRPr="005D036B" w:rsidRDefault="003920BE" w:rsidP="003920BE">
            <w:pPr>
              <w:rPr>
                <w:rFonts w:ascii="Courier New" w:hAnsi="Courier New" w:cs="Courier New"/>
              </w:rPr>
            </w:pPr>
          </w:p>
        </w:tc>
      </w:tr>
      <w:tr w:rsidR="003920BE" w:rsidRPr="005D036B" w14:paraId="43BCDCA4" w14:textId="77777777" w:rsidTr="001D0ABA">
        <w:tc>
          <w:tcPr>
            <w:tcW w:w="2875" w:type="dxa"/>
            <w:shd w:val="clear" w:color="auto" w:fill="FFFFFF" w:themeFill="background1"/>
          </w:tcPr>
          <w:p w14:paraId="2A5868ED" w14:textId="77777777" w:rsidR="003920BE" w:rsidRPr="005D036B" w:rsidRDefault="003920BE" w:rsidP="001D0ABA">
            <w:pPr>
              <w:rPr>
                <w:rFonts w:ascii="Courier New" w:hAnsi="Courier New" w:cs="Courier New"/>
              </w:rPr>
            </w:pPr>
            <w:r>
              <w:rPr>
                <w:rFonts w:ascii="Courier New" w:hAnsi="Courier New" w:cs="Courier New"/>
              </w:rPr>
              <w:t>Security Group</w:t>
            </w:r>
          </w:p>
        </w:tc>
        <w:tc>
          <w:tcPr>
            <w:tcW w:w="6475" w:type="dxa"/>
            <w:shd w:val="clear" w:color="auto" w:fill="FFFFFF" w:themeFill="background1"/>
          </w:tcPr>
          <w:p w14:paraId="1CBE1874" w14:textId="4B40C5A1" w:rsidR="003920BE" w:rsidRPr="005D036B" w:rsidRDefault="003920BE" w:rsidP="003920BE">
            <w:pPr>
              <w:rPr>
                <w:rFonts w:ascii="Courier New" w:hAnsi="Courier New" w:cs="Courier New"/>
              </w:rPr>
            </w:pPr>
          </w:p>
        </w:tc>
      </w:tr>
      <w:tr w:rsidR="003920BE" w14:paraId="6000F046" w14:textId="77777777" w:rsidTr="001D0ABA">
        <w:tc>
          <w:tcPr>
            <w:tcW w:w="2875" w:type="dxa"/>
            <w:shd w:val="clear" w:color="auto" w:fill="FFFFFF" w:themeFill="background1"/>
          </w:tcPr>
          <w:p w14:paraId="3F694E24" w14:textId="77777777" w:rsidR="003920BE" w:rsidRDefault="003920BE" w:rsidP="001D0ABA">
            <w:pPr>
              <w:rPr>
                <w:rFonts w:ascii="Courier New" w:hAnsi="Courier New" w:cs="Courier New"/>
              </w:rPr>
            </w:pPr>
            <w:r>
              <w:rPr>
                <w:rFonts w:ascii="Courier New" w:hAnsi="Courier New" w:cs="Courier New"/>
              </w:rPr>
              <w:t>IP</w:t>
            </w:r>
          </w:p>
        </w:tc>
        <w:tc>
          <w:tcPr>
            <w:tcW w:w="6475" w:type="dxa"/>
            <w:shd w:val="clear" w:color="auto" w:fill="FFFFFF" w:themeFill="background1"/>
          </w:tcPr>
          <w:p w14:paraId="45E7930B" w14:textId="0EEA802B" w:rsidR="003920BE" w:rsidRDefault="003920BE" w:rsidP="003920BE">
            <w:pPr>
              <w:rPr>
                <w:rFonts w:ascii="Courier New" w:hAnsi="Courier New" w:cs="Courier New"/>
              </w:rPr>
            </w:pPr>
          </w:p>
        </w:tc>
      </w:tr>
    </w:tbl>
    <w:p w14:paraId="4BD0BC12" w14:textId="254DE826" w:rsidR="004B1768" w:rsidRPr="003920BE" w:rsidRDefault="004B1768" w:rsidP="004B1768">
      <w:pPr>
        <w:pStyle w:val="Heading3"/>
      </w:pPr>
      <w:bookmarkStart w:id="40" w:name="_Toc421984105"/>
      <w:r>
        <w:t>API Server</w:t>
      </w:r>
      <w:bookmarkEnd w:id="40"/>
    </w:p>
    <w:tbl>
      <w:tblPr>
        <w:tblStyle w:val="TableGrid"/>
        <w:tblW w:w="0" w:type="auto"/>
        <w:tblLook w:val="04A0" w:firstRow="1" w:lastRow="0" w:firstColumn="1" w:lastColumn="0" w:noHBand="0" w:noVBand="1"/>
      </w:tblPr>
      <w:tblGrid>
        <w:gridCol w:w="2875"/>
        <w:gridCol w:w="6475"/>
      </w:tblGrid>
      <w:tr w:rsidR="004B1768" w14:paraId="75DA6420" w14:textId="77777777" w:rsidTr="00120242">
        <w:tc>
          <w:tcPr>
            <w:tcW w:w="2875" w:type="dxa"/>
            <w:shd w:val="clear" w:color="auto" w:fill="8496B0" w:themeFill="text2" w:themeFillTint="99"/>
          </w:tcPr>
          <w:p w14:paraId="21CBDC6D" w14:textId="77777777" w:rsidR="004B1768" w:rsidRPr="005D036B" w:rsidRDefault="004B1768" w:rsidP="00120242">
            <w:pPr>
              <w:rPr>
                <w:rFonts w:ascii="Courier New" w:hAnsi="Courier New" w:cs="Courier New"/>
                <w:color w:val="FFFFFF" w:themeColor="background1"/>
              </w:rPr>
            </w:pPr>
            <w:r w:rsidRPr="005D036B">
              <w:rPr>
                <w:rFonts w:ascii="Courier New" w:hAnsi="Courier New" w:cs="Courier New"/>
                <w:color w:val="FFFFFF" w:themeColor="background1"/>
              </w:rPr>
              <w:t>Info</w:t>
            </w:r>
          </w:p>
        </w:tc>
        <w:tc>
          <w:tcPr>
            <w:tcW w:w="6475" w:type="dxa"/>
            <w:shd w:val="clear" w:color="auto" w:fill="8496B0" w:themeFill="text2" w:themeFillTint="99"/>
          </w:tcPr>
          <w:p w14:paraId="24D40BEE" w14:textId="77777777" w:rsidR="004B1768" w:rsidRPr="005D036B" w:rsidRDefault="004B1768" w:rsidP="00120242">
            <w:pPr>
              <w:rPr>
                <w:rFonts w:ascii="Courier New" w:hAnsi="Courier New" w:cs="Courier New"/>
                <w:color w:val="FFFFFF" w:themeColor="background1"/>
              </w:rPr>
            </w:pPr>
            <w:r w:rsidRPr="005D036B">
              <w:rPr>
                <w:rFonts w:ascii="Courier New" w:hAnsi="Courier New" w:cs="Courier New"/>
                <w:color w:val="FFFFFF" w:themeColor="background1"/>
              </w:rPr>
              <w:t>Value</w:t>
            </w:r>
          </w:p>
        </w:tc>
      </w:tr>
      <w:tr w:rsidR="004B1768" w14:paraId="52805F7E" w14:textId="77777777" w:rsidTr="00120242">
        <w:tc>
          <w:tcPr>
            <w:tcW w:w="2875" w:type="dxa"/>
          </w:tcPr>
          <w:p w14:paraId="56402871" w14:textId="77777777" w:rsidR="004B1768" w:rsidRDefault="004B1768" w:rsidP="00120242">
            <w:pPr>
              <w:rPr>
                <w:rFonts w:ascii="Courier New" w:hAnsi="Courier New" w:cs="Courier New"/>
              </w:rPr>
            </w:pPr>
            <w:r>
              <w:rPr>
                <w:rFonts w:ascii="Courier New" w:hAnsi="Courier New" w:cs="Courier New"/>
              </w:rPr>
              <w:t>Name</w:t>
            </w:r>
          </w:p>
        </w:tc>
        <w:tc>
          <w:tcPr>
            <w:tcW w:w="6475" w:type="dxa"/>
          </w:tcPr>
          <w:p w14:paraId="765C6AF6" w14:textId="55439A75" w:rsidR="004B1768" w:rsidRDefault="004B1768" w:rsidP="00120242">
            <w:pPr>
              <w:rPr>
                <w:rFonts w:ascii="Courier New" w:hAnsi="Courier New" w:cs="Courier New"/>
              </w:rPr>
            </w:pPr>
          </w:p>
        </w:tc>
      </w:tr>
      <w:tr w:rsidR="004B1768" w14:paraId="33EFAD08" w14:textId="77777777" w:rsidTr="00120242">
        <w:tc>
          <w:tcPr>
            <w:tcW w:w="2875" w:type="dxa"/>
          </w:tcPr>
          <w:p w14:paraId="21DC55FE" w14:textId="77777777" w:rsidR="004B1768" w:rsidRPr="005D036B" w:rsidRDefault="004B1768" w:rsidP="00120242">
            <w:pPr>
              <w:rPr>
                <w:rFonts w:ascii="Courier New" w:hAnsi="Courier New" w:cs="Courier New"/>
              </w:rPr>
            </w:pPr>
            <w:r>
              <w:rPr>
                <w:rFonts w:ascii="Courier New" w:hAnsi="Courier New" w:cs="Courier New"/>
              </w:rPr>
              <w:t>Size</w:t>
            </w:r>
          </w:p>
        </w:tc>
        <w:tc>
          <w:tcPr>
            <w:tcW w:w="6475" w:type="dxa"/>
          </w:tcPr>
          <w:p w14:paraId="1CDBB65C" w14:textId="1D89541F" w:rsidR="004B1768" w:rsidRPr="005D036B" w:rsidRDefault="004B1768" w:rsidP="00120242">
            <w:pPr>
              <w:rPr>
                <w:rFonts w:ascii="Courier New" w:hAnsi="Courier New" w:cs="Courier New"/>
              </w:rPr>
            </w:pPr>
          </w:p>
        </w:tc>
      </w:tr>
      <w:tr w:rsidR="004B1768" w14:paraId="1C94C32A" w14:textId="77777777" w:rsidTr="00120242">
        <w:tc>
          <w:tcPr>
            <w:tcW w:w="2875" w:type="dxa"/>
          </w:tcPr>
          <w:p w14:paraId="0CCDDBEF" w14:textId="77777777" w:rsidR="004B1768" w:rsidRDefault="004B1768" w:rsidP="00120242">
            <w:pPr>
              <w:rPr>
                <w:rFonts w:ascii="Courier New" w:hAnsi="Courier New" w:cs="Courier New"/>
              </w:rPr>
            </w:pPr>
            <w:r>
              <w:rPr>
                <w:rFonts w:ascii="Courier New" w:hAnsi="Courier New" w:cs="Courier New"/>
              </w:rPr>
              <w:t>AMI</w:t>
            </w:r>
          </w:p>
        </w:tc>
        <w:tc>
          <w:tcPr>
            <w:tcW w:w="6475" w:type="dxa"/>
          </w:tcPr>
          <w:p w14:paraId="507B1300" w14:textId="386CE608" w:rsidR="004B1768" w:rsidRDefault="004B1768" w:rsidP="00120242">
            <w:pPr>
              <w:rPr>
                <w:rFonts w:ascii="Courier New" w:hAnsi="Courier New" w:cs="Courier New"/>
              </w:rPr>
            </w:pPr>
          </w:p>
        </w:tc>
      </w:tr>
      <w:tr w:rsidR="004B1768" w14:paraId="072FAE17" w14:textId="77777777" w:rsidTr="00120242">
        <w:tc>
          <w:tcPr>
            <w:tcW w:w="2875" w:type="dxa"/>
          </w:tcPr>
          <w:p w14:paraId="120FE5C5" w14:textId="77777777" w:rsidR="004B1768" w:rsidRDefault="004B1768" w:rsidP="00120242">
            <w:pPr>
              <w:rPr>
                <w:rFonts w:ascii="Courier New" w:hAnsi="Courier New" w:cs="Courier New"/>
              </w:rPr>
            </w:pPr>
            <w:r>
              <w:rPr>
                <w:rFonts w:ascii="Courier New" w:hAnsi="Courier New" w:cs="Courier New"/>
              </w:rPr>
              <w:t>Stack</w:t>
            </w:r>
          </w:p>
        </w:tc>
        <w:tc>
          <w:tcPr>
            <w:tcW w:w="6475" w:type="dxa"/>
          </w:tcPr>
          <w:p w14:paraId="06EE834C" w14:textId="44C1804C" w:rsidR="004B1768" w:rsidRDefault="004B1768" w:rsidP="00120242">
            <w:pPr>
              <w:rPr>
                <w:rFonts w:ascii="Courier New" w:hAnsi="Courier New" w:cs="Courier New"/>
              </w:rPr>
            </w:pPr>
          </w:p>
        </w:tc>
      </w:tr>
      <w:tr w:rsidR="004B1768" w14:paraId="38923F49" w14:textId="77777777" w:rsidTr="00120242">
        <w:tc>
          <w:tcPr>
            <w:tcW w:w="2875" w:type="dxa"/>
          </w:tcPr>
          <w:p w14:paraId="4B3653AA" w14:textId="77777777" w:rsidR="004B1768" w:rsidRDefault="004B1768" w:rsidP="00120242">
            <w:pPr>
              <w:rPr>
                <w:rFonts w:ascii="Courier New" w:hAnsi="Courier New" w:cs="Courier New"/>
              </w:rPr>
            </w:pPr>
            <w:r>
              <w:rPr>
                <w:rFonts w:ascii="Courier New" w:hAnsi="Courier New" w:cs="Courier New"/>
              </w:rPr>
              <w:t>Services</w:t>
            </w:r>
          </w:p>
        </w:tc>
        <w:tc>
          <w:tcPr>
            <w:tcW w:w="6475" w:type="dxa"/>
          </w:tcPr>
          <w:p w14:paraId="165AE866" w14:textId="4E63B0B6" w:rsidR="004B1768" w:rsidRPr="00DC07DD" w:rsidRDefault="004B1768" w:rsidP="00120242">
            <w:pPr>
              <w:pStyle w:val="ListParagraph"/>
              <w:numPr>
                <w:ilvl w:val="0"/>
                <w:numId w:val="1"/>
              </w:numPr>
              <w:rPr>
                <w:rFonts w:ascii="Courier New" w:hAnsi="Courier New" w:cs="Courier New"/>
              </w:rPr>
            </w:pPr>
          </w:p>
        </w:tc>
      </w:tr>
      <w:tr w:rsidR="004B1768" w14:paraId="2BCCE410" w14:textId="77777777" w:rsidTr="00120242">
        <w:tc>
          <w:tcPr>
            <w:tcW w:w="2875" w:type="dxa"/>
          </w:tcPr>
          <w:p w14:paraId="5D92B021" w14:textId="77777777" w:rsidR="004B1768" w:rsidRPr="005D036B" w:rsidRDefault="004B1768" w:rsidP="00120242">
            <w:pPr>
              <w:rPr>
                <w:rFonts w:ascii="Courier New" w:hAnsi="Courier New" w:cs="Courier New"/>
              </w:rPr>
            </w:pPr>
            <w:r>
              <w:rPr>
                <w:rFonts w:ascii="Courier New" w:hAnsi="Courier New" w:cs="Courier New"/>
              </w:rPr>
              <w:t>IAM Role</w:t>
            </w:r>
          </w:p>
        </w:tc>
        <w:tc>
          <w:tcPr>
            <w:tcW w:w="6475" w:type="dxa"/>
          </w:tcPr>
          <w:p w14:paraId="5F7BCF4F" w14:textId="617F0C6F" w:rsidR="004B1768" w:rsidRPr="005D036B" w:rsidRDefault="004B1768" w:rsidP="00120242">
            <w:pPr>
              <w:rPr>
                <w:rFonts w:ascii="Courier New" w:hAnsi="Courier New" w:cs="Courier New"/>
              </w:rPr>
            </w:pPr>
          </w:p>
        </w:tc>
      </w:tr>
      <w:tr w:rsidR="004B1768" w14:paraId="5CC5AEB7" w14:textId="77777777" w:rsidTr="00120242">
        <w:tc>
          <w:tcPr>
            <w:tcW w:w="2875" w:type="dxa"/>
          </w:tcPr>
          <w:p w14:paraId="6E5615E6" w14:textId="77777777" w:rsidR="004B1768" w:rsidRDefault="004B1768" w:rsidP="00120242">
            <w:pPr>
              <w:rPr>
                <w:rFonts w:ascii="Courier New" w:hAnsi="Courier New" w:cs="Courier New"/>
              </w:rPr>
            </w:pPr>
            <w:r>
              <w:rPr>
                <w:rFonts w:ascii="Courier New" w:hAnsi="Courier New" w:cs="Courier New"/>
              </w:rPr>
              <w:t>Zone</w:t>
            </w:r>
          </w:p>
        </w:tc>
        <w:tc>
          <w:tcPr>
            <w:tcW w:w="6475" w:type="dxa"/>
          </w:tcPr>
          <w:p w14:paraId="7792FB75" w14:textId="620CE1C1" w:rsidR="004B1768" w:rsidRDefault="004B1768" w:rsidP="00120242">
            <w:pPr>
              <w:rPr>
                <w:rFonts w:ascii="Courier New" w:hAnsi="Courier New" w:cs="Courier New"/>
              </w:rPr>
            </w:pPr>
          </w:p>
        </w:tc>
      </w:tr>
      <w:tr w:rsidR="004B1768" w14:paraId="663F0BB1" w14:textId="77777777" w:rsidTr="00120242">
        <w:tc>
          <w:tcPr>
            <w:tcW w:w="2875" w:type="dxa"/>
          </w:tcPr>
          <w:p w14:paraId="26CC7C06" w14:textId="77777777" w:rsidR="004B1768" w:rsidRDefault="004B1768" w:rsidP="00120242">
            <w:pPr>
              <w:rPr>
                <w:rFonts w:ascii="Courier New" w:hAnsi="Courier New" w:cs="Courier New"/>
              </w:rPr>
            </w:pPr>
            <w:r>
              <w:rPr>
                <w:rFonts w:ascii="Courier New" w:hAnsi="Courier New" w:cs="Courier New"/>
              </w:rPr>
              <w:t>Quantity</w:t>
            </w:r>
          </w:p>
        </w:tc>
        <w:tc>
          <w:tcPr>
            <w:tcW w:w="6475" w:type="dxa"/>
          </w:tcPr>
          <w:p w14:paraId="0DBEA7FB" w14:textId="233D8461" w:rsidR="004B1768" w:rsidRDefault="004B1768" w:rsidP="00120242">
            <w:pPr>
              <w:rPr>
                <w:rFonts w:ascii="Courier New" w:hAnsi="Courier New" w:cs="Courier New"/>
              </w:rPr>
            </w:pPr>
          </w:p>
        </w:tc>
      </w:tr>
      <w:tr w:rsidR="004B1768" w14:paraId="241A394C" w14:textId="77777777" w:rsidTr="00120242">
        <w:tc>
          <w:tcPr>
            <w:tcW w:w="2875" w:type="dxa"/>
          </w:tcPr>
          <w:p w14:paraId="1BB07865" w14:textId="77777777" w:rsidR="004B1768" w:rsidRDefault="004B1768" w:rsidP="00120242">
            <w:pPr>
              <w:rPr>
                <w:rFonts w:ascii="Courier New" w:hAnsi="Courier New" w:cs="Courier New"/>
              </w:rPr>
            </w:pPr>
            <w:r>
              <w:rPr>
                <w:rFonts w:ascii="Courier New" w:hAnsi="Courier New" w:cs="Courier New"/>
              </w:rPr>
              <w:t>Load balanced</w:t>
            </w:r>
          </w:p>
        </w:tc>
        <w:tc>
          <w:tcPr>
            <w:tcW w:w="6475" w:type="dxa"/>
          </w:tcPr>
          <w:p w14:paraId="5C076E2A" w14:textId="0A0C39DC" w:rsidR="004B1768" w:rsidRDefault="004B1768" w:rsidP="00120242">
            <w:pPr>
              <w:rPr>
                <w:rFonts w:ascii="Courier New" w:hAnsi="Courier New" w:cs="Courier New"/>
              </w:rPr>
            </w:pPr>
          </w:p>
        </w:tc>
      </w:tr>
      <w:tr w:rsidR="004B1768" w14:paraId="22988CCE" w14:textId="77777777" w:rsidTr="00120242">
        <w:tc>
          <w:tcPr>
            <w:tcW w:w="2875" w:type="dxa"/>
          </w:tcPr>
          <w:p w14:paraId="1D14CBA3" w14:textId="77777777" w:rsidR="004B1768" w:rsidRDefault="004B1768" w:rsidP="00120242">
            <w:pPr>
              <w:rPr>
                <w:rFonts w:ascii="Courier New" w:hAnsi="Courier New" w:cs="Courier New"/>
              </w:rPr>
            </w:pPr>
            <w:r>
              <w:rPr>
                <w:rFonts w:ascii="Courier New" w:hAnsi="Courier New" w:cs="Courier New"/>
              </w:rPr>
              <w:t>Storage (Ephemeral)</w:t>
            </w:r>
          </w:p>
        </w:tc>
        <w:tc>
          <w:tcPr>
            <w:tcW w:w="6475" w:type="dxa"/>
          </w:tcPr>
          <w:p w14:paraId="41D4FA71" w14:textId="12145E61" w:rsidR="004B1768" w:rsidRDefault="004B1768" w:rsidP="00120242">
            <w:pPr>
              <w:rPr>
                <w:rFonts w:ascii="Courier New" w:hAnsi="Courier New" w:cs="Courier New"/>
              </w:rPr>
            </w:pPr>
          </w:p>
        </w:tc>
      </w:tr>
      <w:tr w:rsidR="004B1768" w14:paraId="2A0B7BEF" w14:textId="77777777" w:rsidTr="00120242">
        <w:tc>
          <w:tcPr>
            <w:tcW w:w="2875" w:type="dxa"/>
          </w:tcPr>
          <w:p w14:paraId="515E86D0" w14:textId="77777777" w:rsidR="004B1768" w:rsidRDefault="004B1768" w:rsidP="00120242">
            <w:pPr>
              <w:rPr>
                <w:rFonts w:ascii="Courier New" w:hAnsi="Courier New" w:cs="Courier New"/>
              </w:rPr>
            </w:pPr>
            <w:r>
              <w:rPr>
                <w:rFonts w:ascii="Courier New" w:hAnsi="Courier New" w:cs="Courier New"/>
              </w:rPr>
              <w:t>Storage (Instance)</w:t>
            </w:r>
          </w:p>
        </w:tc>
        <w:tc>
          <w:tcPr>
            <w:tcW w:w="6475" w:type="dxa"/>
          </w:tcPr>
          <w:p w14:paraId="3266BA72" w14:textId="32755E38" w:rsidR="004B1768" w:rsidRDefault="004B1768" w:rsidP="00120242">
            <w:pPr>
              <w:rPr>
                <w:rFonts w:ascii="Courier New" w:hAnsi="Courier New" w:cs="Courier New"/>
              </w:rPr>
            </w:pPr>
          </w:p>
        </w:tc>
      </w:tr>
      <w:tr w:rsidR="004B1768" w:rsidRPr="00C864C4" w14:paraId="7641A7AB" w14:textId="77777777" w:rsidTr="00120242">
        <w:tc>
          <w:tcPr>
            <w:tcW w:w="9350" w:type="dxa"/>
            <w:gridSpan w:val="2"/>
            <w:shd w:val="clear" w:color="auto" w:fill="8496B0" w:themeFill="text2" w:themeFillTint="99"/>
          </w:tcPr>
          <w:p w14:paraId="159E5578" w14:textId="77777777" w:rsidR="004B1768" w:rsidRPr="00C864C4" w:rsidRDefault="004B1768" w:rsidP="00120242">
            <w:pPr>
              <w:rPr>
                <w:rFonts w:ascii="Courier New" w:hAnsi="Courier New" w:cs="Courier New"/>
                <w:color w:val="FFFFFF" w:themeColor="background1"/>
              </w:rPr>
            </w:pPr>
            <w:r>
              <w:rPr>
                <w:rFonts w:ascii="Courier New" w:hAnsi="Courier New" w:cs="Courier New"/>
                <w:color w:val="FFFFFF" w:themeColor="background1"/>
              </w:rPr>
              <w:t>eth0</w:t>
            </w:r>
          </w:p>
        </w:tc>
      </w:tr>
      <w:tr w:rsidR="004B1768" w:rsidRPr="005D036B" w14:paraId="03C2ABB3" w14:textId="77777777" w:rsidTr="00120242">
        <w:tc>
          <w:tcPr>
            <w:tcW w:w="2875" w:type="dxa"/>
            <w:shd w:val="clear" w:color="auto" w:fill="FFFFFF" w:themeFill="background1"/>
          </w:tcPr>
          <w:p w14:paraId="4FCA4B79" w14:textId="77777777" w:rsidR="004B1768" w:rsidRPr="005D036B" w:rsidRDefault="004B1768" w:rsidP="00120242">
            <w:pPr>
              <w:rPr>
                <w:rFonts w:ascii="Courier New" w:hAnsi="Courier New" w:cs="Courier New"/>
              </w:rPr>
            </w:pPr>
            <w:r>
              <w:rPr>
                <w:rFonts w:ascii="Courier New" w:hAnsi="Courier New" w:cs="Courier New"/>
              </w:rPr>
              <w:t>Subnet</w:t>
            </w:r>
          </w:p>
        </w:tc>
        <w:tc>
          <w:tcPr>
            <w:tcW w:w="6475" w:type="dxa"/>
            <w:shd w:val="clear" w:color="auto" w:fill="FFFFFF" w:themeFill="background1"/>
          </w:tcPr>
          <w:p w14:paraId="1EBE40A5" w14:textId="5BAC5FE9" w:rsidR="004B1768" w:rsidRPr="005D036B" w:rsidRDefault="004B1768" w:rsidP="00120242">
            <w:pPr>
              <w:rPr>
                <w:rFonts w:ascii="Courier New" w:hAnsi="Courier New" w:cs="Courier New"/>
              </w:rPr>
            </w:pPr>
          </w:p>
        </w:tc>
      </w:tr>
      <w:tr w:rsidR="004B1768" w:rsidRPr="005D036B" w14:paraId="27CC0207" w14:textId="77777777" w:rsidTr="00120242">
        <w:tc>
          <w:tcPr>
            <w:tcW w:w="2875" w:type="dxa"/>
            <w:shd w:val="clear" w:color="auto" w:fill="FFFFFF" w:themeFill="background1"/>
          </w:tcPr>
          <w:p w14:paraId="5E419684" w14:textId="77777777" w:rsidR="004B1768" w:rsidRPr="005D036B" w:rsidRDefault="004B1768" w:rsidP="00120242">
            <w:pPr>
              <w:rPr>
                <w:rFonts w:ascii="Courier New" w:hAnsi="Courier New" w:cs="Courier New"/>
              </w:rPr>
            </w:pPr>
            <w:r>
              <w:rPr>
                <w:rFonts w:ascii="Courier New" w:hAnsi="Courier New" w:cs="Courier New"/>
              </w:rPr>
              <w:t>Security Group</w:t>
            </w:r>
          </w:p>
        </w:tc>
        <w:tc>
          <w:tcPr>
            <w:tcW w:w="6475" w:type="dxa"/>
            <w:shd w:val="clear" w:color="auto" w:fill="FFFFFF" w:themeFill="background1"/>
          </w:tcPr>
          <w:p w14:paraId="15383167" w14:textId="7EE8581D" w:rsidR="004B1768" w:rsidRPr="005D036B" w:rsidRDefault="004B1768" w:rsidP="00120242">
            <w:pPr>
              <w:rPr>
                <w:rFonts w:ascii="Courier New" w:hAnsi="Courier New" w:cs="Courier New"/>
              </w:rPr>
            </w:pPr>
          </w:p>
        </w:tc>
      </w:tr>
      <w:tr w:rsidR="004B1768" w14:paraId="0476A425" w14:textId="77777777" w:rsidTr="00120242">
        <w:tc>
          <w:tcPr>
            <w:tcW w:w="2875" w:type="dxa"/>
            <w:shd w:val="clear" w:color="auto" w:fill="FFFFFF" w:themeFill="background1"/>
          </w:tcPr>
          <w:p w14:paraId="58769691" w14:textId="77777777" w:rsidR="004B1768" w:rsidRDefault="004B1768" w:rsidP="00120242">
            <w:pPr>
              <w:rPr>
                <w:rFonts w:ascii="Courier New" w:hAnsi="Courier New" w:cs="Courier New"/>
              </w:rPr>
            </w:pPr>
            <w:r>
              <w:rPr>
                <w:rFonts w:ascii="Courier New" w:hAnsi="Courier New" w:cs="Courier New"/>
              </w:rPr>
              <w:t>IP</w:t>
            </w:r>
          </w:p>
        </w:tc>
        <w:tc>
          <w:tcPr>
            <w:tcW w:w="6475" w:type="dxa"/>
            <w:shd w:val="clear" w:color="auto" w:fill="FFFFFF" w:themeFill="background1"/>
          </w:tcPr>
          <w:p w14:paraId="587B1237" w14:textId="32895502" w:rsidR="004B1768" w:rsidRDefault="004B1768" w:rsidP="00120242">
            <w:pPr>
              <w:rPr>
                <w:rFonts w:ascii="Courier New" w:hAnsi="Courier New" w:cs="Courier New"/>
              </w:rPr>
            </w:pPr>
          </w:p>
        </w:tc>
      </w:tr>
    </w:tbl>
    <w:p w14:paraId="5683E2F3" w14:textId="4D11E032" w:rsidR="004B1768" w:rsidRPr="003920BE" w:rsidRDefault="004B1768" w:rsidP="004B1768">
      <w:pPr>
        <w:pStyle w:val="Heading3"/>
      </w:pPr>
      <w:bookmarkStart w:id="41" w:name="_Toc421984106"/>
      <w:r>
        <w:t>SAP Server</w:t>
      </w:r>
      <w:bookmarkEnd w:id="41"/>
    </w:p>
    <w:tbl>
      <w:tblPr>
        <w:tblStyle w:val="TableGrid"/>
        <w:tblW w:w="0" w:type="auto"/>
        <w:tblLook w:val="04A0" w:firstRow="1" w:lastRow="0" w:firstColumn="1" w:lastColumn="0" w:noHBand="0" w:noVBand="1"/>
      </w:tblPr>
      <w:tblGrid>
        <w:gridCol w:w="2875"/>
        <w:gridCol w:w="6475"/>
      </w:tblGrid>
      <w:tr w:rsidR="004B1768" w14:paraId="2103FD96" w14:textId="77777777" w:rsidTr="00120242">
        <w:tc>
          <w:tcPr>
            <w:tcW w:w="2875" w:type="dxa"/>
            <w:shd w:val="clear" w:color="auto" w:fill="8496B0" w:themeFill="text2" w:themeFillTint="99"/>
          </w:tcPr>
          <w:p w14:paraId="1CA6775F" w14:textId="77777777" w:rsidR="004B1768" w:rsidRPr="005D036B" w:rsidRDefault="004B1768" w:rsidP="00120242">
            <w:pPr>
              <w:rPr>
                <w:rFonts w:ascii="Courier New" w:hAnsi="Courier New" w:cs="Courier New"/>
                <w:color w:val="FFFFFF" w:themeColor="background1"/>
              </w:rPr>
            </w:pPr>
            <w:r w:rsidRPr="005D036B">
              <w:rPr>
                <w:rFonts w:ascii="Courier New" w:hAnsi="Courier New" w:cs="Courier New"/>
                <w:color w:val="FFFFFF" w:themeColor="background1"/>
              </w:rPr>
              <w:t>Info</w:t>
            </w:r>
          </w:p>
        </w:tc>
        <w:tc>
          <w:tcPr>
            <w:tcW w:w="6475" w:type="dxa"/>
            <w:shd w:val="clear" w:color="auto" w:fill="8496B0" w:themeFill="text2" w:themeFillTint="99"/>
          </w:tcPr>
          <w:p w14:paraId="393E2AFD" w14:textId="77777777" w:rsidR="004B1768" w:rsidRPr="005D036B" w:rsidRDefault="004B1768" w:rsidP="00120242">
            <w:pPr>
              <w:rPr>
                <w:rFonts w:ascii="Courier New" w:hAnsi="Courier New" w:cs="Courier New"/>
                <w:color w:val="FFFFFF" w:themeColor="background1"/>
              </w:rPr>
            </w:pPr>
            <w:r w:rsidRPr="005D036B">
              <w:rPr>
                <w:rFonts w:ascii="Courier New" w:hAnsi="Courier New" w:cs="Courier New"/>
                <w:color w:val="FFFFFF" w:themeColor="background1"/>
              </w:rPr>
              <w:t>Value</w:t>
            </w:r>
          </w:p>
        </w:tc>
      </w:tr>
      <w:tr w:rsidR="004B1768" w14:paraId="7581323F" w14:textId="77777777" w:rsidTr="00120242">
        <w:tc>
          <w:tcPr>
            <w:tcW w:w="2875" w:type="dxa"/>
          </w:tcPr>
          <w:p w14:paraId="31241685" w14:textId="77777777" w:rsidR="004B1768" w:rsidRDefault="004B1768" w:rsidP="00120242">
            <w:pPr>
              <w:rPr>
                <w:rFonts w:ascii="Courier New" w:hAnsi="Courier New" w:cs="Courier New"/>
              </w:rPr>
            </w:pPr>
            <w:r>
              <w:rPr>
                <w:rFonts w:ascii="Courier New" w:hAnsi="Courier New" w:cs="Courier New"/>
              </w:rPr>
              <w:t>Name</w:t>
            </w:r>
          </w:p>
        </w:tc>
        <w:tc>
          <w:tcPr>
            <w:tcW w:w="6475" w:type="dxa"/>
          </w:tcPr>
          <w:p w14:paraId="5080BA8A" w14:textId="598F0CF6" w:rsidR="004B1768" w:rsidRDefault="004B1768" w:rsidP="00120242">
            <w:pPr>
              <w:rPr>
                <w:rFonts w:ascii="Courier New" w:hAnsi="Courier New" w:cs="Courier New"/>
              </w:rPr>
            </w:pPr>
          </w:p>
        </w:tc>
      </w:tr>
      <w:tr w:rsidR="004B1768" w14:paraId="3ED386FA" w14:textId="77777777" w:rsidTr="00120242">
        <w:tc>
          <w:tcPr>
            <w:tcW w:w="2875" w:type="dxa"/>
          </w:tcPr>
          <w:p w14:paraId="78718D39" w14:textId="77777777" w:rsidR="004B1768" w:rsidRPr="005D036B" w:rsidRDefault="004B1768" w:rsidP="00120242">
            <w:pPr>
              <w:rPr>
                <w:rFonts w:ascii="Courier New" w:hAnsi="Courier New" w:cs="Courier New"/>
              </w:rPr>
            </w:pPr>
            <w:r>
              <w:rPr>
                <w:rFonts w:ascii="Courier New" w:hAnsi="Courier New" w:cs="Courier New"/>
              </w:rPr>
              <w:t>Size</w:t>
            </w:r>
          </w:p>
        </w:tc>
        <w:tc>
          <w:tcPr>
            <w:tcW w:w="6475" w:type="dxa"/>
          </w:tcPr>
          <w:p w14:paraId="3743CB1A" w14:textId="5FF10E09" w:rsidR="004B1768" w:rsidRPr="005D036B" w:rsidRDefault="004B1768" w:rsidP="00120242">
            <w:pPr>
              <w:rPr>
                <w:rFonts w:ascii="Courier New" w:hAnsi="Courier New" w:cs="Courier New"/>
              </w:rPr>
            </w:pPr>
          </w:p>
        </w:tc>
      </w:tr>
      <w:tr w:rsidR="004B1768" w14:paraId="4BB7128C" w14:textId="77777777" w:rsidTr="00120242">
        <w:tc>
          <w:tcPr>
            <w:tcW w:w="2875" w:type="dxa"/>
          </w:tcPr>
          <w:p w14:paraId="53EDF930" w14:textId="77777777" w:rsidR="004B1768" w:rsidRDefault="004B1768" w:rsidP="00120242">
            <w:pPr>
              <w:rPr>
                <w:rFonts w:ascii="Courier New" w:hAnsi="Courier New" w:cs="Courier New"/>
              </w:rPr>
            </w:pPr>
            <w:r>
              <w:rPr>
                <w:rFonts w:ascii="Courier New" w:hAnsi="Courier New" w:cs="Courier New"/>
              </w:rPr>
              <w:t>AMI</w:t>
            </w:r>
          </w:p>
        </w:tc>
        <w:tc>
          <w:tcPr>
            <w:tcW w:w="6475" w:type="dxa"/>
          </w:tcPr>
          <w:p w14:paraId="6B7D9481" w14:textId="3DB452DA" w:rsidR="004B1768" w:rsidRDefault="004B1768" w:rsidP="00120242">
            <w:pPr>
              <w:rPr>
                <w:rFonts w:ascii="Courier New" w:hAnsi="Courier New" w:cs="Courier New"/>
              </w:rPr>
            </w:pPr>
          </w:p>
        </w:tc>
      </w:tr>
      <w:tr w:rsidR="004B1768" w14:paraId="3269BF4B" w14:textId="77777777" w:rsidTr="00120242">
        <w:tc>
          <w:tcPr>
            <w:tcW w:w="2875" w:type="dxa"/>
          </w:tcPr>
          <w:p w14:paraId="494F5E19" w14:textId="77777777" w:rsidR="004B1768" w:rsidRDefault="004B1768" w:rsidP="00120242">
            <w:pPr>
              <w:rPr>
                <w:rFonts w:ascii="Courier New" w:hAnsi="Courier New" w:cs="Courier New"/>
              </w:rPr>
            </w:pPr>
            <w:r>
              <w:rPr>
                <w:rFonts w:ascii="Courier New" w:hAnsi="Courier New" w:cs="Courier New"/>
              </w:rPr>
              <w:t>Stack</w:t>
            </w:r>
          </w:p>
        </w:tc>
        <w:tc>
          <w:tcPr>
            <w:tcW w:w="6475" w:type="dxa"/>
          </w:tcPr>
          <w:p w14:paraId="04D9CBBD" w14:textId="49DB3808" w:rsidR="004B1768" w:rsidRDefault="004B1768" w:rsidP="00120242">
            <w:pPr>
              <w:rPr>
                <w:rFonts w:ascii="Courier New" w:hAnsi="Courier New" w:cs="Courier New"/>
              </w:rPr>
            </w:pPr>
          </w:p>
        </w:tc>
      </w:tr>
      <w:tr w:rsidR="004B1768" w14:paraId="6E2C7646" w14:textId="77777777" w:rsidTr="00120242">
        <w:tc>
          <w:tcPr>
            <w:tcW w:w="2875" w:type="dxa"/>
          </w:tcPr>
          <w:p w14:paraId="1DDC6B7A" w14:textId="77777777" w:rsidR="004B1768" w:rsidRDefault="004B1768" w:rsidP="00120242">
            <w:pPr>
              <w:rPr>
                <w:rFonts w:ascii="Courier New" w:hAnsi="Courier New" w:cs="Courier New"/>
              </w:rPr>
            </w:pPr>
            <w:r>
              <w:rPr>
                <w:rFonts w:ascii="Courier New" w:hAnsi="Courier New" w:cs="Courier New"/>
              </w:rPr>
              <w:t>Services</w:t>
            </w:r>
          </w:p>
        </w:tc>
        <w:tc>
          <w:tcPr>
            <w:tcW w:w="6475" w:type="dxa"/>
          </w:tcPr>
          <w:p w14:paraId="57302C9D" w14:textId="7A0165A4" w:rsidR="004B1768" w:rsidRPr="00DC07DD" w:rsidRDefault="004B1768" w:rsidP="00120242">
            <w:pPr>
              <w:pStyle w:val="ListParagraph"/>
              <w:numPr>
                <w:ilvl w:val="0"/>
                <w:numId w:val="1"/>
              </w:numPr>
              <w:rPr>
                <w:rFonts w:ascii="Courier New" w:hAnsi="Courier New" w:cs="Courier New"/>
              </w:rPr>
            </w:pPr>
          </w:p>
        </w:tc>
      </w:tr>
      <w:tr w:rsidR="004B1768" w14:paraId="104B2096" w14:textId="77777777" w:rsidTr="00120242">
        <w:tc>
          <w:tcPr>
            <w:tcW w:w="2875" w:type="dxa"/>
          </w:tcPr>
          <w:p w14:paraId="3AC24335" w14:textId="77777777" w:rsidR="004B1768" w:rsidRPr="005D036B" w:rsidRDefault="004B1768" w:rsidP="00120242">
            <w:pPr>
              <w:rPr>
                <w:rFonts w:ascii="Courier New" w:hAnsi="Courier New" w:cs="Courier New"/>
              </w:rPr>
            </w:pPr>
            <w:r>
              <w:rPr>
                <w:rFonts w:ascii="Courier New" w:hAnsi="Courier New" w:cs="Courier New"/>
              </w:rPr>
              <w:t>IAM Role</w:t>
            </w:r>
          </w:p>
        </w:tc>
        <w:tc>
          <w:tcPr>
            <w:tcW w:w="6475" w:type="dxa"/>
          </w:tcPr>
          <w:p w14:paraId="499911C2" w14:textId="22A54382" w:rsidR="004B1768" w:rsidRPr="005D036B" w:rsidRDefault="004B1768" w:rsidP="00120242">
            <w:pPr>
              <w:rPr>
                <w:rFonts w:ascii="Courier New" w:hAnsi="Courier New" w:cs="Courier New"/>
              </w:rPr>
            </w:pPr>
          </w:p>
        </w:tc>
      </w:tr>
      <w:tr w:rsidR="004B1768" w14:paraId="3D1965DA" w14:textId="77777777" w:rsidTr="00120242">
        <w:tc>
          <w:tcPr>
            <w:tcW w:w="2875" w:type="dxa"/>
          </w:tcPr>
          <w:p w14:paraId="2D2DDD8E" w14:textId="77777777" w:rsidR="004B1768" w:rsidRDefault="004B1768" w:rsidP="00120242">
            <w:pPr>
              <w:rPr>
                <w:rFonts w:ascii="Courier New" w:hAnsi="Courier New" w:cs="Courier New"/>
              </w:rPr>
            </w:pPr>
            <w:r>
              <w:rPr>
                <w:rFonts w:ascii="Courier New" w:hAnsi="Courier New" w:cs="Courier New"/>
              </w:rPr>
              <w:t>Zone</w:t>
            </w:r>
          </w:p>
        </w:tc>
        <w:tc>
          <w:tcPr>
            <w:tcW w:w="6475" w:type="dxa"/>
          </w:tcPr>
          <w:p w14:paraId="539959DD" w14:textId="391BA0AD" w:rsidR="004B1768" w:rsidRDefault="004B1768" w:rsidP="00120242">
            <w:pPr>
              <w:rPr>
                <w:rFonts w:ascii="Courier New" w:hAnsi="Courier New" w:cs="Courier New"/>
              </w:rPr>
            </w:pPr>
          </w:p>
        </w:tc>
      </w:tr>
      <w:tr w:rsidR="004B1768" w14:paraId="1DAC2024" w14:textId="77777777" w:rsidTr="00120242">
        <w:tc>
          <w:tcPr>
            <w:tcW w:w="2875" w:type="dxa"/>
          </w:tcPr>
          <w:p w14:paraId="12652B9F" w14:textId="77777777" w:rsidR="004B1768" w:rsidRDefault="004B1768" w:rsidP="00120242">
            <w:pPr>
              <w:rPr>
                <w:rFonts w:ascii="Courier New" w:hAnsi="Courier New" w:cs="Courier New"/>
              </w:rPr>
            </w:pPr>
            <w:r>
              <w:rPr>
                <w:rFonts w:ascii="Courier New" w:hAnsi="Courier New" w:cs="Courier New"/>
              </w:rPr>
              <w:t>Quantity</w:t>
            </w:r>
          </w:p>
        </w:tc>
        <w:tc>
          <w:tcPr>
            <w:tcW w:w="6475" w:type="dxa"/>
          </w:tcPr>
          <w:p w14:paraId="4E473AEB" w14:textId="73EFED81" w:rsidR="004B1768" w:rsidRDefault="004B1768" w:rsidP="00120242">
            <w:pPr>
              <w:rPr>
                <w:rFonts w:ascii="Courier New" w:hAnsi="Courier New" w:cs="Courier New"/>
              </w:rPr>
            </w:pPr>
          </w:p>
        </w:tc>
      </w:tr>
      <w:tr w:rsidR="004B1768" w14:paraId="6C554357" w14:textId="77777777" w:rsidTr="00120242">
        <w:tc>
          <w:tcPr>
            <w:tcW w:w="2875" w:type="dxa"/>
          </w:tcPr>
          <w:p w14:paraId="6F59C597" w14:textId="77777777" w:rsidR="004B1768" w:rsidRDefault="004B1768" w:rsidP="00120242">
            <w:pPr>
              <w:rPr>
                <w:rFonts w:ascii="Courier New" w:hAnsi="Courier New" w:cs="Courier New"/>
              </w:rPr>
            </w:pPr>
            <w:r>
              <w:rPr>
                <w:rFonts w:ascii="Courier New" w:hAnsi="Courier New" w:cs="Courier New"/>
              </w:rPr>
              <w:t>Load balanced</w:t>
            </w:r>
          </w:p>
        </w:tc>
        <w:tc>
          <w:tcPr>
            <w:tcW w:w="6475" w:type="dxa"/>
          </w:tcPr>
          <w:p w14:paraId="61FE1AC1" w14:textId="567753D7" w:rsidR="004B1768" w:rsidRDefault="004B1768" w:rsidP="00120242">
            <w:pPr>
              <w:rPr>
                <w:rFonts w:ascii="Courier New" w:hAnsi="Courier New" w:cs="Courier New"/>
              </w:rPr>
            </w:pPr>
          </w:p>
        </w:tc>
      </w:tr>
      <w:tr w:rsidR="004B1768" w14:paraId="0AFF51EE" w14:textId="77777777" w:rsidTr="00120242">
        <w:tc>
          <w:tcPr>
            <w:tcW w:w="2875" w:type="dxa"/>
          </w:tcPr>
          <w:p w14:paraId="1E0549A8" w14:textId="77777777" w:rsidR="004B1768" w:rsidRDefault="004B1768" w:rsidP="00120242">
            <w:pPr>
              <w:rPr>
                <w:rFonts w:ascii="Courier New" w:hAnsi="Courier New" w:cs="Courier New"/>
              </w:rPr>
            </w:pPr>
            <w:r>
              <w:rPr>
                <w:rFonts w:ascii="Courier New" w:hAnsi="Courier New" w:cs="Courier New"/>
              </w:rPr>
              <w:t>Storage (Ephemeral)</w:t>
            </w:r>
          </w:p>
        </w:tc>
        <w:tc>
          <w:tcPr>
            <w:tcW w:w="6475" w:type="dxa"/>
          </w:tcPr>
          <w:p w14:paraId="4BE77EFB" w14:textId="3AD84130" w:rsidR="004B1768" w:rsidRDefault="004B1768" w:rsidP="00120242">
            <w:pPr>
              <w:rPr>
                <w:rFonts w:ascii="Courier New" w:hAnsi="Courier New" w:cs="Courier New"/>
              </w:rPr>
            </w:pPr>
          </w:p>
        </w:tc>
      </w:tr>
      <w:tr w:rsidR="004B1768" w14:paraId="20F3854B" w14:textId="77777777" w:rsidTr="00120242">
        <w:tc>
          <w:tcPr>
            <w:tcW w:w="2875" w:type="dxa"/>
          </w:tcPr>
          <w:p w14:paraId="7FF6DCC4" w14:textId="77777777" w:rsidR="004B1768" w:rsidRDefault="004B1768" w:rsidP="00120242">
            <w:pPr>
              <w:rPr>
                <w:rFonts w:ascii="Courier New" w:hAnsi="Courier New" w:cs="Courier New"/>
              </w:rPr>
            </w:pPr>
            <w:r>
              <w:rPr>
                <w:rFonts w:ascii="Courier New" w:hAnsi="Courier New" w:cs="Courier New"/>
              </w:rPr>
              <w:t>Storage (Instance)</w:t>
            </w:r>
          </w:p>
        </w:tc>
        <w:tc>
          <w:tcPr>
            <w:tcW w:w="6475" w:type="dxa"/>
          </w:tcPr>
          <w:p w14:paraId="3C804C15" w14:textId="15499F5D" w:rsidR="004B1768" w:rsidRDefault="004B1768" w:rsidP="00120242">
            <w:pPr>
              <w:rPr>
                <w:rFonts w:ascii="Courier New" w:hAnsi="Courier New" w:cs="Courier New"/>
              </w:rPr>
            </w:pPr>
          </w:p>
        </w:tc>
      </w:tr>
      <w:tr w:rsidR="004B1768" w:rsidRPr="00C864C4" w14:paraId="63FEC674" w14:textId="77777777" w:rsidTr="00120242">
        <w:tc>
          <w:tcPr>
            <w:tcW w:w="9350" w:type="dxa"/>
            <w:gridSpan w:val="2"/>
            <w:shd w:val="clear" w:color="auto" w:fill="8496B0" w:themeFill="text2" w:themeFillTint="99"/>
          </w:tcPr>
          <w:p w14:paraId="394D428C" w14:textId="77777777" w:rsidR="004B1768" w:rsidRPr="00C864C4" w:rsidRDefault="004B1768" w:rsidP="00120242">
            <w:pPr>
              <w:rPr>
                <w:rFonts w:ascii="Courier New" w:hAnsi="Courier New" w:cs="Courier New"/>
                <w:color w:val="FFFFFF" w:themeColor="background1"/>
              </w:rPr>
            </w:pPr>
            <w:r>
              <w:rPr>
                <w:rFonts w:ascii="Courier New" w:hAnsi="Courier New" w:cs="Courier New"/>
                <w:color w:val="FFFFFF" w:themeColor="background1"/>
              </w:rPr>
              <w:t>eth0</w:t>
            </w:r>
          </w:p>
        </w:tc>
      </w:tr>
      <w:tr w:rsidR="004B1768" w:rsidRPr="005D036B" w14:paraId="3261A6CB" w14:textId="77777777" w:rsidTr="00120242">
        <w:tc>
          <w:tcPr>
            <w:tcW w:w="2875" w:type="dxa"/>
            <w:shd w:val="clear" w:color="auto" w:fill="FFFFFF" w:themeFill="background1"/>
          </w:tcPr>
          <w:p w14:paraId="401048ED" w14:textId="77777777" w:rsidR="004B1768" w:rsidRPr="005D036B" w:rsidRDefault="004B1768" w:rsidP="00120242">
            <w:pPr>
              <w:rPr>
                <w:rFonts w:ascii="Courier New" w:hAnsi="Courier New" w:cs="Courier New"/>
              </w:rPr>
            </w:pPr>
            <w:r>
              <w:rPr>
                <w:rFonts w:ascii="Courier New" w:hAnsi="Courier New" w:cs="Courier New"/>
              </w:rPr>
              <w:t>Subnet</w:t>
            </w:r>
          </w:p>
        </w:tc>
        <w:tc>
          <w:tcPr>
            <w:tcW w:w="6475" w:type="dxa"/>
            <w:shd w:val="clear" w:color="auto" w:fill="FFFFFF" w:themeFill="background1"/>
          </w:tcPr>
          <w:p w14:paraId="4BCA7E72" w14:textId="44736CDB" w:rsidR="004B1768" w:rsidRPr="005D036B" w:rsidRDefault="004B1768" w:rsidP="00120242">
            <w:pPr>
              <w:rPr>
                <w:rFonts w:ascii="Courier New" w:hAnsi="Courier New" w:cs="Courier New"/>
              </w:rPr>
            </w:pPr>
          </w:p>
        </w:tc>
      </w:tr>
      <w:tr w:rsidR="004B1768" w:rsidRPr="005D036B" w14:paraId="1BBB16BD" w14:textId="77777777" w:rsidTr="00120242">
        <w:tc>
          <w:tcPr>
            <w:tcW w:w="2875" w:type="dxa"/>
            <w:shd w:val="clear" w:color="auto" w:fill="FFFFFF" w:themeFill="background1"/>
          </w:tcPr>
          <w:p w14:paraId="6748893E" w14:textId="77777777" w:rsidR="004B1768" w:rsidRPr="005D036B" w:rsidRDefault="004B1768" w:rsidP="00120242">
            <w:pPr>
              <w:rPr>
                <w:rFonts w:ascii="Courier New" w:hAnsi="Courier New" w:cs="Courier New"/>
              </w:rPr>
            </w:pPr>
            <w:r>
              <w:rPr>
                <w:rFonts w:ascii="Courier New" w:hAnsi="Courier New" w:cs="Courier New"/>
              </w:rPr>
              <w:t>Security Group</w:t>
            </w:r>
          </w:p>
        </w:tc>
        <w:tc>
          <w:tcPr>
            <w:tcW w:w="6475" w:type="dxa"/>
            <w:shd w:val="clear" w:color="auto" w:fill="FFFFFF" w:themeFill="background1"/>
          </w:tcPr>
          <w:p w14:paraId="64C60502" w14:textId="1B23DEA2" w:rsidR="004B1768" w:rsidRPr="005D036B" w:rsidRDefault="004B1768" w:rsidP="00120242">
            <w:pPr>
              <w:rPr>
                <w:rFonts w:ascii="Courier New" w:hAnsi="Courier New" w:cs="Courier New"/>
              </w:rPr>
            </w:pPr>
          </w:p>
        </w:tc>
      </w:tr>
      <w:tr w:rsidR="004B1768" w14:paraId="26C2ADDC" w14:textId="77777777" w:rsidTr="00120242">
        <w:tc>
          <w:tcPr>
            <w:tcW w:w="2875" w:type="dxa"/>
            <w:shd w:val="clear" w:color="auto" w:fill="FFFFFF" w:themeFill="background1"/>
          </w:tcPr>
          <w:p w14:paraId="7364118C" w14:textId="77777777" w:rsidR="004B1768" w:rsidRDefault="004B1768" w:rsidP="00120242">
            <w:pPr>
              <w:rPr>
                <w:rFonts w:ascii="Courier New" w:hAnsi="Courier New" w:cs="Courier New"/>
              </w:rPr>
            </w:pPr>
            <w:r>
              <w:rPr>
                <w:rFonts w:ascii="Courier New" w:hAnsi="Courier New" w:cs="Courier New"/>
              </w:rPr>
              <w:t>IP</w:t>
            </w:r>
          </w:p>
        </w:tc>
        <w:tc>
          <w:tcPr>
            <w:tcW w:w="6475" w:type="dxa"/>
            <w:shd w:val="clear" w:color="auto" w:fill="FFFFFF" w:themeFill="background1"/>
          </w:tcPr>
          <w:p w14:paraId="61020D3C" w14:textId="4A20B4DB" w:rsidR="004B1768" w:rsidRDefault="004B1768" w:rsidP="00120242">
            <w:pPr>
              <w:rPr>
                <w:rFonts w:ascii="Courier New" w:hAnsi="Courier New" w:cs="Courier New"/>
              </w:rPr>
            </w:pPr>
          </w:p>
        </w:tc>
      </w:tr>
    </w:tbl>
    <w:p w14:paraId="2053D9A1" w14:textId="77777777" w:rsidR="004B1768" w:rsidRDefault="004B1768" w:rsidP="00BB3F09">
      <w:pPr>
        <w:pStyle w:val="Heading2"/>
      </w:pPr>
    </w:p>
    <w:p w14:paraId="5F9AE40B" w14:textId="32A00727" w:rsidR="00BB3F09" w:rsidRDefault="0097571C" w:rsidP="00BB3F09">
      <w:pPr>
        <w:pStyle w:val="Heading2"/>
      </w:pPr>
      <w:bookmarkStart w:id="42" w:name="_Toc421984107"/>
      <w:r>
        <w:t>RDS Specifications</w:t>
      </w:r>
      <w:bookmarkEnd w:id="42"/>
    </w:p>
    <w:p w14:paraId="2BE3C916" w14:textId="77777777" w:rsidR="00822059" w:rsidRDefault="00822059" w:rsidP="00822059">
      <w:r>
        <w:t>Relational Database Service (RDS) is used to launch MySQL database servers</w:t>
      </w:r>
    </w:p>
    <w:p w14:paraId="5CA61939" w14:textId="77777777" w:rsidR="00822059" w:rsidRDefault="00822059" w:rsidP="00822059">
      <w:pPr>
        <w:pStyle w:val="Heading3"/>
        <w:numPr>
          <w:ilvl w:val="2"/>
          <w:numId w:val="0"/>
        </w:numPr>
        <w:spacing w:before="45"/>
        <w:ind w:left="284" w:hanging="284"/>
      </w:pPr>
      <w:bookmarkStart w:id="43" w:name="_Toc421959478"/>
      <w:bookmarkStart w:id="44" w:name="_Toc421984108"/>
      <w:r>
        <w:t>Database Subnet Groups</w:t>
      </w:r>
      <w:bookmarkEnd w:id="43"/>
      <w:bookmarkEnd w:id="44"/>
    </w:p>
    <w:p w14:paraId="6B227D71" w14:textId="77777777" w:rsidR="00822059" w:rsidRDefault="00822059" w:rsidP="00822059">
      <w:r>
        <w:t>DB subnet groups are required before database servers are created. We need one DB Subnet Group for our “services” subnets.</w:t>
      </w:r>
    </w:p>
    <w:p w14:paraId="25333ACF" w14:textId="77777777" w:rsidR="00822059" w:rsidRDefault="00822059" w:rsidP="00822059">
      <w:pPr>
        <w:pStyle w:val="Heading4"/>
        <w:numPr>
          <w:ilvl w:val="3"/>
          <w:numId w:val="0"/>
        </w:numPr>
        <w:ind w:left="284" w:hanging="284"/>
      </w:pPr>
      <w:r>
        <w:lastRenderedPageBreak/>
        <w:t>DB Subnet Group</w:t>
      </w:r>
    </w:p>
    <w:tbl>
      <w:tblPr>
        <w:tblStyle w:val="TableGrid"/>
        <w:tblW w:w="0" w:type="auto"/>
        <w:tblLook w:val="04A0" w:firstRow="1" w:lastRow="0" w:firstColumn="1" w:lastColumn="0" w:noHBand="0" w:noVBand="1"/>
      </w:tblPr>
      <w:tblGrid>
        <w:gridCol w:w="3145"/>
        <w:gridCol w:w="6205"/>
      </w:tblGrid>
      <w:tr w:rsidR="00822059" w14:paraId="431970F7" w14:textId="77777777" w:rsidTr="00E32F6F">
        <w:tc>
          <w:tcPr>
            <w:tcW w:w="3145" w:type="dxa"/>
            <w:shd w:val="clear" w:color="auto" w:fill="8496B0" w:themeFill="text2" w:themeFillTint="99"/>
          </w:tcPr>
          <w:p w14:paraId="3963DA43" w14:textId="77777777" w:rsidR="00822059" w:rsidRPr="005D036B" w:rsidRDefault="00822059" w:rsidP="00E32F6F">
            <w:pPr>
              <w:rPr>
                <w:rFonts w:ascii="Courier New" w:hAnsi="Courier New" w:cs="Courier New"/>
                <w:color w:val="FFFFFF" w:themeColor="background1"/>
              </w:rPr>
            </w:pPr>
            <w:r w:rsidRPr="005D036B">
              <w:rPr>
                <w:rFonts w:ascii="Courier New" w:hAnsi="Courier New" w:cs="Courier New"/>
                <w:color w:val="FFFFFF" w:themeColor="background1"/>
              </w:rPr>
              <w:t>Info</w:t>
            </w:r>
          </w:p>
        </w:tc>
        <w:tc>
          <w:tcPr>
            <w:tcW w:w="6205" w:type="dxa"/>
            <w:shd w:val="clear" w:color="auto" w:fill="8496B0" w:themeFill="text2" w:themeFillTint="99"/>
          </w:tcPr>
          <w:p w14:paraId="46B9059F" w14:textId="77777777" w:rsidR="00822059" w:rsidRPr="005D036B" w:rsidRDefault="00822059" w:rsidP="00E32F6F">
            <w:pPr>
              <w:rPr>
                <w:rFonts w:ascii="Courier New" w:hAnsi="Courier New" w:cs="Courier New"/>
                <w:color w:val="FFFFFF" w:themeColor="background1"/>
              </w:rPr>
            </w:pPr>
            <w:r w:rsidRPr="005D036B">
              <w:rPr>
                <w:rFonts w:ascii="Courier New" w:hAnsi="Courier New" w:cs="Courier New"/>
                <w:color w:val="FFFFFF" w:themeColor="background1"/>
              </w:rPr>
              <w:t>Value</w:t>
            </w:r>
          </w:p>
        </w:tc>
      </w:tr>
      <w:tr w:rsidR="00822059" w14:paraId="4941FFB4" w14:textId="77777777" w:rsidTr="00E32F6F">
        <w:tc>
          <w:tcPr>
            <w:tcW w:w="3145" w:type="dxa"/>
          </w:tcPr>
          <w:p w14:paraId="420F8328" w14:textId="77777777" w:rsidR="00822059" w:rsidRDefault="00822059" w:rsidP="00E32F6F">
            <w:pPr>
              <w:rPr>
                <w:rFonts w:ascii="Courier New" w:hAnsi="Courier New" w:cs="Courier New"/>
              </w:rPr>
            </w:pPr>
            <w:r>
              <w:rPr>
                <w:rFonts w:ascii="Courier New" w:hAnsi="Courier New" w:cs="Courier New"/>
              </w:rPr>
              <w:t>Name</w:t>
            </w:r>
          </w:p>
        </w:tc>
        <w:tc>
          <w:tcPr>
            <w:tcW w:w="6205" w:type="dxa"/>
          </w:tcPr>
          <w:p w14:paraId="68275DAF" w14:textId="77777777" w:rsidR="00822059" w:rsidRDefault="00822059" w:rsidP="00E32F6F">
            <w:pPr>
              <w:rPr>
                <w:rFonts w:ascii="Courier New" w:hAnsi="Courier New" w:cs="Courier New"/>
              </w:rPr>
            </w:pPr>
            <w:r>
              <w:rPr>
                <w:rFonts w:ascii="Courier New" w:hAnsi="Courier New" w:cs="Courier New"/>
              </w:rPr>
              <w:t>Services-Subnet</w:t>
            </w:r>
            <w:r w:rsidDel="004D6F9D">
              <w:rPr>
                <w:rFonts w:ascii="Courier New" w:hAnsi="Courier New" w:cs="Courier New"/>
              </w:rPr>
              <w:t xml:space="preserve"> </w:t>
            </w:r>
          </w:p>
        </w:tc>
      </w:tr>
      <w:tr w:rsidR="00822059" w14:paraId="6D6EE92C" w14:textId="77777777" w:rsidTr="00E32F6F">
        <w:tc>
          <w:tcPr>
            <w:tcW w:w="3145" w:type="dxa"/>
          </w:tcPr>
          <w:p w14:paraId="03FB8345" w14:textId="77777777" w:rsidR="00822059" w:rsidRDefault="00822059" w:rsidP="00E32F6F">
            <w:pPr>
              <w:rPr>
                <w:rFonts w:ascii="Courier New" w:hAnsi="Courier New" w:cs="Courier New"/>
              </w:rPr>
            </w:pPr>
            <w:r>
              <w:rPr>
                <w:rFonts w:ascii="Courier New" w:hAnsi="Courier New" w:cs="Courier New"/>
              </w:rPr>
              <w:t>VPC</w:t>
            </w:r>
          </w:p>
        </w:tc>
        <w:tc>
          <w:tcPr>
            <w:tcW w:w="6205" w:type="dxa"/>
          </w:tcPr>
          <w:p w14:paraId="62E7B09A" w14:textId="77777777" w:rsidR="00822059" w:rsidRDefault="00822059" w:rsidP="00E32F6F">
            <w:pPr>
              <w:rPr>
                <w:rFonts w:ascii="Courier New" w:hAnsi="Courier New" w:cs="Courier New"/>
              </w:rPr>
            </w:pPr>
            <w:r>
              <w:rPr>
                <w:rFonts w:ascii="Courier New" w:hAnsi="Courier New" w:cs="Courier New"/>
              </w:rPr>
              <w:t>foodida-</w:t>
            </w:r>
            <w:proofErr w:type="spellStart"/>
            <w:r>
              <w:rPr>
                <w:rFonts w:ascii="Courier New" w:hAnsi="Courier New" w:cs="Courier New"/>
              </w:rPr>
              <w:t>vpc</w:t>
            </w:r>
            <w:proofErr w:type="spellEnd"/>
          </w:p>
        </w:tc>
      </w:tr>
      <w:tr w:rsidR="00822059" w14:paraId="449CF716" w14:textId="77777777" w:rsidTr="00E32F6F">
        <w:tc>
          <w:tcPr>
            <w:tcW w:w="3145" w:type="dxa"/>
          </w:tcPr>
          <w:p w14:paraId="52F42608" w14:textId="77777777" w:rsidR="00822059" w:rsidRDefault="00822059" w:rsidP="00E32F6F">
            <w:pPr>
              <w:rPr>
                <w:rFonts w:ascii="Courier New" w:hAnsi="Courier New" w:cs="Courier New"/>
              </w:rPr>
            </w:pPr>
            <w:r>
              <w:rPr>
                <w:rFonts w:ascii="Courier New" w:hAnsi="Courier New" w:cs="Courier New"/>
              </w:rPr>
              <w:t>Availability Zone</w:t>
            </w:r>
          </w:p>
        </w:tc>
        <w:tc>
          <w:tcPr>
            <w:tcW w:w="6205" w:type="dxa"/>
          </w:tcPr>
          <w:p w14:paraId="7B63F438" w14:textId="77777777" w:rsidR="00822059" w:rsidRDefault="00822059" w:rsidP="00E32F6F">
            <w:pPr>
              <w:rPr>
                <w:rFonts w:ascii="Courier New" w:hAnsi="Courier New" w:cs="Courier New"/>
              </w:rPr>
            </w:pPr>
            <w:r>
              <w:rPr>
                <w:rFonts w:ascii="Courier New" w:hAnsi="Courier New" w:cs="Courier New"/>
              </w:rPr>
              <w:t>ap-southeast-1b</w:t>
            </w:r>
          </w:p>
        </w:tc>
      </w:tr>
      <w:tr w:rsidR="00822059" w14:paraId="53679ADF" w14:textId="77777777" w:rsidTr="00E32F6F">
        <w:tc>
          <w:tcPr>
            <w:tcW w:w="3145" w:type="dxa"/>
          </w:tcPr>
          <w:p w14:paraId="54BFF2D0" w14:textId="77777777" w:rsidR="00822059" w:rsidRDefault="00822059" w:rsidP="00E32F6F">
            <w:pPr>
              <w:rPr>
                <w:rFonts w:ascii="Courier New" w:hAnsi="Courier New" w:cs="Courier New"/>
              </w:rPr>
            </w:pPr>
            <w:r>
              <w:rPr>
                <w:rFonts w:ascii="Courier New" w:hAnsi="Courier New" w:cs="Courier New"/>
              </w:rPr>
              <w:t>Subnet ID</w:t>
            </w:r>
          </w:p>
        </w:tc>
        <w:tc>
          <w:tcPr>
            <w:tcW w:w="6205" w:type="dxa"/>
          </w:tcPr>
          <w:p w14:paraId="62D2FE03" w14:textId="77777777" w:rsidR="00822059" w:rsidRDefault="00822059" w:rsidP="00E32F6F">
            <w:pPr>
              <w:rPr>
                <w:rFonts w:ascii="Courier New" w:hAnsi="Courier New" w:cs="Courier New"/>
              </w:rPr>
            </w:pPr>
            <w:r>
              <w:rPr>
                <w:rFonts w:ascii="Courier New" w:hAnsi="Courier New" w:cs="Courier New"/>
              </w:rPr>
              <w:t>foodida-</w:t>
            </w:r>
            <w:proofErr w:type="spellStart"/>
            <w:r>
              <w:rPr>
                <w:rFonts w:ascii="Courier New" w:hAnsi="Courier New" w:cs="Courier New"/>
              </w:rPr>
              <w:t>vpc_privateAsubnet</w:t>
            </w:r>
            <w:proofErr w:type="spellEnd"/>
          </w:p>
        </w:tc>
      </w:tr>
    </w:tbl>
    <w:p w14:paraId="48AD386D" w14:textId="77777777" w:rsidR="00822059" w:rsidRDefault="00822059" w:rsidP="00822059"/>
    <w:p w14:paraId="385A7827" w14:textId="77777777" w:rsidR="00822059" w:rsidRPr="000A2FD0" w:rsidRDefault="00822059" w:rsidP="00822059"/>
    <w:p w14:paraId="01C03FBF" w14:textId="77777777" w:rsidR="00822059" w:rsidRPr="00BB3F09" w:rsidRDefault="00822059" w:rsidP="00822059"/>
    <w:p w14:paraId="475A321E" w14:textId="77777777" w:rsidR="00822059" w:rsidRDefault="00822059" w:rsidP="00822059">
      <w:pPr>
        <w:pStyle w:val="Heading2"/>
        <w:numPr>
          <w:ilvl w:val="1"/>
          <w:numId w:val="0"/>
        </w:numPr>
        <w:ind w:left="284" w:hanging="284"/>
      </w:pPr>
      <w:bookmarkStart w:id="45" w:name="_Toc421959479"/>
      <w:bookmarkStart w:id="46" w:name="_Toc421984109"/>
      <w:r>
        <w:t>S3</w:t>
      </w:r>
      <w:bookmarkEnd w:id="45"/>
      <w:bookmarkEnd w:id="46"/>
    </w:p>
    <w:p w14:paraId="6A41776C" w14:textId="77777777" w:rsidR="00822059" w:rsidRDefault="00822059" w:rsidP="00822059">
      <w:r>
        <w:t>Simple Storage System (S3) is highly available and durable storage system within the AWS. It provides unlimited storage size, which removes any maintenance around disk usage monitoring.</w:t>
      </w:r>
    </w:p>
    <w:p w14:paraId="6C8F68DC" w14:textId="77777777" w:rsidR="00822059" w:rsidRDefault="00822059" w:rsidP="00822059">
      <w:r>
        <w:t xml:space="preserve">The backup snapshots of the </w:t>
      </w:r>
      <w:proofErr w:type="spellStart"/>
      <w:r>
        <w:t>mysql</w:t>
      </w:r>
      <w:proofErr w:type="spellEnd"/>
      <w:r>
        <w:t xml:space="preserve"> databases are stored into S3.</w:t>
      </w:r>
    </w:p>
    <w:p w14:paraId="54B6BF13" w14:textId="77777777" w:rsidR="00822059" w:rsidRDefault="00822059" w:rsidP="00822059">
      <w:pPr>
        <w:pStyle w:val="Heading2"/>
        <w:numPr>
          <w:ilvl w:val="1"/>
          <w:numId w:val="0"/>
        </w:numPr>
        <w:ind w:left="284" w:hanging="284"/>
      </w:pPr>
      <w:bookmarkStart w:id="47" w:name="_Toc421959480"/>
      <w:bookmarkStart w:id="48" w:name="_Toc421959481"/>
      <w:bookmarkStart w:id="49" w:name="_Toc421959482"/>
      <w:bookmarkStart w:id="50" w:name="_Toc421959483"/>
      <w:bookmarkStart w:id="51" w:name="_Toc421959484"/>
      <w:bookmarkStart w:id="52" w:name="_Toc421959485"/>
      <w:bookmarkStart w:id="53" w:name="_Toc421959504"/>
      <w:bookmarkStart w:id="54" w:name="_Toc421959505"/>
      <w:bookmarkStart w:id="55" w:name="_Toc421959518"/>
      <w:bookmarkStart w:id="56" w:name="_Toc421959519"/>
      <w:bookmarkStart w:id="57" w:name="_Toc421959520"/>
      <w:bookmarkStart w:id="58" w:name="_Toc421959521"/>
      <w:bookmarkStart w:id="59" w:name="_Toc421959537"/>
      <w:bookmarkStart w:id="60" w:name="_Toc421959538"/>
      <w:bookmarkStart w:id="61" w:name="_Toc421959551"/>
      <w:bookmarkStart w:id="62" w:name="_Toc421959552"/>
      <w:bookmarkStart w:id="63" w:name="_Toc421984110"/>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t>Endpoints &amp; Default Access Credentials</w:t>
      </w:r>
      <w:bookmarkEnd w:id="62"/>
      <w:bookmarkEnd w:id="63"/>
    </w:p>
    <w:p w14:paraId="01CD1F30" w14:textId="77777777" w:rsidR="00822059" w:rsidRDefault="00822059" w:rsidP="00822059">
      <w:r>
        <w:t>Below are the endpoints for each environment and the default credentials which are used during the initial installation. It is highly recommended that these default credentials are changed by the foodida team.</w:t>
      </w:r>
    </w:p>
    <w:tbl>
      <w:tblPr>
        <w:tblStyle w:val="TableGrid"/>
        <w:tblW w:w="0" w:type="auto"/>
        <w:tblLook w:val="04A0" w:firstRow="1" w:lastRow="0" w:firstColumn="1" w:lastColumn="0" w:noHBand="0" w:noVBand="1"/>
      </w:tblPr>
      <w:tblGrid>
        <w:gridCol w:w="9350"/>
      </w:tblGrid>
      <w:tr w:rsidR="00822059" w14:paraId="5E520347" w14:textId="77777777" w:rsidTr="00E32F6F">
        <w:tc>
          <w:tcPr>
            <w:tcW w:w="9350" w:type="dxa"/>
            <w:shd w:val="clear" w:color="auto" w:fill="8496B0" w:themeFill="text2" w:themeFillTint="99"/>
          </w:tcPr>
          <w:p w14:paraId="35321B67" w14:textId="77777777" w:rsidR="00822059" w:rsidRPr="008D26F4" w:rsidRDefault="00822059" w:rsidP="00E32F6F">
            <w:pPr>
              <w:rPr>
                <w:rFonts w:ascii="Courier New" w:hAnsi="Courier New" w:cs="Courier New"/>
                <w:color w:val="FFFFFF" w:themeColor="background1"/>
              </w:rPr>
            </w:pPr>
          </w:p>
        </w:tc>
      </w:tr>
      <w:tr w:rsidR="00822059" w14:paraId="49DEF99B" w14:textId="77777777" w:rsidTr="00E32F6F">
        <w:tc>
          <w:tcPr>
            <w:tcW w:w="9350" w:type="dxa"/>
            <w:shd w:val="clear" w:color="auto" w:fill="D9E2F3" w:themeFill="accent5" w:themeFillTint="33"/>
          </w:tcPr>
          <w:p w14:paraId="0B54A8DE" w14:textId="77777777" w:rsidR="00822059" w:rsidRPr="00886566" w:rsidRDefault="00822059" w:rsidP="00E32F6F">
            <w:pPr>
              <w:rPr>
                <w:rFonts w:ascii="Courier New" w:hAnsi="Courier New" w:cs="Courier New"/>
              </w:rPr>
            </w:pPr>
          </w:p>
        </w:tc>
      </w:tr>
      <w:tr w:rsidR="00822059" w14:paraId="36F54983" w14:textId="77777777" w:rsidTr="00E32F6F">
        <w:tc>
          <w:tcPr>
            <w:tcW w:w="9350" w:type="dxa"/>
          </w:tcPr>
          <w:p w14:paraId="0A1A888D" w14:textId="77777777" w:rsidR="00822059" w:rsidRPr="000120E1" w:rsidRDefault="00822059" w:rsidP="00E32F6F">
            <w:pPr>
              <w:rPr>
                <w:rFonts w:ascii="Courier New" w:hAnsi="Courier New" w:cs="Courier New"/>
                <w:lang w:val="en-US"/>
              </w:rPr>
            </w:pPr>
          </w:p>
        </w:tc>
      </w:tr>
      <w:tr w:rsidR="00822059" w14:paraId="7BC717B8" w14:textId="77777777" w:rsidTr="00E32F6F">
        <w:tc>
          <w:tcPr>
            <w:tcW w:w="9350" w:type="dxa"/>
            <w:shd w:val="clear" w:color="auto" w:fill="D9E2F3" w:themeFill="accent5" w:themeFillTint="33"/>
          </w:tcPr>
          <w:p w14:paraId="7B11FA95" w14:textId="77777777" w:rsidR="00822059" w:rsidRPr="00886566" w:rsidRDefault="00822059" w:rsidP="00E32F6F">
            <w:pPr>
              <w:rPr>
                <w:rFonts w:ascii="Courier New" w:hAnsi="Courier New" w:cs="Courier New"/>
              </w:rPr>
            </w:pPr>
          </w:p>
        </w:tc>
      </w:tr>
      <w:tr w:rsidR="00822059" w14:paraId="4F46BE02" w14:textId="77777777" w:rsidTr="00E32F6F">
        <w:tc>
          <w:tcPr>
            <w:tcW w:w="9350" w:type="dxa"/>
          </w:tcPr>
          <w:p w14:paraId="1FE5D5C6" w14:textId="77777777" w:rsidR="00822059" w:rsidRPr="00AA2DF4" w:rsidRDefault="00822059" w:rsidP="00E32F6F">
            <w:pPr>
              <w:rPr>
                <w:rFonts w:ascii="Courier New" w:hAnsi="Courier New" w:cs="Courier New"/>
                <w:color w:val="2E74B5" w:themeColor="accent1" w:themeShade="BF"/>
                <w:lang w:val="en-US"/>
              </w:rPr>
            </w:pPr>
          </w:p>
        </w:tc>
      </w:tr>
      <w:tr w:rsidR="00822059" w14:paraId="1D392A08" w14:textId="77777777" w:rsidTr="00E32F6F">
        <w:tc>
          <w:tcPr>
            <w:tcW w:w="9350" w:type="dxa"/>
            <w:shd w:val="clear" w:color="auto" w:fill="D9E2F3" w:themeFill="accent5" w:themeFillTint="33"/>
          </w:tcPr>
          <w:p w14:paraId="67F42B97" w14:textId="77777777" w:rsidR="00822059" w:rsidRPr="00886566" w:rsidRDefault="00822059" w:rsidP="00E32F6F">
            <w:pPr>
              <w:rPr>
                <w:rFonts w:ascii="Courier New" w:hAnsi="Courier New" w:cs="Courier New"/>
              </w:rPr>
            </w:pPr>
          </w:p>
        </w:tc>
      </w:tr>
      <w:tr w:rsidR="00822059" w14:paraId="7D664FCB" w14:textId="77777777" w:rsidTr="00E32F6F">
        <w:tc>
          <w:tcPr>
            <w:tcW w:w="9350" w:type="dxa"/>
          </w:tcPr>
          <w:p w14:paraId="350E3725" w14:textId="77777777" w:rsidR="00822059" w:rsidRPr="00AA2DF4" w:rsidRDefault="00822059" w:rsidP="00E32F6F">
            <w:pPr>
              <w:rPr>
                <w:rFonts w:ascii="Courier New" w:hAnsi="Courier New" w:cs="Courier New"/>
                <w:color w:val="2E74B5" w:themeColor="accent1" w:themeShade="BF"/>
                <w:lang w:val="en-US"/>
              </w:rPr>
            </w:pPr>
          </w:p>
        </w:tc>
      </w:tr>
      <w:tr w:rsidR="00822059" w14:paraId="59804D9C" w14:textId="77777777" w:rsidTr="00E32F6F">
        <w:tc>
          <w:tcPr>
            <w:tcW w:w="9350" w:type="dxa"/>
            <w:shd w:val="clear" w:color="auto" w:fill="D9E2F3" w:themeFill="accent5" w:themeFillTint="33"/>
          </w:tcPr>
          <w:p w14:paraId="59101847" w14:textId="77777777" w:rsidR="00822059" w:rsidRPr="00886566" w:rsidRDefault="00822059" w:rsidP="00E32F6F">
            <w:pPr>
              <w:rPr>
                <w:rFonts w:ascii="Courier New" w:hAnsi="Courier New" w:cs="Courier New"/>
              </w:rPr>
            </w:pPr>
          </w:p>
        </w:tc>
      </w:tr>
      <w:tr w:rsidR="00822059" w14:paraId="45E17C09" w14:textId="77777777" w:rsidTr="00E32F6F">
        <w:tc>
          <w:tcPr>
            <w:tcW w:w="9350" w:type="dxa"/>
          </w:tcPr>
          <w:p w14:paraId="2A2E3024" w14:textId="77777777" w:rsidR="00822059" w:rsidRDefault="00822059" w:rsidP="00E32F6F">
            <w:pPr>
              <w:rPr>
                <w:rFonts w:ascii="Courier New" w:hAnsi="Courier New" w:cs="Courier New"/>
                <w:lang w:val="en-US"/>
              </w:rPr>
            </w:pPr>
          </w:p>
          <w:p w14:paraId="48F9A015" w14:textId="77777777" w:rsidR="00822059" w:rsidRDefault="00822059" w:rsidP="00E32F6F">
            <w:pPr>
              <w:rPr>
                <w:rFonts w:ascii="Courier New" w:hAnsi="Courier New" w:cs="Courier New"/>
                <w:lang w:val="en-US"/>
              </w:rPr>
            </w:pPr>
          </w:p>
          <w:p w14:paraId="2B7F18A7" w14:textId="77777777" w:rsidR="00822059" w:rsidRDefault="00822059" w:rsidP="00E32F6F">
            <w:pPr>
              <w:rPr>
                <w:rFonts w:ascii="Courier New" w:hAnsi="Courier New" w:cs="Courier New"/>
                <w:lang w:val="en-US"/>
              </w:rPr>
            </w:pPr>
          </w:p>
        </w:tc>
      </w:tr>
      <w:tr w:rsidR="00822059" w14:paraId="6406167E" w14:textId="77777777" w:rsidTr="00E32F6F">
        <w:tc>
          <w:tcPr>
            <w:tcW w:w="9350" w:type="dxa"/>
            <w:shd w:val="clear" w:color="auto" w:fill="D9E2F3" w:themeFill="accent5" w:themeFillTint="33"/>
          </w:tcPr>
          <w:p w14:paraId="7660360A" w14:textId="77777777" w:rsidR="00822059" w:rsidRPr="00886566" w:rsidRDefault="00822059" w:rsidP="00E32F6F">
            <w:pPr>
              <w:rPr>
                <w:rFonts w:ascii="Courier New" w:hAnsi="Courier New" w:cs="Courier New"/>
              </w:rPr>
            </w:pPr>
          </w:p>
        </w:tc>
      </w:tr>
      <w:tr w:rsidR="00822059" w14:paraId="1C614E7C" w14:textId="77777777" w:rsidTr="00E32F6F">
        <w:tc>
          <w:tcPr>
            <w:tcW w:w="9350" w:type="dxa"/>
          </w:tcPr>
          <w:p w14:paraId="5899B929" w14:textId="77777777" w:rsidR="00822059" w:rsidRDefault="00822059" w:rsidP="00E32F6F">
            <w:pPr>
              <w:rPr>
                <w:rFonts w:ascii="Courier New" w:hAnsi="Courier New" w:cs="Courier New"/>
              </w:rPr>
            </w:pPr>
          </w:p>
        </w:tc>
      </w:tr>
      <w:tr w:rsidR="00822059" w14:paraId="6ECDA273" w14:textId="77777777" w:rsidTr="00E32F6F">
        <w:tc>
          <w:tcPr>
            <w:tcW w:w="9350" w:type="dxa"/>
            <w:shd w:val="clear" w:color="auto" w:fill="D9E2F3" w:themeFill="accent5" w:themeFillTint="33"/>
          </w:tcPr>
          <w:p w14:paraId="5C0CB6CC" w14:textId="77777777" w:rsidR="00822059" w:rsidRPr="00886566" w:rsidRDefault="00822059" w:rsidP="00E32F6F">
            <w:pPr>
              <w:rPr>
                <w:rFonts w:ascii="Courier New" w:hAnsi="Courier New" w:cs="Courier New"/>
              </w:rPr>
            </w:pPr>
          </w:p>
        </w:tc>
      </w:tr>
      <w:tr w:rsidR="00822059" w14:paraId="1B4C85FE" w14:textId="77777777" w:rsidTr="00E32F6F">
        <w:tc>
          <w:tcPr>
            <w:tcW w:w="9350" w:type="dxa"/>
          </w:tcPr>
          <w:p w14:paraId="61DDF6A8" w14:textId="77777777" w:rsidR="00822059" w:rsidRDefault="00822059" w:rsidP="00E32F6F">
            <w:pPr>
              <w:rPr>
                <w:rFonts w:ascii="Courier New" w:hAnsi="Courier New" w:cs="Courier New"/>
                <w:lang w:val="en-US"/>
              </w:rPr>
            </w:pPr>
          </w:p>
        </w:tc>
      </w:tr>
      <w:tr w:rsidR="00822059" w14:paraId="2E3C36A3" w14:textId="77777777" w:rsidTr="00E32F6F">
        <w:tc>
          <w:tcPr>
            <w:tcW w:w="9350" w:type="dxa"/>
            <w:shd w:val="clear" w:color="auto" w:fill="D9E2F3" w:themeFill="accent5" w:themeFillTint="33"/>
          </w:tcPr>
          <w:p w14:paraId="61BD1785" w14:textId="77777777" w:rsidR="00822059" w:rsidRPr="00886566" w:rsidRDefault="00822059" w:rsidP="00E32F6F">
            <w:pPr>
              <w:rPr>
                <w:rFonts w:ascii="Courier New" w:hAnsi="Courier New" w:cs="Courier New"/>
              </w:rPr>
            </w:pPr>
          </w:p>
        </w:tc>
      </w:tr>
      <w:tr w:rsidR="00822059" w14:paraId="0B5C3ADB" w14:textId="77777777" w:rsidTr="00E32F6F">
        <w:tc>
          <w:tcPr>
            <w:tcW w:w="9350" w:type="dxa"/>
          </w:tcPr>
          <w:p w14:paraId="5708E594" w14:textId="77777777" w:rsidR="00822059" w:rsidRDefault="00822059" w:rsidP="00E32F6F">
            <w:pPr>
              <w:rPr>
                <w:rFonts w:ascii="Courier New" w:hAnsi="Courier New" w:cs="Courier New"/>
                <w:lang w:val="en-US"/>
              </w:rPr>
            </w:pPr>
          </w:p>
        </w:tc>
      </w:tr>
      <w:tr w:rsidR="00822059" w14:paraId="05ECD64C" w14:textId="77777777" w:rsidTr="00E32F6F">
        <w:tc>
          <w:tcPr>
            <w:tcW w:w="9350" w:type="dxa"/>
            <w:shd w:val="clear" w:color="auto" w:fill="D9E2F3" w:themeFill="accent5" w:themeFillTint="33"/>
          </w:tcPr>
          <w:p w14:paraId="6C4AA019" w14:textId="77777777" w:rsidR="00822059" w:rsidRPr="00886566" w:rsidRDefault="00822059" w:rsidP="00E32F6F">
            <w:pPr>
              <w:rPr>
                <w:rFonts w:ascii="Courier New" w:hAnsi="Courier New" w:cs="Courier New"/>
              </w:rPr>
            </w:pPr>
          </w:p>
        </w:tc>
      </w:tr>
      <w:tr w:rsidR="00822059" w14:paraId="3120FF2F" w14:textId="77777777" w:rsidTr="00E32F6F">
        <w:tc>
          <w:tcPr>
            <w:tcW w:w="9350" w:type="dxa"/>
          </w:tcPr>
          <w:p w14:paraId="69E5D4C8" w14:textId="77777777" w:rsidR="00822059" w:rsidRDefault="00822059" w:rsidP="00E32F6F">
            <w:pPr>
              <w:rPr>
                <w:rFonts w:ascii="Courier New" w:hAnsi="Courier New" w:cs="Courier New"/>
                <w:lang w:val="en-US"/>
              </w:rPr>
            </w:pPr>
          </w:p>
        </w:tc>
      </w:tr>
    </w:tbl>
    <w:p w14:paraId="59EA7195" w14:textId="77777777" w:rsidR="00822059" w:rsidRDefault="00822059" w:rsidP="00822059"/>
    <w:p w14:paraId="12145439" w14:textId="77777777" w:rsidR="00822059" w:rsidRPr="003269D5" w:rsidRDefault="00822059" w:rsidP="00822059"/>
    <w:p w14:paraId="30EFC22F" w14:textId="77777777" w:rsidR="00822059" w:rsidRDefault="00822059" w:rsidP="00822059">
      <w:pPr>
        <w:rPr>
          <w:rFonts w:eastAsiaTheme="majorEastAsia" w:cstheme="majorBidi"/>
          <w:color w:val="323E4F" w:themeColor="text2" w:themeShade="BF"/>
          <w:sz w:val="40"/>
          <w:szCs w:val="32"/>
        </w:rPr>
      </w:pPr>
    </w:p>
    <w:p w14:paraId="78F956BE" w14:textId="77777777" w:rsidR="00822059" w:rsidRDefault="00822059" w:rsidP="00822059">
      <w:pPr>
        <w:pStyle w:val="Heading1"/>
        <w:ind w:left="284" w:hanging="284"/>
      </w:pPr>
      <w:bookmarkStart w:id="64" w:name="_Toc421959553"/>
      <w:bookmarkStart w:id="65" w:name="_Toc421984111"/>
      <w:r>
        <w:lastRenderedPageBreak/>
        <w:t>Governance</w:t>
      </w:r>
      <w:bookmarkEnd w:id="64"/>
      <w:bookmarkEnd w:id="65"/>
    </w:p>
    <w:p w14:paraId="1081B6C8" w14:textId="77777777" w:rsidR="00822059" w:rsidRDefault="00822059" w:rsidP="00822059">
      <w:r>
        <w:t>Cloud governance is an important part during the implementation phase and then the lifecycle planning for the cloud solution. There are five primary reasons for cloud governance:</w:t>
      </w:r>
    </w:p>
    <w:p w14:paraId="5B4DBE97" w14:textId="77777777" w:rsidR="00822059" w:rsidRDefault="00822059" w:rsidP="00822059">
      <w:pPr>
        <w:pStyle w:val="ListParagraph"/>
        <w:numPr>
          <w:ilvl w:val="0"/>
          <w:numId w:val="35"/>
        </w:numPr>
      </w:pPr>
      <w:r>
        <w:t>Enables cloud centric IT model based on speed, agility and cost</w:t>
      </w:r>
    </w:p>
    <w:p w14:paraId="50959FF0" w14:textId="77777777" w:rsidR="00822059" w:rsidRDefault="00822059" w:rsidP="00822059">
      <w:pPr>
        <w:pStyle w:val="ListParagraph"/>
        <w:numPr>
          <w:ilvl w:val="0"/>
          <w:numId w:val="35"/>
        </w:numPr>
      </w:pPr>
      <w:r>
        <w:t>Enables appropriate decision making</w:t>
      </w:r>
    </w:p>
    <w:p w14:paraId="1725A869" w14:textId="77777777" w:rsidR="00822059" w:rsidRDefault="00822059" w:rsidP="00822059">
      <w:pPr>
        <w:pStyle w:val="ListParagraph"/>
        <w:numPr>
          <w:ilvl w:val="0"/>
          <w:numId w:val="35"/>
        </w:numPr>
      </w:pPr>
      <w:r>
        <w:t>Enables integration with existing IT processes, policies and tools</w:t>
      </w:r>
    </w:p>
    <w:p w14:paraId="1ABA7F0A" w14:textId="77777777" w:rsidR="00822059" w:rsidRDefault="00822059" w:rsidP="00822059">
      <w:pPr>
        <w:pStyle w:val="ListParagraph"/>
        <w:numPr>
          <w:ilvl w:val="0"/>
          <w:numId w:val="35"/>
        </w:numPr>
      </w:pPr>
      <w:r>
        <w:t>Enables balanced coverage for key decisions, investments and risks</w:t>
      </w:r>
    </w:p>
    <w:p w14:paraId="7FA873A0" w14:textId="77777777" w:rsidR="00822059" w:rsidRDefault="00822059" w:rsidP="00822059">
      <w:pPr>
        <w:pStyle w:val="ListParagraph"/>
        <w:numPr>
          <w:ilvl w:val="0"/>
          <w:numId w:val="35"/>
        </w:numPr>
      </w:pPr>
      <w:r>
        <w:t>Enables anticipation and prevention of unauthorised cloud activities that expose organisational risks</w:t>
      </w:r>
    </w:p>
    <w:p w14:paraId="7C68CEE3" w14:textId="77777777" w:rsidR="00822059" w:rsidRDefault="00822059" w:rsidP="00822059">
      <w:pPr>
        <w:pStyle w:val="Heading2"/>
        <w:numPr>
          <w:ilvl w:val="1"/>
          <w:numId w:val="0"/>
        </w:numPr>
        <w:ind w:left="284" w:hanging="284"/>
      </w:pPr>
      <w:bookmarkStart w:id="66" w:name="_Toc421959554"/>
      <w:bookmarkStart w:id="67" w:name="_Toc421984112"/>
      <w:r>
        <w:t>Scope</w:t>
      </w:r>
      <w:bookmarkEnd w:id="66"/>
      <w:bookmarkEnd w:id="67"/>
    </w:p>
    <w:p w14:paraId="5BD5CDC7" w14:textId="77777777" w:rsidR="00822059" w:rsidRDefault="00822059" w:rsidP="00822059">
      <w:r>
        <w:t>The scope is not just limited to project wide, but is an integral part of the foodida business.</w:t>
      </w:r>
    </w:p>
    <w:p w14:paraId="34443A1D" w14:textId="77777777" w:rsidR="00822059" w:rsidRDefault="00822059" w:rsidP="00822059">
      <w:pPr>
        <w:pStyle w:val="Heading2"/>
        <w:numPr>
          <w:ilvl w:val="1"/>
          <w:numId w:val="0"/>
        </w:numPr>
        <w:ind w:left="284" w:hanging="284"/>
      </w:pPr>
      <w:bookmarkStart w:id="68" w:name="_Toc421959555"/>
      <w:bookmarkStart w:id="69" w:name="_Toc421984113"/>
      <w:r>
        <w:t>Stakeholders</w:t>
      </w:r>
      <w:bookmarkEnd w:id="68"/>
      <w:bookmarkEnd w:id="69"/>
    </w:p>
    <w:tbl>
      <w:tblPr>
        <w:tblStyle w:val="TableGrid"/>
        <w:tblW w:w="0" w:type="auto"/>
        <w:tblLayout w:type="fixed"/>
        <w:tblLook w:val="04A0" w:firstRow="1" w:lastRow="0" w:firstColumn="1" w:lastColumn="0" w:noHBand="0" w:noVBand="1"/>
      </w:tblPr>
      <w:tblGrid>
        <w:gridCol w:w="2965"/>
        <w:gridCol w:w="6385"/>
      </w:tblGrid>
      <w:tr w:rsidR="00822059" w14:paraId="67023E09" w14:textId="77777777" w:rsidTr="00E32F6F">
        <w:tc>
          <w:tcPr>
            <w:tcW w:w="2965" w:type="dxa"/>
            <w:shd w:val="clear" w:color="auto" w:fill="8496B0" w:themeFill="text2" w:themeFillTint="99"/>
          </w:tcPr>
          <w:p w14:paraId="387636D0" w14:textId="77777777" w:rsidR="00822059" w:rsidRPr="005D036B" w:rsidRDefault="00822059" w:rsidP="00E32F6F">
            <w:pPr>
              <w:rPr>
                <w:rFonts w:ascii="Courier New" w:hAnsi="Courier New" w:cs="Courier New"/>
                <w:color w:val="FFFFFF" w:themeColor="background1"/>
              </w:rPr>
            </w:pPr>
            <w:r>
              <w:rPr>
                <w:rFonts w:ascii="Courier New" w:hAnsi="Courier New" w:cs="Courier New"/>
                <w:color w:val="FFFFFF" w:themeColor="background1"/>
              </w:rPr>
              <w:t>Owner</w:t>
            </w:r>
          </w:p>
        </w:tc>
        <w:tc>
          <w:tcPr>
            <w:tcW w:w="6385" w:type="dxa"/>
            <w:shd w:val="clear" w:color="auto" w:fill="8496B0" w:themeFill="text2" w:themeFillTint="99"/>
          </w:tcPr>
          <w:p w14:paraId="2A219FF5" w14:textId="77777777" w:rsidR="00822059" w:rsidRPr="005D036B" w:rsidRDefault="00822059" w:rsidP="00E32F6F">
            <w:pPr>
              <w:rPr>
                <w:rFonts w:ascii="Courier New" w:hAnsi="Courier New" w:cs="Courier New"/>
                <w:color w:val="FFFFFF" w:themeColor="background1"/>
              </w:rPr>
            </w:pPr>
            <w:r>
              <w:rPr>
                <w:rFonts w:ascii="Courier New" w:hAnsi="Courier New" w:cs="Courier New"/>
                <w:color w:val="FFFFFF" w:themeColor="background1"/>
              </w:rPr>
              <w:t>Accountable for</w:t>
            </w:r>
          </w:p>
        </w:tc>
      </w:tr>
      <w:tr w:rsidR="00822059" w14:paraId="0A04EA96" w14:textId="77777777" w:rsidTr="00E32F6F">
        <w:tc>
          <w:tcPr>
            <w:tcW w:w="2965" w:type="dxa"/>
          </w:tcPr>
          <w:p w14:paraId="5C12DCC6" w14:textId="77777777" w:rsidR="00822059" w:rsidRDefault="00822059" w:rsidP="00E32F6F">
            <w:pPr>
              <w:rPr>
                <w:rFonts w:ascii="Courier New" w:hAnsi="Courier New" w:cs="Courier New"/>
              </w:rPr>
            </w:pPr>
          </w:p>
          <w:p w14:paraId="5AAC7B49" w14:textId="77777777" w:rsidR="00822059" w:rsidRPr="005D036B" w:rsidRDefault="00822059" w:rsidP="00E32F6F">
            <w:pPr>
              <w:rPr>
                <w:rFonts w:ascii="Courier New" w:hAnsi="Courier New" w:cs="Courier New"/>
              </w:rPr>
            </w:pPr>
            <w:r>
              <w:rPr>
                <w:rFonts w:ascii="Courier New" w:hAnsi="Courier New" w:cs="Courier New"/>
              </w:rPr>
              <w:t>Head of Data</w:t>
            </w:r>
          </w:p>
        </w:tc>
        <w:tc>
          <w:tcPr>
            <w:tcW w:w="6385" w:type="dxa"/>
          </w:tcPr>
          <w:p w14:paraId="260273D1" w14:textId="77777777" w:rsidR="00822059" w:rsidRDefault="00822059" w:rsidP="00822059">
            <w:pPr>
              <w:pStyle w:val="ListParagraph"/>
              <w:numPr>
                <w:ilvl w:val="0"/>
                <w:numId w:val="10"/>
              </w:numPr>
              <w:rPr>
                <w:rFonts w:ascii="Courier New" w:hAnsi="Courier New" w:cs="Courier New"/>
              </w:rPr>
            </w:pPr>
            <w:r w:rsidRPr="00AF2072">
              <w:rPr>
                <w:rFonts w:ascii="Courier New" w:hAnsi="Courier New" w:cs="Courier New"/>
              </w:rPr>
              <w:t>Data ownership</w:t>
            </w:r>
          </w:p>
          <w:p w14:paraId="4721D9AA" w14:textId="77777777" w:rsidR="00822059" w:rsidRDefault="00822059" w:rsidP="00822059">
            <w:pPr>
              <w:pStyle w:val="ListParagraph"/>
              <w:numPr>
                <w:ilvl w:val="0"/>
                <w:numId w:val="10"/>
              </w:numPr>
              <w:rPr>
                <w:rFonts w:ascii="Courier New" w:hAnsi="Courier New" w:cs="Courier New"/>
              </w:rPr>
            </w:pPr>
            <w:r>
              <w:rPr>
                <w:rFonts w:ascii="Courier New" w:hAnsi="Courier New" w:cs="Courier New"/>
              </w:rPr>
              <w:t>Data access</w:t>
            </w:r>
          </w:p>
          <w:p w14:paraId="78A82632" w14:textId="77777777" w:rsidR="00822059" w:rsidRDefault="00822059" w:rsidP="00822059">
            <w:pPr>
              <w:pStyle w:val="ListParagraph"/>
              <w:numPr>
                <w:ilvl w:val="0"/>
                <w:numId w:val="10"/>
              </w:numPr>
              <w:rPr>
                <w:rFonts w:ascii="Courier New" w:hAnsi="Courier New" w:cs="Courier New"/>
              </w:rPr>
            </w:pPr>
            <w:r>
              <w:rPr>
                <w:rFonts w:ascii="Courier New" w:hAnsi="Courier New" w:cs="Courier New"/>
              </w:rPr>
              <w:t>Decisions around data architecture</w:t>
            </w:r>
          </w:p>
          <w:p w14:paraId="65CE4B64" w14:textId="77777777" w:rsidR="00822059" w:rsidRDefault="00822059" w:rsidP="00822059">
            <w:pPr>
              <w:pStyle w:val="ListParagraph"/>
              <w:numPr>
                <w:ilvl w:val="0"/>
                <w:numId w:val="10"/>
              </w:numPr>
              <w:rPr>
                <w:rFonts w:ascii="Courier New" w:hAnsi="Courier New" w:cs="Courier New"/>
              </w:rPr>
            </w:pPr>
            <w:r>
              <w:rPr>
                <w:rFonts w:ascii="Courier New" w:hAnsi="Courier New" w:cs="Courier New"/>
              </w:rPr>
              <w:t>Functional requirements</w:t>
            </w:r>
          </w:p>
          <w:p w14:paraId="362F25A7" w14:textId="77777777" w:rsidR="00822059" w:rsidRDefault="00822059" w:rsidP="00822059">
            <w:pPr>
              <w:pStyle w:val="ListParagraph"/>
              <w:numPr>
                <w:ilvl w:val="0"/>
                <w:numId w:val="10"/>
              </w:numPr>
              <w:rPr>
                <w:rFonts w:ascii="Courier New" w:hAnsi="Courier New" w:cs="Courier New"/>
              </w:rPr>
            </w:pPr>
            <w:r>
              <w:rPr>
                <w:rFonts w:ascii="Courier New" w:hAnsi="Courier New" w:cs="Courier New"/>
              </w:rPr>
              <w:t>Decisions around usage of management and operational tools</w:t>
            </w:r>
          </w:p>
          <w:p w14:paraId="49C447D7" w14:textId="77777777" w:rsidR="00822059" w:rsidRPr="00580F39" w:rsidRDefault="00822059" w:rsidP="00822059">
            <w:pPr>
              <w:pStyle w:val="ListParagraph"/>
              <w:numPr>
                <w:ilvl w:val="0"/>
                <w:numId w:val="10"/>
              </w:numPr>
              <w:rPr>
                <w:rFonts w:ascii="Courier New" w:hAnsi="Courier New" w:cs="Courier New"/>
              </w:rPr>
            </w:pPr>
            <w:r>
              <w:rPr>
                <w:rFonts w:ascii="Courier New" w:hAnsi="Courier New" w:cs="Courier New"/>
              </w:rPr>
              <w:t>Software licencing</w:t>
            </w:r>
          </w:p>
        </w:tc>
      </w:tr>
      <w:tr w:rsidR="00822059" w14:paraId="0E198ABC" w14:textId="77777777" w:rsidTr="00E32F6F">
        <w:tc>
          <w:tcPr>
            <w:tcW w:w="2965" w:type="dxa"/>
          </w:tcPr>
          <w:p w14:paraId="79A82A0C" w14:textId="77777777" w:rsidR="00822059" w:rsidRDefault="00822059" w:rsidP="00E32F6F">
            <w:pPr>
              <w:rPr>
                <w:rFonts w:ascii="Courier New" w:hAnsi="Courier New" w:cs="Courier New"/>
              </w:rPr>
            </w:pPr>
          </w:p>
          <w:p w14:paraId="4361F8FC" w14:textId="77777777" w:rsidR="00822059" w:rsidRDefault="00822059" w:rsidP="00E32F6F">
            <w:pPr>
              <w:rPr>
                <w:rFonts w:ascii="Courier New" w:hAnsi="Courier New" w:cs="Courier New"/>
              </w:rPr>
            </w:pPr>
            <w:r>
              <w:rPr>
                <w:rFonts w:ascii="Courier New" w:hAnsi="Courier New" w:cs="Courier New"/>
              </w:rPr>
              <w:t>Head of Service Delivery, IT</w:t>
            </w:r>
          </w:p>
        </w:tc>
        <w:tc>
          <w:tcPr>
            <w:tcW w:w="6385" w:type="dxa"/>
          </w:tcPr>
          <w:p w14:paraId="2099A14F" w14:textId="77777777" w:rsidR="00822059" w:rsidRDefault="00822059" w:rsidP="00822059">
            <w:pPr>
              <w:pStyle w:val="ListParagraph"/>
              <w:numPr>
                <w:ilvl w:val="0"/>
                <w:numId w:val="11"/>
              </w:numPr>
              <w:rPr>
                <w:rFonts w:ascii="Courier New" w:hAnsi="Courier New" w:cs="Courier New"/>
              </w:rPr>
            </w:pPr>
            <w:r>
              <w:rPr>
                <w:rFonts w:ascii="Courier New" w:hAnsi="Courier New" w:cs="Courier New"/>
              </w:rPr>
              <w:t>Infrastructure ownership</w:t>
            </w:r>
          </w:p>
          <w:p w14:paraId="40CE0B4C" w14:textId="77777777" w:rsidR="00822059" w:rsidRDefault="00822059" w:rsidP="00822059">
            <w:pPr>
              <w:pStyle w:val="ListParagraph"/>
              <w:numPr>
                <w:ilvl w:val="0"/>
                <w:numId w:val="11"/>
              </w:numPr>
              <w:rPr>
                <w:rFonts w:ascii="Courier New" w:hAnsi="Courier New" w:cs="Courier New"/>
              </w:rPr>
            </w:pPr>
            <w:r>
              <w:rPr>
                <w:rFonts w:ascii="Courier New" w:hAnsi="Courier New" w:cs="Courier New"/>
              </w:rPr>
              <w:t>Infrastructure architecture design &amp; performance</w:t>
            </w:r>
          </w:p>
          <w:p w14:paraId="3B9433E8" w14:textId="77777777" w:rsidR="00822059" w:rsidRDefault="00822059" w:rsidP="00822059">
            <w:pPr>
              <w:pStyle w:val="ListParagraph"/>
              <w:numPr>
                <w:ilvl w:val="0"/>
                <w:numId w:val="11"/>
              </w:numPr>
              <w:rPr>
                <w:rFonts w:ascii="Courier New" w:hAnsi="Courier New" w:cs="Courier New"/>
              </w:rPr>
            </w:pPr>
            <w:r>
              <w:rPr>
                <w:rFonts w:ascii="Courier New" w:hAnsi="Courier New" w:cs="Courier New"/>
              </w:rPr>
              <w:t>Deployment operations</w:t>
            </w:r>
          </w:p>
          <w:p w14:paraId="3F982831" w14:textId="77777777" w:rsidR="00822059" w:rsidRDefault="00822059" w:rsidP="00822059">
            <w:pPr>
              <w:pStyle w:val="ListParagraph"/>
              <w:numPr>
                <w:ilvl w:val="0"/>
                <w:numId w:val="11"/>
              </w:numPr>
              <w:rPr>
                <w:rFonts w:ascii="Courier New" w:hAnsi="Courier New" w:cs="Courier New"/>
              </w:rPr>
            </w:pPr>
            <w:r>
              <w:rPr>
                <w:rFonts w:ascii="Courier New" w:hAnsi="Courier New" w:cs="Courier New"/>
              </w:rPr>
              <w:t>System uptime</w:t>
            </w:r>
          </w:p>
          <w:p w14:paraId="4B4AC2A1" w14:textId="77777777" w:rsidR="00822059" w:rsidRPr="00AF2072" w:rsidRDefault="00822059" w:rsidP="00822059">
            <w:pPr>
              <w:pStyle w:val="ListParagraph"/>
              <w:numPr>
                <w:ilvl w:val="0"/>
                <w:numId w:val="11"/>
              </w:numPr>
              <w:rPr>
                <w:rFonts w:ascii="Courier New" w:hAnsi="Courier New" w:cs="Courier New"/>
              </w:rPr>
            </w:pPr>
            <w:r>
              <w:rPr>
                <w:rFonts w:ascii="Courier New" w:hAnsi="Courier New" w:cs="Courier New"/>
              </w:rPr>
              <w:t>Infrastructure cost</w:t>
            </w:r>
          </w:p>
        </w:tc>
      </w:tr>
    </w:tbl>
    <w:p w14:paraId="04EC0586" w14:textId="77777777" w:rsidR="00822059" w:rsidRPr="00AF2072" w:rsidRDefault="00822059" w:rsidP="00822059"/>
    <w:p w14:paraId="6D9C9422" w14:textId="77777777" w:rsidR="00822059" w:rsidRDefault="00822059" w:rsidP="00822059">
      <w:pPr>
        <w:pStyle w:val="Heading2"/>
        <w:numPr>
          <w:ilvl w:val="1"/>
          <w:numId w:val="0"/>
        </w:numPr>
        <w:ind w:left="284" w:hanging="284"/>
      </w:pPr>
      <w:bookmarkStart w:id="70" w:name="_Toc421959556"/>
      <w:bookmarkStart w:id="71" w:name="_Toc421984114"/>
      <w:r>
        <w:t>Strategy &amp; Roadmap</w:t>
      </w:r>
      <w:bookmarkEnd w:id="70"/>
      <w:bookmarkEnd w:id="71"/>
    </w:p>
    <w:p w14:paraId="2AEBCDDF" w14:textId="77777777" w:rsidR="00822059" w:rsidRDefault="00822059" w:rsidP="00822059">
      <w:r>
        <w:t>The cloud implementation of foodida has a principle of being “cloud agnostic” to provide greater freedom in terms of changing the cloud infrastructure provider in future.</w:t>
      </w:r>
    </w:p>
    <w:p w14:paraId="33459EAF" w14:textId="77777777" w:rsidR="00822059" w:rsidRDefault="00822059" w:rsidP="00822059">
      <w:r>
        <w:t>Primary concern is not to use any Amazon specific service which is not possible to be replicated in another cloud provider or even migrating to in-house data centre.</w:t>
      </w:r>
    </w:p>
    <w:p w14:paraId="10E55BAB" w14:textId="77777777" w:rsidR="00822059" w:rsidRDefault="00822059" w:rsidP="00822059"/>
    <w:p w14:paraId="49FA7C86" w14:textId="77777777" w:rsidR="00822059" w:rsidRDefault="00822059" w:rsidP="00822059">
      <w:pPr>
        <w:pStyle w:val="Heading2"/>
        <w:numPr>
          <w:ilvl w:val="1"/>
          <w:numId w:val="0"/>
        </w:numPr>
        <w:ind w:left="284" w:hanging="284"/>
      </w:pPr>
      <w:bookmarkStart w:id="72" w:name="_Toc421959557"/>
      <w:bookmarkStart w:id="73" w:name="_Toc421984115"/>
      <w:r>
        <w:t>Architecture &amp; Technology Policies</w:t>
      </w:r>
      <w:bookmarkEnd w:id="72"/>
      <w:bookmarkEnd w:id="73"/>
    </w:p>
    <w:p w14:paraId="2987EC82" w14:textId="77777777" w:rsidR="00822059" w:rsidRDefault="00822059" w:rsidP="00822059">
      <w:r>
        <w:t>The architecture growth and change should be done with the following checklist:</w:t>
      </w:r>
    </w:p>
    <w:p w14:paraId="5E890A2C" w14:textId="77777777" w:rsidR="00822059" w:rsidRDefault="00822059" w:rsidP="00822059">
      <w:pPr>
        <w:pStyle w:val="ListParagraph"/>
        <w:numPr>
          <w:ilvl w:val="0"/>
          <w:numId w:val="12"/>
        </w:numPr>
      </w:pPr>
      <w:r>
        <w:t xml:space="preserve">Artefact must be launched within the </w:t>
      </w:r>
      <w:r>
        <w:rPr>
          <w:rFonts w:ascii="Courier New" w:hAnsi="Courier New" w:cs="Courier New"/>
        </w:rPr>
        <w:t>foodida-</w:t>
      </w:r>
      <w:proofErr w:type="spellStart"/>
      <w:r>
        <w:rPr>
          <w:rFonts w:ascii="Courier New" w:hAnsi="Courier New" w:cs="Courier New"/>
        </w:rPr>
        <w:t>vpc</w:t>
      </w:r>
      <w:proofErr w:type="spellEnd"/>
      <w:r>
        <w:t xml:space="preserve"> VPC</w:t>
      </w:r>
    </w:p>
    <w:p w14:paraId="4A5816BF" w14:textId="77777777" w:rsidR="00822059" w:rsidRDefault="00822059" w:rsidP="00822059">
      <w:pPr>
        <w:pStyle w:val="ListParagraph"/>
        <w:numPr>
          <w:ilvl w:val="0"/>
          <w:numId w:val="12"/>
        </w:numPr>
      </w:pPr>
      <w:r>
        <w:t xml:space="preserve">Artefact must be in private subnets of </w:t>
      </w:r>
      <w:r>
        <w:rPr>
          <w:rFonts w:ascii="Courier New" w:hAnsi="Courier New" w:cs="Courier New"/>
        </w:rPr>
        <w:t>foodida-</w:t>
      </w:r>
      <w:proofErr w:type="spellStart"/>
      <w:r>
        <w:rPr>
          <w:rFonts w:ascii="Courier New" w:hAnsi="Courier New" w:cs="Courier New"/>
        </w:rPr>
        <w:t>vpc</w:t>
      </w:r>
      <w:proofErr w:type="spellEnd"/>
      <w:r>
        <w:t xml:space="preserve"> VPC</w:t>
      </w:r>
    </w:p>
    <w:p w14:paraId="306D7248" w14:textId="77777777" w:rsidR="00822059" w:rsidRDefault="00822059" w:rsidP="00822059">
      <w:pPr>
        <w:pStyle w:val="ListParagraph"/>
        <w:numPr>
          <w:ilvl w:val="0"/>
          <w:numId w:val="12"/>
        </w:numPr>
      </w:pPr>
      <w:r>
        <w:t>Artefact must not have publically accessible Elastic IP assigned to it</w:t>
      </w:r>
    </w:p>
    <w:p w14:paraId="71C60646" w14:textId="77777777" w:rsidR="00822059" w:rsidRDefault="00822059" w:rsidP="00822059">
      <w:pPr>
        <w:pStyle w:val="ListParagraph"/>
        <w:numPr>
          <w:ilvl w:val="0"/>
          <w:numId w:val="12"/>
        </w:numPr>
      </w:pPr>
      <w:r>
        <w:t>The sizing of the EC2 instance must be in-line with the vendor specifications and foodida business requirements</w:t>
      </w:r>
    </w:p>
    <w:p w14:paraId="54EBAEA1" w14:textId="77777777" w:rsidR="00822059" w:rsidRDefault="00822059" w:rsidP="00822059">
      <w:pPr>
        <w:pStyle w:val="Heading2"/>
        <w:numPr>
          <w:ilvl w:val="1"/>
          <w:numId w:val="0"/>
        </w:numPr>
        <w:ind w:left="284" w:hanging="284"/>
      </w:pPr>
      <w:bookmarkStart w:id="74" w:name="_Toc421959558"/>
      <w:bookmarkStart w:id="75" w:name="_Toc421984116"/>
      <w:r>
        <w:lastRenderedPageBreak/>
        <w:t>Security &amp; Privacy</w:t>
      </w:r>
      <w:bookmarkEnd w:id="74"/>
      <w:bookmarkEnd w:id="75"/>
    </w:p>
    <w:p w14:paraId="7097326C" w14:textId="77777777" w:rsidR="00822059" w:rsidRDefault="00822059" w:rsidP="00822059">
      <w:r>
        <w:t>All security layers available by the AWS is to be applied to the entire architecture.</w:t>
      </w:r>
    </w:p>
    <w:p w14:paraId="73765490" w14:textId="77777777" w:rsidR="00822059" w:rsidRDefault="00822059" w:rsidP="00822059">
      <w:pPr>
        <w:pStyle w:val="Heading3"/>
        <w:numPr>
          <w:ilvl w:val="2"/>
          <w:numId w:val="0"/>
        </w:numPr>
        <w:spacing w:before="45"/>
        <w:ind w:left="284" w:hanging="284"/>
      </w:pPr>
      <w:bookmarkStart w:id="76" w:name="_Toc421959559"/>
      <w:bookmarkStart w:id="77" w:name="_Toc421984117"/>
      <w:r>
        <w:t>Identity &amp; Access Management</w:t>
      </w:r>
      <w:bookmarkEnd w:id="76"/>
      <w:bookmarkEnd w:id="77"/>
    </w:p>
    <w:p w14:paraId="1D9717EB" w14:textId="77777777" w:rsidR="00822059" w:rsidRDefault="00822059" w:rsidP="00822059">
      <w:r>
        <w:t>The AWS Management Console must only be accessed by authorised AWS’s IAM User.</w:t>
      </w:r>
    </w:p>
    <w:p w14:paraId="487D52BC" w14:textId="77777777" w:rsidR="00822059" w:rsidRDefault="00822059" w:rsidP="00822059">
      <w:pPr>
        <w:pStyle w:val="ListParagraph"/>
        <w:numPr>
          <w:ilvl w:val="0"/>
          <w:numId w:val="17"/>
        </w:numPr>
      </w:pPr>
      <w:r>
        <w:t>IAM accounts must be created for different level of accessibility</w:t>
      </w:r>
    </w:p>
    <w:p w14:paraId="0ADBD143" w14:textId="77777777" w:rsidR="00822059" w:rsidRDefault="00822059" w:rsidP="00822059">
      <w:pPr>
        <w:pStyle w:val="ListParagraph"/>
        <w:numPr>
          <w:ilvl w:val="0"/>
          <w:numId w:val="17"/>
        </w:numPr>
      </w:pPr>
      <w:r>
        <w:t>Users &amp; Groups should be utilised to manage the access to AWS resources</w:t>
      </w:r>
    </w:p>
    <w:p w14:paraId="2DF7BE73" w14:textId="77777777" w:rsidR="00822059" w:rsidRDefault="00822059" w:rsidP="00822059">
      <w:pPr>
        <w:pStyle w:val="ListParagraph"/>
        <w:numPr>
          <w:ilvl w:val="0"/>
          <w:numId w:val="17"/>
        </w:numPr>
      </w:pPr>
      <w:r>
        <w:t>Appropriate level of access should be granted to different types of users &amp; groups</w:t>
      </w:r>
    </w:p>
    <w:p w14:paraId="145203B8" w14:textId="77777777" w:rsidR="00822059" w:rsidRDefault="00822059" w:rsidP="00822059">
      <w:pPr>
        <w:pStyle w:val="ListParagraph"/>
        <w:numPr>
          <w:ilvl w:val="0"/>
          <w:numId w:val="17"/>
        </w:numPr>
      </w:pPr>
      <w:r>
        <w:t>The AWS account must be switched on for Multi Factor Authentication (MFA) login</w:t>
      </w:r>
    </w:p>
    <w:p w14:paraId="29655754" w14:textId="77777777" w:rsidR="00822059" w:rsidRDefault="00822059" w:rsidP="00822059">
      <w:pPr>
        <w:pStyle w:val="ListParagraph"/>
        <w:numPr>
          <w:ilvl w:val="0"/>
          <w:numId w:val="17"/>
        </w:numPr>
      </w:pPr>
      <w:r>
        <w:t>IAM Roles must be used if any of the EC2 server requires access to any other AWS service e.g. S3</w:t>
      </w:r>
    </w:p>
    <w:p w14:paraId="2FD3EECF" w14:textId="77777777" w:rsidR="00822059" w:rsidRDefault="00822059" w:rsidP="00822059">
      <w:pPr>
        <w:pStyle w:val="ListParagraph"/>
        <w:numPr>
          <w:ilvl w:val="0"/>
          <w:numId w:val="17"/>
        </w:numPr>
      </w:pPr>
      <w:r>
        <w:t>Separate IAM users &amp; groups should be created for each environment i.e. development, test, production</w:t>
      </w:r>
    </w:p>
    <w:p w14:paraId="707D4500" w14:textId="77777777" w:rsidR="00822059" w:rsidRDefault="00822059" w:rsidP="00822059">
      <w:pPr>
        <w:pStyle w:val="Heading3"/>
        <w:numPr>
          <w:ilvl w:val="2"/>
          <w:numId w:val="0"/>
        </w:numPr>
        <w:spacing w:before="45"/>
        <w:ind w:left="284" w:hanging="284"/>
      </w:pPr>
      <w:bookmarkStart w:id="78" w:name="_Toc421959560"/>
      <w:bookmarkStart w:id="79" w:name="_Toc421984118"/>
      <w:r>
        <w:t>Servers in EC2</w:t>
      </w:r>
      <w:bookmarkEnd w:id="78"/>
      <w:bookmarkEnd w:id="79"/>
    </w:p>
    <w:p w14:paraId="10CD0DFC" w14:textId="77777777" w:rsidR="00822059" w:rsidRDefault="00822059" w:rsidP="00822059">
      <w:r>
        <w:t>Following checklist to be followed for provisioning EC2 servers:</w:t>
      </w:r>
    </w:p>
    <w:p w14:paraId="259E2F20" w14:textId="77777777" w:rsidR="00822059" w:rsidRPr="00EA76EE" w:rsidRDefault="00822059" w:rsidP="00822059">
      <w:pPr>
        <w:pStyle w:val="ListParagraph"/>
        <w:numPr>
          <w:ilvl w:val="0"/>
          <w:numId w:val="16"/>
        </w:numPr>
      </w:pPr>
      <w:r>
        <w:t xml:space="preserve">Server must be launched within the </w:t>
      </w:r>
      <w:r>
        <w:rPr>
          <w:rFonts w:ascii="Courier New" w:hAnsi="Courier New" w:cs="Courier New"/>
        </w:rPr>
        <w:t>foodida-</w:t>
      </w:r>
      <w:proofErr w:type="spellStart"/>
      <w:r>
        <w:rPr>
          <w:rFonts w:ascii="Courier New" w:hAnsi="Courier New" w:cs="Courier New"/>
        </w:rPr>
        <w:t>vpc</w:t>
      </w:r>
      <w:proofErr w:type="spellEnd"/>
      <w:r>
        <w:t xml:space="preserve"> VPC</w:t>
      </w:r>
    </w:p>
    <w:p w14:paraId="4082A967" w14:textId="77777777" w:rsidR="00822059" w:rsidRPr="00773B67" w:rsidRDefault="00822059" w:rsidP="00822059">
      <w:pPr>
        <w:pStyle w:val="ListParagraph"/>
        <w:numPr>
          <w:ilvl w:val="0"/>
          <w:numId w:val="16"/>
        </w:numPr>
        <w:rPr>
          <w:rFonts w:eastAsiaTheme="majorEastAsia" w:cstheme="majorBidi"/>
          <w:color w:val="323E4F" w:themeColor="text2" w:themeShade="BF"/>
          <w:sz w:val="28"/>
          <w:szCs w:val="24"/>
        </w:rPr>
      </w:pPr>
      <w:r>
        <w:t>Server must be assigned a Security Group</w:t>
      </w:r>
    </w:p>
    <w:p w14:paraId="6FA9B8E5" w14:textId="77777777" w:rsidR="00822059" w:rsidRPr="004A141C" w:rsidRDefault="00822059" w:rsidP="00822059">
      <w:pPr>
        <w:pStyle w:val="ListParagraph"/>
        <w:numPr>
          <w:ilvl w:val="0"/>
          <w:numId w:val="16"/>
        </w:numPr>
        <w:rPr>
          <w:rFonts w:eastAsiaTheme="majorEastAsia" w:cstheme="majorBidi"/>
          <w:color w:val="323E4F" w:themeColor="text2" w:themeShade="BF"/>
          <w:sz w:val="28"/>
          <w:szCs w:val="24"/>
        </w:rPr>
      </w:pPr>
      <w:r>
        <w:t>The Security Group must only allow required protocols and ports for all in/out traffic</w:t>
      </w:r>
    </w:p>
    <w:p w14:paraId="5D271948" w14:textId="77777777" w:rsidR="00822059" w:rsidRPr="004A141C" w:rsidRDefault="00822059" w:rsidP="00822059">
      <w:pPr>
        <w:pStyle w:val="ListParagraph"/>
        <w:numPr>
          <w:ilvl w:val="0"/>
          <w:numId w:val="16"/>
        </w:numPr>
        <w:rPr>
          <w:rFonts w:eastAsiaTheme="majorEastAsia" w:cstheme="majorBidi"/>
          <w:color w:val="323E4F" w:themeColor="text2" w:themeShade="BF"/>
          <w:sz w:val="28"/>
          <w:szCs w:val="24"/>
        </w:rPr>
      </w:pPr>
      <w:proofErr w:type="spellStart"/>
      <w:r>
        <w:t>Iptables</w:t>
      </w:r>
      <w:proofErr w:type="spellEnd"/>
      <w:r>
        <w:t xml:space="preserve"> must be switched on and mimic the exact rules as security groups</w:t>
      </w:r>
    </w:p>
    <w:p w14:paraId="4001D52B" w14:textId="77777777" w:rsidR="00822059" w:rsidRPr="00EA76EE" w:rsidRDefault="00822059" w:rsidP="00822059">
      <w:pPr>
        <w:pStyle w:val="ListParagraph"/>
        <w:numPr>
          <w:ilvl w:val="0"/>
          <w:numId w:val="16"/>
        </w:numPr>
        <w:rPr>
          <w:rFonts w:eastAsiaTheme="majorEastAsia" w:cstheme="majorBidi"/>
          <w:color w:val="323E4F" w:themeColor="text2" w:themeShade="BF"/>
          <w:sz w:val="28"/>
          <w:szCs w:val="24"/>
        </w:rPr>
      </w:pPr>
      <w:r>
        <w:t>Servers must only reside in Private subnets</w:t>
      </w:r>
    </w:p>
    <w:p w14:paraId="215BAFAF" w14:textId="77777777" w:rsidR="00822059" w:rsidRPr="00773B67" w:rsidRDefault="00822059" w:rsidP="00822059">
      <w:pPr>
        <w:pStyle w:val="ListParagraph"/>
        <w:numPr>
          <w:ilvl w:val="0"/>
          <w:numId w:val="16"/>
        </w:numPr>
        <w:rPr>
          <w:rFonts w:eastAsiaTheme="majorEastAsia" w:cstheme="majorBidi"/>
          <w:color w:val="323E4F" w:themeColor="text2" w:themeShade="BF"/>
          <w:sz w:val="28"/>
          <w:szCs w:val="24"/>
        </w:rPr>
      </w:pPr>
      <w:r>
        <w:t>The Private subnets must have an ACL &amp; route table</w:t>
      </w:r>
    </w:p>
    <w:p w14:paraId="556F96FA" w14:textId="77777777" w:rsidR="00822059" w:rsidRPr="00EA76EE" w:rsidRDefault="00822059" w:rsidP="00822059">
      <w:pPr>
        <w:pStyle w:val="ListParagraph"/>
        <w:numPr>
          <w:ilvl w:val="0"/>
          <w:numId w:val="16"/>
        </w:numPr>
        <w:rPr>
          <w:rFonts w:eastAsiaTheme="majorEastAsia" w:cstheme="majorBidi"/>
          <w:color w:val="323E4F" w:themeColor="text2" w:themeShade="BF"/>
          <w:sz w:val="28"/>
          <w:szCs w:val="24"/>
        </w:rPr>
      </w:pPr>
      <w:r>
        <w:t>Any server must only be accessed via SSH Key pair for Linux servers and strong passwords for Windows servers</w:t>
      </w:r>
    </w:p>
    <w:p w14:paraId="34FFDCD2" w14:textId="77777777" w:rsidR="00822059" w:rsidRPr="00B35D16" w:rsidRDefault="00822059" w:rsidP="00822059">
      <w:pPr>
        <w:pStyle w:val="ListParagraph"/>
        <w:numPr>
          <w:ilvl w:val="0"/>
          <w:numId w:val="16"/>
        </w:numPr>
        <w:rPr>
          <w:rFonts w:eastAsiaTheme="majorEastAsia" w:cstheme="majorBidi"/>
          <w:color w:val="323E4F" w:themeColor="text2" w:themeShade="BF"/>
          <w:sz w:val="28"/>
          <w:szCs w:val="24"/>
        </w:rPr>
      </w:pPr>
      <w:r>
        <w:t>Server must be assigned an IAM Role if it requires an access to S3, and the S3 rights given to that IAM Role</w:t>
      </w:r>
    </w:p>
    <w:p w14:paraId="56C7429F" w14:textId="77777777" w:rsidR="00822059" w:rsidRDefault="00822059" w:rsidP="00822059">
      <w:pPr>
        <w:pStyle w:val="Heading3"/>
        <w:numPr>
          <w:ilvl w:val="2"/>
          <w:numId w:val="0"/>
        </w:numPr>
        <w:spacing w:before="45"/>
        <w:ind w:left="284" w:hanging="284"/>
      </w:pPr>
      <w:bookmarkStart w:id="80" w:name="_Toc421959561"/>
      <w:bookmarkStart w:id="81" w:name="_Toc421984119"/>
      <w:r>
        <w:t>Source Code Repository</w:t>
      </w:r>
      <w:bookmarkStart w:id="82" w:name="_Toc421959562"/>
      <w:bookmarkStart w:id="83" w:name="_Toc421959563"/>
      <w:bookmarkStart w:id="84" w:name="_Toc421959564"/>
      <w:bookmarkStart w:id="85" w:name="_Toc421959565"/>
      <w:bookmarkStart w:id="86" w:name="_Toc421959566"/>
      <w:bookmarkEnd w:id="80"/>
      <w:bookmarkEnd w:id="81"/>
      <w:bookmarkEnd w:id="82"/>
      <w:bookmarkEnd w:id="83"/>
      <w:bookmarkEnd w:id="84"/>
      <w:bookmarkEnd w:id="85"/>
      <w:bookmarkEnd w:id="86"/>
    </w:p>
    <w:p w14:paraId="3553C1E7" w14:textId="77777777" w:rsidR="00822059" w:rsidRPr="00EA76EE" w:rsidRDefault="00822059" w:rsidP="00822059">
      <w:pPr>
        <w:pStyle w:val="Heading3"/>
        <w:numPr>
          <w:ilvl w:val="2"/>
          <w:numId w:val="0"/>
        </w:numPr>
        <w:spacing w:before="45"/>
        <w:ind w:left="284" w:hanging="284"/>
      </w:pPr>
      <w:bookmarkStart w:id="87" w:name="_Toc421959567"/>
      <w:bookmarkStart w:id="88" w:name="_Toc421959568"/>
      <w:bookmarkStart w:id="89" w:name="_Toc421984120"/>
      <w:bookmarkEnd w:id="87"/>
      <w:r>
        <w:t>Data Storage</w:t>
      </w:r>
      <w:bookmarkEnd w:id="88"/>
      <w:bookmarkEnd w:id="89"/>
    </w:p>
    <w:p w14:paraId="69428339" w14:textId="77777777" w:rsidR="00822059" w:rsidRDefault="00822059" w:rsidP="00822059">
      <w:r>
        <w:t>The data in the foodida has the following checklist:</w:t>
      </w:r>
    </w:p>
    <w:p w14:paraId="37B10669" w14:textId="77777777" w:rsidR="00822059" w:rsidRDefault="00822059" w:rsidP="00822059">
      <w:pPr>
        <w:pStyle w:val="ListParagraph"/>
        <w:numPr>
          <w:ilvl w:val="0"/>
          <w:numId w:val="18"/>
        </w:numPr>
      </w:pPr>
      <w:r>
        <w:t>The incoming data from external data sources must use SSL connection to S3 while uploading</w:t>
      </w:r>
    </w:p>
    <w:p w14:paraId="1D4FC8C8" w14:textId="77777777" w:rsidR="00822059" w:rsidRDefault="00822059" w:rsidP="00822059">
      <w:pPr>
        <w:pStyle w:val="ListParagraph"/>
        <w:numPr>
          <w:ilvl w:val="0"/>
          <w:numId w:val="18"/>
        </w:numPr>
      </w:pPr>
      <w:r>
        <w:t>The backup files are saved in backup server</w:t>
      </w:r>
    </w:p>
    <w:p w14:paraId="18D663F2" w14:textId="77777777" w:rsidR="00822059" w:rsidRDefault="00822059" w:rsidP="00822059">
      <w:pPr>
        <w:pStyle w:val="ListParagraph"/>
        <w:numPr>
          <w:ilvl w:val="0"/>
          <w:numId w:val="18"/>
        </w:numPr>
      </w:pPr>
      <w:r>
        <w:t>The backup server also takes nightly EBS snapshots</w:t>
      </w:r>
    </w:p>
    <w:p w14:paraId="73C4F2BC" w14:textId="77777777" w:rsidR="00822059" w:rsidRDefault="00822059" w:rsidP="00822059">
      <w:pPr>
        <w:pStyle w:val="ListParagraph"/>
        <w:numPr>
          <w:ilvl w:val="0"/>
          <w:numId w:val="18"/>
        </w:numPr>
      </w:pPr>
      <w:r>
        <w:t>Any data in Glacier has 7 year life cycle before its deleted</w:t>
      </w:r>
    </w:p>
    <w:p w14:paraId="65A0FC7F" w14:textId="77777777" w:rsidR="00822059" w:rsidRDefault="00822059" w:rsidP="00822059">
      <w:pPr>
        <w:pStyle w:val="Heading2"/>
        <w:numPr>
          <w:ilvl w:val="1"/>
          <w:numId w:val="0"/>
        </w:numPr>
        <w:ind w:left="284" w:hanging="284"/>
      </w:pPr>
      <w:bookmarkStart w:id="90" w:name="_Toc421959569"/>
      <w:bookmarkStart w:id="91" w:name="_Toc421984121"/>
      <w:r>
        <w:t>Operational Policies</w:t>
      </w:r>
      <w:bookmarkEnd w:id="90"/>
      <w:bookmarkEnd w:id="91"/>
    </w:p>
    <w:p w14:paraId="6C038B0C" w14:textId="77777777" w:rsidR="00822059" w:rsidRDefault="00822059" w:rsidP="00822059">
      <w:r>
        <w:t>Some key operational policies are to be observed once the architecture is running with the foodida.</w:t>
      </w:r>
    </w:p>
    <w:p w14:paraId="5EFA2F50" w14:textId="77777777" w:rsidR="00822059" w:rsidRDefault="00822059" w:rsidP="00822059">
      <w:pPr>
        <w:pStyle w:val="Heading3"/>
        <w:numPr>
          <w:ilvl w:val="2"/>
          <w:numId w:val="0"/>
        </w:numPr>
        <w:spacing w:before="45"/>
        <w:ind w:left="284" w:hanging="284"/>
      </w:pPr>
      <w:bookmarkStart w:id="92" w:name="_Toc421959570"/>
      <w:bookmarkStart w:id="93" w:name="_Toc421984122"/>
      <w:r>
        <w:t>Consumption</w:t>
      </w:r>
      <w:bookmarkEnd w:id="92"/>
      <w:bookmarkEnd w:id="93"/>
    </w:p>
    <w:p w14:paraId="3EF5F5E4" w14:textId="77777777" w:rsidR="00822059" w:rsidRDefault="00822059" w:rsidP="00822059">
      <w:r>
        <w:t xml:space="preserve">All the EC2 servers are provisioned as “on demand” instances. Once the architecture has been in production for three months and reaches relatively stable state, then appropriate amount and type of “reserved” instances should be purchased. </w:t>
      </w:r>
    </w:p>
    <w:p w14:paraId="7CE6FFE5" w14:textId="77777777" w:rsidR="00822059" w:rsidRDefault="00822059" w:rsidP="00822059">
      <w:r>
        <w:lastRenderedPageBreak/>
        <w:t>All the core instances should be purchased as “reserved”. This will achieve around 30% cost savings over the year. All the instances must be set for “100% utilisation” when purchasing.</w:t>
      </w:r>
    </w:p>
    <w:p w14:paraId="44F3ECC0" w14:textId="77777777" w:rsidR="00822059" w:rsidRDefault="00822059" w:rsidP="00822059">
      <w:pPr>
        <w:pStyle w:val="Heading3"/>
        <w:numPr>
          <w:ilvl w:val="2"/>
          <w:numId w:val="0"/>
        </w:numPr>
        <w:spacing w:before="45"/>
        <w:ind w:left="284" w:hanging="284"/>
      </w:pPr>
      <w:bookmarkStart w:id="94" w:name="_Toc421959571"/>
      <w:bookmarkStart w:id="95" w:name="_Toc421984123"/>
      <w:r>
        <w:t>Bursting</w:t>
      </w:r>
      <w:bookmarkEnd w:id="94"/>
      <w:bookmarkEnd w:id="95"/>
    </w:p>
    <w:p w14:paraId="5CCE65A1" w14:textId="77777777" w:rsidR="00822059" w:rsidRDefault="00822059" w:rsidP="00822059">
      <w:r>
        <w:t>Appropriate amount of scaling, either vertically or horizontally should be achieved in the event of spike in the traffic.</w:t>
      </w:r>
    </w:p>
    <w:p w14:paraId="751DB032" w14:textId="77777777" w:rsidR="00822059" w:rsidRDefault="00822059" w:rsidP="00822059">
      <w:pPr>
        <w:pStyle w:val="Heading3"/>
        <w:numPr>
          <w:ilvl w:val="2"/>
          <w:numId w:val="0"/>
        </w:numPr>
        <w:spacing w:before="45"/>
        <w:ind w:left="284" w:hanging="284"/>
      </w:pPr>
      <w:bookmarkStart w:id="96" w:name="_Toc421959572"/>
      <w:bookmarkStart w:id="97" w:name="_Toc421984124"/>
      <w:r>
        <w:t>Management</w:t>
      </w:r>
      <w:bookmarkEnd w:id="96"/>
      <w:bookmarkEnd w:id="97"/>
    </w:p>
    <w:p w14:paraId="0EFD5EC9" w14:textId="77777777" w:rsidR="00822059" w:rsidRDefault="00822059" w:rsidP="00822059">
      <w:r>
        <w:t xml:space="preserve">The entire </w:t>
      </w:r>
      <w:proofErr w:type="spellStart"/>
      <w:r>
        <w:t>foodida’s</w:t>
      </w:r>
      <w:proofErr w:type="spellEnd"/>
      <w:r>
        <w:t xml:space="preserve"> cloud architecture is to be managed via AWS Console.</w:t>
      </w:r>
    </w:p>
    <w:p w14:paraId="2929F8CC" w14:textId="77777777" w:rsidR="00822059" w:rsidRDefault="00822059" w:rsidP="00822059">
      <w:pPr>
        <w:pStyle w:val="Heading3"/>
        <w:numPr>
          <w:ilvl w:val="2"/>
          <w:numId w:val="0"/>
        </w:numPr>
        <w:spacing w:before="45"/>
        <w:ind w:left="284" w:hanging="284"/>
      </w:pPr>
      <w:bookmarkStart w:id="98" w:name="_Toc421959573"/>
      <w:bookmarkStart w:id="99" w:name="_Toc421984125"/>
      <w:r>
        <w:t>Monitoring</w:t>
      </w:r>
      <w:bookmarkEnd w:id="98"/>
      <w:bookmarkEnd w:id="99"/>
    </w:p>
    <w:p w14:paraId="4A3A714A" w14:textId="77777777" w:rsidR="00822059" w:rsidRPr="008E2409" w:rsidRDefault="00822059" w:rsidP="00822059">
      <w:r>
        <w:t>Every artefact in the foodida architecture should have relevant monitoring setup, which is to be used for making decisions on specification fine tuning, finding the threshold for scaling up or down, and getting alerted for any fault or loss of service threat, that can be pro-actively predicted.</w:t>
      </w:r>
    </w:p>
    <w:p w14:paraId="3F191327" w14:textId="77777777" w:rsidR="00822059" w:rsidRDefault="00822059" w:rsidP="00822059">
      <w:pPr>
        <w:pStyle w:val="Heading2"/>
        <w:numPr>
          <w:ilvl w:val="1"/>
          <w:numId w:val="0"/>
        </w:numPr>
        <w:ind w:left="284" w:hanging="284"/>
      </w:pPr>
      <w:bookmarkStart w:id="100" w:name="_Toc421959574"/>
      <w:bookmarkStart w:id="101" w:name="_Toc421984126"/>
      <w:r>
        <w:t>Processes</w:t>
      </w:r>
      <w:bookmarkEnd w:id="100"/>
      <w:bookmarkEnd w:id="101"/>
    </w:p>
    <w:p w14:paraId="40008EE4" w14:textId="77777777" w:rsidR="00822059" w:rsidRDefault="00822059" w:rsidP="00822059">
      <w:r>
        <w:t>Some governance processes that needs to be met for ongoing management and future changes.</w:t>
      </w:r>
    </w:p>
    <w:p w14:paraId="7076A4DB" w14:textId="77777777" w:rsidR="00822059" w:rsidRDefault="00822059" w:rsidP="00822059">
      <w:pPr>
        <w:pStyle w:val="Heading3"/>
        <w:numPr>
          <w:ilvl w:val="2"/>
          <w:numId w:val="0"/>
        </w:numPr>
        <w:spacing w:before="45"/>
        <w:ind w:left="284" w:hanging="284"/>
      </w:pPr>
      <w:bookmarkStart w:id="102" w:name="_Toc421959575"/>
      <w:bookmarkStart w:id="103" w:name="_Toc421984127"/>
      <w:r>
        <w:t>Strategy &amp; Planning</w:t>
      </w:r>
      <w:bookmarkEnd w:id="102"/>
      <w:bookmarkEnd w:id="103"/>
    </w:p>
    <w:p w14:paraId="129F5235" w14:textId="77777777" w:rsidR="00822059" w:rsidRDefault="00822059" w:rsidP="00822059">
      <w:r>
        <w:t xml:space="preserve">Every aspect of the foodida infrastructure and architecture has to be aligned with wider standards and must comply with “Architecture &amp; Technology Policies” chapter above. Planning must be carried out first in the form of illustrative diagram showing the new or changed artefact in high level state positioned within the foodida and then more focused version clearly showing the connectivity and communication flows of the architecture. The architecture must comply </w:t>
      </w:r>
      <w:proofErr w:type="gramStart"/>
      <w:r>
        <w:t>to</w:t>
      </w:r>
      <w:proofErr w:type="gramEnd"/>
      <w:r>
        <w:t xml:space="preserve"> all of the security standards as mentioned in “Security &amp; Privacy” chapter above.</w:t>
      </w:r>
    </w:p>
    <w:p w14:paraId="05217D6B" w14:textId="77777777" w:rsidR="00822059" w:rsidRDefault="00822059" w:rsidP="00822059">
      <w:pPr>
        <w:pStyle w:val="Heading3"/>
        <w:numPr>
          <w:ilvl w:val="2"/>
          <w:numId w:val="0"/>
        </w:numPr>
        <w:spacing w:before="45"/>
        <w:ind w:left="284" w:hanging="284"/>
      </w:pPr>
      <w:bookmarkStart w:id="104" w:name="_Toc421959576"/>
      <w:bookmarkStart w:id="105" w:name="_Toc421984128"/>
      <w:r>
        <w:t>Deployment Processes</w:t>
      </w:r>
      <w:bookmarkEnd w:id="104"/>
      <w:bookmarkEnd w:id="105"/>
    </w:p>
    <w:p w14:paraId="70D53441" w14:textId="77777777" w:rsidR="00822059" w:rsidRDefault="00822059" w:rsidP="00822059">
      <w:r>
        <w:t xml:space="preserve">Deployment the artefacts in the foodida architecture has to be done via AWS management console. Every part of the architecture is to be automated and automation script created for any new or changed aspect of the </w:t>
      </w:r>
      <w:proofErr w:type="spellStart"/>
      <w:r>
        <w:t>architecture.The</w:t>
      </w:r>
      <w:proofErr w:type="spellEnd"/>
      <w:r>
        <w:t xml:space="preserve"> aim is to have the “Infrastructure as a Code”, where the entire foodida infrastructure can be provisioned via deployment scripts. This gives greater control and ease of provisioning further environments.</w:t>
      </w:r>
    </w:p>
    <w:p w14:paraId="3E429F45" w14:textId="77777777" w:rsidR="00822059" w:rsidRDefault="00822059" w:rsidP="00822059">
      <w:pPr>
        <w:pStyle w:val="Heading3"/>
        <w:numPr>
          <w:ilvl w:val="2"/>
          <w:numId w:val="0"/>
        </w:numPr>
        <w:spacing w:before="45"/>
        <w:ind w:left="284" w:hanging="284"/>
      </w:pPr>
      <w:bookmarkStart w:id="106" w:name="_Toc421959577"/>
      <w:bookmarkStart w:id="107" w:name="_Toc421984129"/>
      <w:r>
        <w:t>Resource Management &amp; Provisioning</w:t>
      </w:r>
      <w:bookmarkEnd w:id="106"/>
      <w:bookmarkEnd w:id="107"/>
    </w:p>
    <w:p w14:paraId="1CE4E512" w14:textId="77777777" w:rsidR="00822059" w:rsidRDefault="00822059" w:rsidP="00822059">
      <w:r>
        <w:t>The architecture is managed via the AWS management console only. All resource provisioning is done from it. The provisioning of the resources must satisfy the business and technical requirements, but not vastly exceed it, preventing unnecessary cost and unused compute power.</w:t>
      </w:r>
    </w:p>
    <w:p w14:paraId="1434B690" w14:textId="77777777" w:rsidR="00822059" w:rsidRDefault="00822059" w:rsidP="00822059">
      <w:pPr>
        <w:pStyle w:val="Heading3"/>
        <w:numPr>
          <w:ilvl w:val="2"/>
          <w:numId w:val="0"/>
        </w:numPr>
        <w:spacing w:before="45"/>
        <w:ind w:left="284" w:hanging="284"/>
      </w:pPr>
      <w:bookmarkStart w:id="108" w:name="_Toc421959578"/>
      <w:bookmarkStart w:id="109" w:name="_Toc421984130"/>
      <w:r>
        <w:t>Monitoring, Alarms &amp; Alerts</w:t>
      </w:r>
      <w:bookmarkEnd w:id="108"/>
      <w:bookmarkEnd w:id="109"/>
    </w:p>
    <w:p w14:paraId="454C6FAE" w14:textId="77777777" w:rsidR="00822059" w:rsidRDefault="00822059" w:rsidP="00822059">
      <w:r>
        <w:t xml:space="preserve">Alarms are set on key metrics to identify stress level of a server, e.g. monitoring CPU, RAM and disk usage. The alarms are raised at a set threshold depending on functionality and responsibility of each server. These alarms are then sent to some alert system which sends an email to all subscribers of the alarms via the AWS’s Simple Email Service (SES). </w:t>
      </w:r>
    </w:p>
    <w:p w14:paraId="206536FC" w14:textId="77777777" w:rsidR="00822059" w:rsidRDefault="00822059" w:rsidP="00822059">
      <w:pPr>
        <w:rPr>
          <w:rFonts w:eastAsiaTheme="majorEastAsia" w:cstheme="majorBidi"/>
          <w:color w:val="323E4F" w:themeColor="text2" w:themeShade="BF"/>
          <w:sz w:val="40"/>
          <w:szCs w:val="32"/>
        </w:rPr>
      </w:pPr>
    </w:p>
    <w:p w14:paraId="15C70A26" w14:textId="50A8EEF0" w:rsidR="00E956B3" w:rsidRDefault="00E956B3" w:rsidP="00E956B3">
      <w:pPr>
        <w:pStyle w:val="Heading1"/>
      </w:pPr>
      <w:bookmarkStart w:id="110" w:name="_Toc421984131"/>
      <w:r>
        <w:lastRenderedPageBreak/>
        <w:t>Network Security</w:t>
      </w:r>
      <w:bookmarkEnd w:id="110"/>
    </w:p>
    <w:p w14:paraId="7A58EF26" w14:textId="77777777" w:rsidR="00822059" w:rsidRDefault="00822059" w:rsidP="00822059">
      <w:r>
        <w:t>Network security is achieved adhering to the following principles and practices and ensuring 5-levels of security is accomplished:</w:t>
      </w:r>
    </w:p>
    <w:p w14:paraId="40DB7A5E" w14:textId="77777777" w:rsidR="00822059" w:rsidRDefault="00822059" w:rsidP="00822059">
      <w:pPr>
        <w:pStyle w:val="Subtitle"/>
      </w:pPr>
      <w:r>
        <w:t>Level 1:</w:t>
      </w:r>
    </w:p>
    <w:p w14:paraId="3EF241D7" w14:textId="77777777" w:rsidR="00822059" w:rsidRDefault="00822059" w:rsidP="00822059">
      <w:pPr>
        <w:pStyle w:val="ListParagraph"/>
        <w:numPr>
          <w:ilvl w:val="0"/>
          <w:numId w:val="27"/>
        </w:numPr>
      </w:pPr>
      <w:r>
        <w:t>The foodida infrastructure is setup within a VPC</w:t>
      </w:r>
    </w:p>
    <w:p w14:paraId="6ED498D7" w14:textId="77777777" w:rsidR="00822059" w:rsidRDefault="00822059" w:rsidP="00822059">
      <w:pPr>
        <w:pStyle w:val="ListParagraph"/>
        <w:numPr>
          <w:ilvl w:val="0"/>
          <w:numId w:val="27"/>
        </w:numPr>
      </w:pPr>
      <w:r>
        <w:t>The VPC is divided into public and private subnet</w:t>
      </w:r>
    </w:p>
    <w:p w14:paraId="6CF851BC" w14:textId="77777777" w:rsidR="00822059" w:rsidRDefault="00822059" w:rsidP="00822059">
      <w:pPr>
        <w:pStyle w:val="ListParagraph"/>
        <w:numPr>
          <w:ilvl w:val="0"/>
          <w:numId w:val="27"/>
        </w:numPr>
      </w:pPr>
      <w:r>
        <w:t>All the artefacts are hosted within the private subnet</w:t>
      </w:r>
    </w:p>
    <w:p w14:paraId="0D648D37" w14:textId="77777777" w:rsidR="00822059" w:rsidRDefault="00822059" w:rsidP="00822059">
      <w:pPr>
        <w:pStyle w:val="ListParagraph"/>
        <w:numPr>
          <w:ilvl w:val="0"/>
          <w:numId w:val="27"/>
        </w:numPr>
      </w:pPr>
      <w:r>
        <w:t>Public subnet is only used for NAT server</w:t>
      </w:r>
    </w:p>
    <w:p w14:paraId="658A2A74" w14:textId="77777777" w:rsidR="00822059" w:rsidRDefault="00822059" w:rsidP="00822059">
      <w:pPr>
        <w:pStyle w:val="ListParagraph"/>
        <w:numPr>
          <w:ilvl w:val="0"/>
          <w:numId w:val="27"/>
        </w:numPr>
      </w:pPr>
      <w:r>
        <w:t>The connectivity to the servers within the private subnet is via VPN or AWS Direct Connect</w:t>
      </w:r>
    </w:p>
    <w:p w14:paraId="008B9C2E" w14:textId="77777777" w:rsidR="00822059" w:rsidRDefault="00822059" w:rsidP="00822059">
      <w:pPr>
        <w:pStyle w:val="Subtitle"/>
      </w:pPr>
      <w:r>
        <w:t>Level 2:</w:t>
      </w:r>
    </w:p>
    <w:p w14:paraId="06F343BE" w14:textId="77777777" w:rsidR="00822059" w:rsidRDefault="00822059" w:rsidP="00822059">
      <w:pPr>
        <w:pStyle w:val="ListParagraph"/>
        <w:numPr>
          <w:ilvl w:val="0"/>
          <w:numId w:val="29"/>
        </w:numPr>
      </w:pPr>
      <w:r>
        <w:t>VPC has an ACL setup for the private subnets to regulate the ingress &amp; egress of the traffic</w:t>
      </w:r>
    </w:p>
    <w:p w14:paraId="3D7A77E3" w14:textId="77777777" w:rsidR="00822059" w:rsidRDefault="00822059" w:rsidP="00822059">
      <w:pPr>
        <w:pStyle w:val="ListParagraph"/>
        <w:numPr>
          <w:ilvl w:val="0"/>
          <w:numId w:val="29"/>
        </w:numPr>
      </w:pPr>
      <w:r>
        <w:t>Public subnets have a separate ACL</w:t>
      </w:r>
    </w:p>
    <w:p w14:paraId="1E5616B9" w14:textId="77777777" w:rsidR="00822059" w:rsidRDefault="00822059" w:rsidP="00822059">
      <w:pPr>
        <w:pStyle w:val="ListParagraph"/>
        <w:numPr>
          <w:ilvl w:val="0"/>
          <w:numId w:val="29"/>
        </w:numPr>
      </w:pPr>
      <w:r>
        <w:t>Any unwanted traffic is to be blocked at this ACL level</w:t>
      </w:r>
    </w:p>
    <w:p w14:paraId="67B26B81" w14:textId="77777777" w:rsidR="00822059" w:rsidRDefault="00822059" w:rsidP="00822059">
      <w:pPr>
        <w:pStyle w:val="Subtitle"/>
      </w:pPr>
      <w:r>
        <w:t>Level 3:</w:t>
      </w:r>
    </w:p>
    <w:p w14:paraId="42D32BD3" w14:textId="77777777" w:rsidR="00822059" w:rsidRDefault="00822059" w:rsidP="00822059">
      <w:pPr>
        <w:pStyle w:val="ListParagraph"/>
        <w:numPr>
          <w:ilvl w:val="0"/>
          <w:numId w:val="28"/>
        </w:numPr>
      </w:pPr>
      <w:r>
        <w:t>Security Group is assigned to every server</w:t>
      </w:r>
    </w:p>
    <w:p w14:paraId="3A451013" w14:textId="77777777" w:rsidR="00822059" w:rsidRDefault="00822059" w:rsidP="00822059">
      <w:pPr>
        <w:pStyle w:val="ListParagraph"/>
        <w:numPr>
          <w:ilvl w:val="0"/>
          <w:numId w:val="28"/>
        </w:numPr>
      </w:pPr>
      <w:r>
        <w:t>Security Group has detailed rules around ingress and egress of the traffic</w:t>
      </w:r>
    </w:p>
    <w:p w14:paraId="06867B41" w14:textId="77777777" w:rsidR="00822059" w:rsidRDefault="00822059" w:rsidP="00822059">
      <w:pPr>
        <w:pStyle w:val="ListParagraph"/>
        <w:numPr>
          <w:ilvl w:val="0"/>
          <w:numId w:val="28"/>
        </w:numPr>
      </w:pPr>
      <w:r>
        <w:t>Security Group controls the rules at protocol and port level with source and destination of the traffic</w:t>
      </w:r>
    </w:p>
    <w:p w14:paraId="703311A0" w14:textId="77777777" w:rsidR="00822059" w:rsidRPr="004A141C" w:rsidRDefault="00822059" w:rsidP="00822059">
      <w:pPr>
        <w:pStyle w:val="Subtitle"/>
      </w:pPr>
      <w:r>
        <w:t>Level 4:</w:t>
      </w:r>
    </w:p>
    <w:p w14:paraId="72381CFC" w14:textId="77777777" w:rsidR="00822059" w:rsidRDefault="00822059" w:rsidP="00822059">
      <w:pPr>
        <w:pStyle w:val="ListParagraph"/>
        <w:numPr>
          <w:ilvl w:val="0"/>
          <w:numId w:val="30"/>
        </w:numPr>
      </w:pPr>
      <w:proofErr w:type="spellStart"/>
      <w:r>
        <w:t>Iptables</w:t>
      </w:r>
      <w:proofErr w:type="spellEnd"/>
      <w:r>
        <w:t xml:space="preserve"> are used on every server</w:t>
      </w:r>
    </w:p>
    <w:p w14:paraId="6DBCE51B" w14:textId="77777777" w:rsidR="00822059" w:rsidRDefault="00822059" w:rsidP="00822059">
      <w:pPr>
        <w:pStyle w:val="ListParagraph"/>
        <w:numPr>
          <w:ilvl w:val="0"/>
          <w:numId w:val="30"/>
        </w:numPr>
      </w:pPr>
      <w:proofErr w:type="spellStart"/>
      <w:r>
        <w:t>Iptables</w:t>
      </w:r>
      <w:proofErr w:type="spellEnd"/>
      <w:r>
        <w:t xml:space="preserve"> provide OS level firewall</w:t>
      </w:r>
    </w:p>
    <w:p w14:paraId="02AE3CDD" w14:textId="77777777" w:rsidR="00822059" w:rsidRDefault="00822059" w:rsidP="00822059">
      <w:pPr>
        <w:pStyle w:val="ListParagraph"/>
        <w:numPr>
          <w:ilvl w:val="0"/>
          <w:numId w:val="30"/>
        </w:numPr>
      </w:pPr>
      <w:proofErr w:type="spellStart"/>
      <w:r>
        <w:t>Iptables</w:t>
      </w:r>
      <w:proofErr w:type="spellEnd"/>
      <w:r>
        <w:t xml:space="preserve"> copies the rules from Security Groups</w:t>
      </w:r>
    </w:p>
    <w:p w14:paraId="7161AE18" w14:textId="77777777" w:rsidR="00822059" w:rsidRDefault="00822059" w:rsidP="00822059">
      <w:pPr>
        <w:pStyle w:val="Subtitle"/>
      </w:pPr>
      <w:r>
        <w:t>Level 5:</w:t>
      </w:r>
    </w:p>
    <w:p w14:paraId="4B60B752" w14:textId="77777777" w:rsidR="00822059" w:rsidRDefault="00822059" w:rsidP="00822059">
      <w:pPr>
        <w:pStyle w:val="ListParagraph"/>
        <w:numPr>
          <w:ilvl w:val="0"/>
          <w:numId w:val="31"/>
        </w:numPr>
      </w:pPr>
      <w:r>
        <w:t>The servers are not accessed via SSH frequently</w:t>
      </w:r>
    </w:p>
    <w:p w14:paraId="5865A538" w14:textId="77777777" w:rsidR="00822059" w:rsidRDefault="00822059" w:rsidP="00822059">
      <w:pPr>
        <w:pStyle w:val="ListParagraph"/>
        <w:numPr>
          <w:ilvl w:val="0"/>
          <w:numId w:val="31"/>
        </w:numPr>
      </w:pPr>
      <w:r>
        <w:t>In case direct access is required all the servers are enabled SSH-Key login</w:t>
      </w:r>
    </w:p>
    <w:p w14:paraId="4E804CC7" w14:textId="77777777" w:rsidR="00822059" w:rsidRDefault="00822059" w:rsidP="00822059">
      <w:pPr>
        <w:pStyle w:val="ListParagraph"/>
        <w:numPr>
          <w:ilvl w:val="0"/>
          <w:numId w:val="31"/>
        </w:numPr>
      </w:pPr>
      <w:r>
        <w:t>The SSH-Keys are created via AWS Key-Pair utility</w:t>
      </w:r>
    </w:p>
    <w:p w14:paraId="2B0E5CAA" w14:textId="77777777" w:rsidR="00822059" w:rsidRDefault="00822059" w:rsidP="00822059">
      <w:pPr>
        <w:rPr>
          <w:rFonts w:eastAsiaTheme="majorEastAsia" w:cstheme="majorBidi"/>
          <w:color w:val="323E4F" w:themeColor="text2" w:themeShade="BF"/>
          <w:sz w:val="40"/>
          <w:szCs w:val="32"/>
        </w:rPr>
      </w:pPr>
    </w:p>
    <w:p w14:paraId="6105AE96" w14:textId="77777777" w:rsidR="00822059" w:rsidRDefault="00822059" w:rsidP="00822059">
      <w:pPr>
        <w:pStyle w:val="Heading1"/>
        <w:ind w:left="284" w:hanging="284"/>
      </w:pPr>
      <w:bookmarkStart w:id="111" w:name="_Toc421959580"/>
      <w:bookmarkStart w:id="112" w:name="_Toc421984132"/>
      <w:r>
        <w:t>Environments</w:t>
      </w:r>
      <w:bookmarkEnd w:id="111"/>
      <w:bookmarkEnd w:id="112"/>
    </w:p>
    <w:p w14:paraId="32079F9D" w14:textId="77777777" w:rsidR="00822059" w:rsidRDefault="00822059" w:rsidP="00822059">
      <w:r>
        <w:t>The EDW infrastructure consists of 5 environments:</w:t>
      </w:r>
    </w:p>
    <w:p w14:paraId="69830BD2" w14:textId="77777777" w:rsidR="00822059" w:rsidRDefault="00822059" w:rsidP="00822059">
      <w:pPr>
        <w:pStyle w:val="ListParagraph"/>
        <w:numPr>
          <w:ilvl w:val="0"/>
          <w:numId w:val="32"/>
        </w:numPr>
      </w:pPr>
      <w:r>
        <w:t>Dev</w:t>
      </w:r>
    </w:p>
    <w:p w14:paraId="6369638F" w14:textId="77777777" w:rsidR="00822059" w:rsidRDefault="00822059" w:rsidP="00822059">
      <w:pPr>
        <w:pStyle w:val="ListParagraph"/>
        <w:numPr>
          <w:ilvl w:val="0"/>
          <w:numId w:val="32"/>
        </w:numPr>
      </w:pPr>
      <w:r>
        <w:t>Test</w:t>
      </w:r>
    </w:p>
    <w:p w14:paraId="5D1D50D8" w14:textId="77777777" w:rsidR="00822059" w:rsidRDefault="00822059" w:rsidP="00822059">
      <w:pPr>
        <w:pStyle w:val="ListParagraph"/>
        <w:numPr>
          <w:ilvl w:val="0"/>
          <w:numId w:val="32"/>
        </w:numPr>
      </w:pPr>
      <w:r>
        <w:t>Production</w:t>
      </w:r>
    </w:p>
    <w:p w14:paraId="48B35DE3" w14:textId="77777777" w:rsidR="00822059" w:rsidRDefault="00822059" w:rsidP="00822059">
      <w:r>
        <w:t xml:space="preserve">As a simple rule, the non-production environments are at 25% capacity of the Production environment. </w:t>
      </w:r>
    </w:p>
    <w:p w14:paraId="2425AB21" w14:textId="77777777" w:rsidR="00822059" w:rsidRDefault="00822059" w:rsidP="00822059">
      <w:r>
        <w:lastRenderedPageBreak/>
        <w:t>In this document, under the “Infrastructure Components” chapter, the artefacts are sized for the Production environment. In this chapter, the size and capacity of the artefacts are shown for the use in the remaining four environments.</w:t>
      </w:r>
    </w:p>
    <w:p w14:paraId="5422C669" w14:textId="77777777" w:rsidR="00822059" w:rsidRDefault="00822059" w:rsidP="00822059">
      <w:r>
        <w:t>Every environment will be placed in its own VPC. The details of the VPC are below:</w:t>
      </w:r>
    </w:p>
    <w:tbl>
      <w:tblPr>
        <w:tblStyle w:val="TableGrid"/>
        <w:tblW w:w="9232" w:type="dxa"/>
        <w:tblLook w:val="04A0" w:firstRow="1" w:lastRow="0" w:firstColumn="1" w:lastColumn="0" w:noHBand="0" w:noVBand="1"/>
      </w:tblPr>
      <w:tblGrid>
        <w:gridCol w:w="2065"/>
        <w:gridCol w:w="3459"/>
        <w:gridCol w:w="1842"/>
        <w:gridCol w:w="1866"/>
      </w:tblGrid>
      <w:tr w:rsidR="00822059" w14:paraId="641806D0" w14:textId="77777777" w:rsidTr="00E32F6F">
        <w:trPr>
          <w:trHeight w:val="259"/>
        </w:trPr>
        <w:tc>
          <w:tcPr>
            <w:tcW w:w="2065" w:type="dxa"/>
            <w:shd w:val="clear" w:color="auto" w:fill="8496B0" w:themeFill="text2" w:themeFillTint="99"/>
          </w:tcPr>
          <w:p w14:paraId="5522978A" w14:textId="77777777" w:rsidR="00822059" w:rsidRPr="00C14740" w:rsidRDefault="00822059" w:rsidP="00E32F6F">
            <w:pPr>
              <w:rPr>
                <w:rFonts w:ascii="Courier New" w:hAnsi="Courier New" w:cs="Courier New"/>
                <w:color w:val="FFFFFF" w:themeColor="background1"/>
              </w:rPr>
            </w:pPr>
            <w:r>
              <w:rPr>
                <w:rFonts w:ascii="Courier New" w:hAnsi="Courier New" w:cs="Courier New"/>
                <w:color w:val="FFFFFF" w:themeColor="background1"/>
              </w:rPr>
              <w:t>Environment</w:t>
            </w:r>
          </w:p>
        </w:tc>
        <w:tc>
          <w:tcPr>
            <w:tcW w:w="3459" w:type="dxa"/>
            <w:shd w:val="clear" w:color="auto" w:fill="8496B0" w:themeFill="text2" w:themeFillTint="99"/>
          </w:tcPr>
          <w:p w14:paraId="2B1C6A77" w14:textId="77777777" w:rsidR="00822059" w:rsidRPr="00C14740" w:rsidRDefault="00822059" w:rsidP="00E32F6F">
            <w:pPr>
              <w:rPr>
                <w:rFonts w:ascii="Courier New" w:hAnsi="Courier New" w:cs="Courier New"/>
                <w:color w:val="FFFFFF" w:themeColor="background1"/>
              </w:rPr>
            </w:pPr>
            <w:r w:rsidRPr="00C14740">
              <w:rPr>
                <w:rFonts w:ascii="Courier New" w:hAnsi="Courier New" w:cs="Courier New"/>
                <w:color w:val="FFFFFF" w:themeColor="background1"/>
              </w:rPr>
              <w:t>VPC Name</w:t>
            </w:r>
          </w:p>
        </w:tc>
        <w:tc>
          <w:tcPr>
            <w:tcW w:w="1842" w:type="dxa"/>
            <w:shd w:val="clear" w:color="auto" w:fill="8496B0" w:themeFill="text2" w:themeFillTint="99"/>
          </w:tcPr>
          <w:p w14:paraId="7C2D2F31" w14:textId="77777777" w:rsidR="00822059" w:rsidRPr="00C14740" w:rsidRDefault="00822059" w:rsidP="00E32F6F">
            <w:pPr>
              <w:rPr>
                <w:rFonts w:ascii="Courier New" w:hAnsi="Courier New" w:cs="Courier New"/>
                <w:color w:val="FFFFFF" w:themeColor="background1"/>
              </w:rPr>
            </w:pPr>
            <w:r w:rsidRPr="00C14740">
              <w:rPr>
                <w:rFonts w:ascii="Courier New" w:hAnsi="Courier New" w:cs="Courier New"/>
                <w:color w:val="FFFFFF" w:themeColor="background1"/>
              </w:rPr>
              <w:t>CIDR</w:t>
            </w:r>
          </w:p>
        </w:tc>
        <w:tc>
          <w:tcPr>
            <w:tcW w:w="1866" w:type="dxa"/>
            <w:shd w:val="clear" w:color="auto" w:fill="8496B0" w:themeFill="text2" w:themeFillTint="99"/>
          </w:tcPr>
          <w:p w14:paraId="6C787471" w14:textId="77777777" w:rsidR="00822059" w:rsidRPr="00C14740" w:rsidRDefault="00822059" w:rsidP="00E32F6F">
            <w:pPr>
              <w:rPr>
                <w:rFonts w:ascii="Courier New" w:hAnsi="Courier New" w:cs="Courier New"/>
                <w:color w:val="FFFFFF" w:themeColor="background1"/>
              </w:rPr>
            </w:pPr>
            <w:r>
              <w:rPr>
                <w:rFonts w:ascii="Courier New" w:hAnsi="Courier New" w:cs="Courier New"/>
                <w:color w:val="FFFFFF" w:themeColor="background1"/>
              </w:rPr>
              <w:t>Gateway</w:t>
            </w:r>
          </w:p>
        </w:tc>
      </w:tr>
      <w:tr w:rsidR="00822059" w14:paraId="6148F914" w14:textId="77777777" w:rsidTr="00E32F6F">
        <w:trPr>
          <w:trHeight w:val="259"/>
        </w:trPr>
        <w:tc>
          <w:tcPr>
            <w:tcW w:w="2065" w:type="dxa"/>
          </w:tcPr>
          <w:p w14:paraId="08CA4BD5" w14:textId="77777777" w:rsidR="00822059" w:rsidRDefault="00822059" w:rsidP="00E32F6F">
            <w:pPr>
              <w:rPr>
                <w:rFonts w:ascii="Courier New" w:hAnsi="Courier New" w:cs="Courier New"/>
              </w:rPr>
            </w:pPr>
            <w:r>
              <w:rPr>
                <w:rFonts w:ascii="Courier New" w:hAnsi="Courier New" w:cs="Courier New"/>
              </w:rPr>
              <w:t>Dev</w:t>
            </w:r>
          </w:p>
        </w:tc>
        <w:tc>
          <w:tcPr>
            <w:tcW w:w="3459" w:type="dxa"/>
          </w:tcPr>
          <w:p w14:paraId="53CBDDEE" w14:textId="77777777" w:rsidR="00822059" w:rsidRDefault="00822059" w:rsidP="00E32F6F">
            <w:pPr>
              <w:rPr>
                <w:rFonts w:ascii="Courier New" w:hAnsi="Courier New" w:cs="Courier New"/>
              </w:rPr>
            </w:pPr>
            <w:r>
              <w:rPr>
                <w:rFonts w:ascii="Courier New" w:hAnsi="Courier New" w:cs="Courier New"/>
              </w:rPr>
              <w:t>foodida-vpc.dev1</w:t>
            </w:r>
          </w:p>
        </w:tc>
        <w:tc>
          <w:tcPr>
            <w:tcW w:w="1842" w:type="dxa"/>
          </w:tcPr>
          <w:p w14:paraId="4F0DCC1A" w14:textId="77777777" w:rsidR="00822059" w:rsidRDefault="00822059" w:rsidP="00E32F6F">
            <w:pPr>
              <w:rPr>
                <w:rFonts w:ascii="Courier New" w:hAnsi="Courier New" w:cs="Courier New"/>
              </w:rPr>
            </w:pPr>
            <w:r>
              <w:rPr>
                <w:rFonts w:ascii="Courier New" w:hAnsi="Courier New" w:cs="Courier New"/>
              </w:rPr>
              <w:t>10.0.0.0/16</w:t>
            </w:r>
          </w:p>
        </w:tc>
        <w:tc>
          <w:tcPr>
            <w:tcW w:w="1866" w:type="dxa"/>
          </w:tcPr>
          <w:p w14:paraId="5F5BD6B6" w14:textId="77777777" w:rsidR="00822059" w:rsidRDefault="00822059" w:rsidP="00E32F6F">
            <w:pPr>
              <w:rPr>
                <w:rFonts w:ascii="Courier New" w:hAnsi="Courier New" w:cs="Courier New"/>
              </w:rPr>
            </w:pPr>
            <w:proofErr w:type="spellStart"/>
            <w:r w:rsidRPr="009D5C28">
              <w:rPr>
                <w:rFonts w:ascii="Courier New" w:hAnsi="Courier New" w:cs="Courier New"/>
              </w:rPr>
              <w:t>vgw-</w:t>
            </w:r>
            <w:r>
              <w:rPr>
                <w:rFonts w:ascii="Courier New" w:hAnsi="Courier New" w:cs="Courier New"/>
              </w:rPr>
              <w:t>xxxxxxxx</w:t>
            </w:r>
            <w:proofErr w:type="spellEnd"/>
          </w:p>
        </w:tc>
      </w:tr>
      <w:tr w:rsidR="00822059" w14:paraId="62F1F8F3" w14:textId="77777777" w:rsidTr="00E32F6F">
        <w:trPr>
          <w:trHeight w:val="259"/>
        </w:trPr>
        <w:tc>
          <w:tcPr>
            <w:tcW w:w="2065" w:type="dxa"/>
          </w:tcPr>
          <w:p w14:paraId="478862DC" w14:textId="77777777" w:rsidR="00822059" w:rsidRDefault="00822059" w:rsidP="00E32F6F">
            <w:pPr>
              <w:rPr>
                <w:rFonts w:ascii="Courier New" w:hAnsi="Courier New" w:cs="Courier New"/>
              </w:rPr>
            </w:pPr>
            <w:r>
              <w:rPr>
                <w:rFonts w:ascii="Courier New" w:hAnsi="Courier New" w:cs="Courier New"/>
              </w:rPr>
              <w:t>Test</w:t>
            </w:r>
          </w:p>
        </w:tc>
        <w:tc>
          <w:tcPr>
            <w:tcW w:w="3459" w:type="dxa"/>
          </w:tcPr>
          <w:p w14:paraId="56456FA8" w14:textId="77777777" w:rsidR="00822059" w:rsidRDefault="00822059" w:rsidP="00E32F6F">
            <w:pPr>
              <w:rPr>
                <w:rFonts w:ascii="Courier New" w:hAnsi="Courier New" w:cs="Courier New"/>
              </w:rPr>
            </w:pPr>
            <w:r>
              <w:rPr>
                <w:rFonts w:ascii="Courier New" w:hAnsi="Courier New" w:cs="Courier New"/>
              </w:rPr>
              <w:t>foodida-vpc.test1</w:t>
            </w:r>
          </w:p>
        </w:tc>
        <w:tc>
          <w:tcPr>
            <w:tcW w:w="1842" w:type="dxa"/>
          </w:tcPr>
          <w:p w14:paraId="40D962C9" w14:textId="77777777" w:rsidR="00822059" w:rsidRDefault="00822059" w:rsidP="00E32F6F">
            <w:pPr>
              <w:rPr>
                <w:rFonts w:ascii="Courier New" w:hAnsi="Courier New" w:cs="Courier New"/>
              </w:rPr>
            </w:pPr>
          </w:p>
        </w:tc>
        <w:tc>
          <w:tcPr>
            <w:tcW w:w="1866" w:type="dxa"/>
          </w:tcPr>
          <w:p w14:paraId="6EAFA24B" w14:textId="77777777" w:rsidR="00822059" w:rsidRPr="009D5C28" w:rsidRDefault="00822059" w:rsidP="00E32F6F">
            <w:pPr>
              <w:rPr>
                <w:rFonts w:ascii="Courier New" w:hAnsi="Courier New" w:cs="Courier New"/>
              </w:rPr>
            </w:pPr>
          </w:p>
        </w:tc>
      </w:tr>
      <w:tr w:rsidR="00822059" w14:paraId="25D69355" w14:textId="77777777" w:rsidTr="00E32F6F">
        <w:trPr>
          <w:trHeight w:val="259"/>
        </w:trPr>
        <w:tc>
          <w:tcPr>
            <w:tcW w:w="2065" w:type="dxa"/>
          </w:tcPr>
          <w:p w14:paraId="77E87D15" w14:textId="77777777" w:rsidR="00822059" w:rsidRDefault="00822059" w:rsidP="00E32F6F">
            <w:pPr>
              <w:rPr>
                <w:rFonts w:ascii="Courier New" w:hAnsi="Courier New" w:cs="Courier New"/>
              </w:rPr>
            </w:pPr>
            <w:r>
              <w:rPr>
                <w:rFonts w:ascii="Courier New" w:hAnsi="Courier New" w:cs="Courier New"/>
              </w:rPr>
              <w:t>Production</w:t>
            </w:r>
          </w:p>
        </w:tc>
        <w:tc>
          <w:tcPr>
            <w:tcW w:w="3459" w:type="dxa"/>
          </w:tcPr>
          <w:p w14:paraId="2D1383AB" w14:textId="77777777" w:rsidR="00822059" w:rsidRDefault="00822059" w:rsidP="00E32F6F">
            <w:pPr>
              <w:rPr>
                <w:rFonts w:ascii="Courier New" w:hAnsi="Courier New" w:cs="Courier New"/>
              </w:rPr>
            </w:pPr>
            <w:r>
              <w:rPr>
                <w:rFonts w:ascii="Courier New" w:hAnsi="Courier New" w:cs="Courier New"/>
              </w:rPr>
              <w:t>foodida-vpc.prod1</w:t>
            </w:r>
          </w:p>
        </w:tc>
        <w:tc>
          <w:tcPr>
            <w:tcW w:w="1842" w:type="dxa"/>
          </w:tcPr>
          <w:p w14:paraId="60AF0678" w14:textId="77777777" w:rsidR="00822059" w:rsidRDefault="00822059" w:rsidP="00E32F6F">
            <w:pPr>
              <w:rPr>
                <w:rFonts w:ascii="Courier New" w:hAnsi="Courier New" w:cs="Courier New"/>
              </w:rPr>
            </w:pPr>
          </w:p>
        </w:tc>
        <w:tc>
          <w:tcPr>
            <w:tcW w:w="1866" w:type="dxa"/>
          </w:tcPr>
          <w:p w14:paraId="35981125" w14:textId="77777777" w:rsidR="00822059" w:rsidRDefault="00822059" w:rsidP="00E32F6F">
            <w:pPr>
              <w:rPr>
                <w:rFonts w:ascii="Courier New" w:hAnsi="Courier New" w:cs="Courier New"/>
              </w:rPr>
            </w:pPr>
          </w:p>
        </w:tc>
      </w:tr>
      <w:tr w:rsidR="00822059" w14:paraId="22F5EA5A" w14:textId="77777777" w:rsidTr="00E32F6F">
        <w:trPr>
          <w:trHeight w:val="259"/>
        </w:trPr>
        <w:tc>
          <w:tcPr>
            <w:tcW w:w="2065" w:type="dxa"/>
          </w:tcPr>
          <w:p w14:paraId="33DEE405" w14:textId="77777777" w:rsidR="00822059" w:rsidRDefault="00822059" w:rsidP="00E32F6F">
            <w:pPr>
              <w:rPr>
                <w:rFonts w:ascii="Courier New" w:hAnsi="Courier New" w:cs="Courier New"/>
              </w:rPr>
            </w:pPr>
          </w:p>
        </w:tc>
        <w:tc>
          <w:tcPr>
            <w:tcW w:w="3459" w:type="dxa"/>
          </w:tcPr>
          <w:p w14:paraId="08DE59E1" w14:textId="77777777" w:rsidR="00822059" w:rsidRDefault="00822059" w:rsidP="00E32F6F">
            <w:pPr>
              <w:rPr>
                <w:rFonts w:ascii="Courier New" w:hAnsi="Courier New" w:cs="Courier New"/>
              </w:rPr>
            </w:pPr>
          </w:p>
        </w:tc>
        <w:tc>
          <w:tcPr>
            <w:tcW w:w="1842" w:type="dxa"/>
          </w:tcPr>
          <w:p w14:paraId="552AB9D8" w14:textId="77777777" w:rsidR="00822059" w:rsidRDefault="00822059" w:rsidP="00E32F6F">
            <w:pPr>
              <w:rPr>
                <w:rFonts w:ascii="Courier New" w:hAnsi="Courier New" w:cs="Courier New"/>
              </w:rPr>
            </w:pPr>
          </w:p>
        </w:tc>
        <w:tc>
          <w:tcPr>
            <w:tcW w:w="1866" w:type="dxa"/>
          </w:tcPr>
          <w:p w14:paraId="63287AA5" w14:textId="77777777" w:rsidR="00822059" w:rsidRDefault="00822059" w:rsidP="00E32F6F">
            <w:pPr>
              <w:rPr>
                <w:rFonts w:ascii="Courier New" w:hAnsi="Courier New" w:cs="Courier New"/>
              </w:rPr>
            </w:pPr>
          </w:p>
        </w:tc>
      </w:tr>
      <w:tr w:rsidR="00822059" w14:paraId="06116054" w14:textId="77777777" w:rsidTr="00E32F6F">
        <w:trPr>
          <w:trHeight w:val="259"/>
        </w:trPr>
        <w:tc>
          <w:tcPr>
            <w:tcW w:w="2065" w:type="dxa"/>
          </w:tcPr>
          <w:p w14:paraId="4F2C5370" w14:textId="77777777" w:rsidR="00822059" w:rsidRDefault="00822059" w:rsidP="00E32F6F">
            <w:pPr>
              <w:rPr>
                <w:rFonts w:ascii="Courier New" w:hAnsi="Courier New" w:cs="Courier New"/>
              </w:rPr>
            </w:pPr>
          </w:p>
        </w:tc>
        <w:tc>
          <w:tcPr>
            <w:tcW w:w="3459" w:type="dxa"/>
          </w:tcPr>
          <w:p w14:paraId="7289DA3C" w14:textId="77777777" w:rsidR="00822059" w:rsidRDefault="00822059" w:rsidP="00E32F6F">
            <w:pPr>
              <w:rPr>
                <w:rFonts w:ascii="Courier New" w:hAnsi="Courier New" w:cs="Courier New"/>
              </w:rPr>
            </w:pPr>
          </w:p>
        </w:tc>
        <w:tc>
          <w:tcPr>
            <w:tcW w:w="1842" w:type="dxa"/>
          </w:tcPr>
          <w:p w14:paraId="2D8614E0" w14:textId="77777777" w:rsidR="00822059" w:rsidRDefault="00822059" w:rsidP="00E32F6F">
            <w:pPr>
              <w:rPr>
                <w:rFonts w:ascii="Courier New" w:hAnsi="Courier New" w:cs="Courier New"/>
              </w:rPr>
            </w:pPr>
          </w:p>
        </w:tc>
        <w:tc>
          <w:tcPr>
            <w:tcW w:w="1866" w:type="dxa"/>
          </w:tcPr>
          <w:p w14:paraId="0BDBB091" w14:textId="77777777" w:rsidR="00822059" w:rsidRDefault="00822059" w:rsidP="00E32F6F">
            <w:pPr>
              <w:rPr>
                <w:rFonts w:ascii="Courier New" w:hAnsi="Courier New" w:cs="Courier New"/>
              </w:rPr>
            </w:pPr>
          </w:p>
        </w:tc>
      </w:tr>
    </w:tbl>
    <w:p w14:paraId="63A92C16" w14:textId="77777777" w:rsidR="00822059" w:rsidRDefault="00822059" w:rsidP="00822059"/>
    <w:p w14:paraId="6C0D4352" w14:textId="77777777" w:rsidR="00822059" w:rsidRPr="009D5C28" w:rsidRDefault="00822059" w:rsidP="00822059">
      <w:pPr>
        <w:pStyle w:val="Subtitle"/>
      </w:pPr>
      <w:r>
        <w:t>Note: The name and the CIDR range can be changed to whatever is suitable. For the purpose of this documentation we will use the above values. The VPC name used here is also representative to this document. The Tenancy is set to “Default” for all the environments.</w:t>
      </w:r>
    </w:p>
    <w:p w14:paraId="53DCA03E" w14:textId="77777777" w:rsidR="00822059" w:rsidRDefault="00822059" w:rsidP="00822059">
      <w:r>
        <w:t>The route tables, Network ACL rules, Security Groups and IAM Roles are created within each VPC same as outlined in above chapter “Infrastructure Components” for production environment.</w:t>
      </w:r>
    </w:p>
    <w:p w14:paraId="51FC4350" w14:textId="77777777" w:rsidR="00822059" w:rsidRDefault="00822059" w:rsidP="00822059">
      <w:pPr>
        <w:pStyle w:val="Heading2"/>
        <w:numPr>
          <w:ilvl w:val="1"/>
          <w:numId w:val="0"/>
        </w:numPr>
        <w:ind w:left="284" w:hanging="284"/>
      </w:pPr>
      <w:bookmarkStart w:id="113" w:name="_Toc421959581"/>
      <w:bookmarkStart w:id="114" w:name="_Toc421984133"/>
      <w:r>
        <w:t>Security Groups</w:t>
      </w:r>
      <w:bookmarkEnd w:id="113"/>
      <w:bookmarkEnd w:id="114"/>
    </w:p>
    <w:p w14:paraId="55AF3744" w14:textId="77777777" w:rsidR="00822059" w:rsidRPr="00716822" w:rsidRDefault="00822059" w:rsidP="00822059">
      <w:r>
        <w:t>Following are the security group rules in addition to the “Production” environment security groups outlined above in this document. The below groups are for non-production environments only and are added to the instances in addition to the production rules.</w:t>
      </w:r>
    </w:p>
    <w:p w14:paraId="3DE8186D" w14:textId="77777777" w:rsidR="00822059" w:rsidRDefault="00822059" w:rsidP="00822059">
      <w:pPr>
        <w:pStyle w:val="Heading3"/>
        <w:numPr>
          <w:ilvl w:val="2"/>
          <w:numId w:val="0"/>
        </w:numPr>
        <w:spacing w:before="45"/>
        <w:ind w:left="284" w:hanging="284"/>
      </w:pPr>
      <w:bookmarkStart w:id="115" w:name="_Toc421959582"/>
      <w:bookmarkEnd w:id="115"/>
    </w:p>
    <w:p w14:paraId="0BFDD695" w14:textId="77777777" w:rsidR="00822059" w:rsidRDefault="00822059" w:rsidP="00822059"/>
    <w:p w14:paraId="241DC276" w14:textId="77777777" w:rsidR="00822059" w:rsidRDefault="00822059" w:rsidP="00822059"/>
    <w:tbl>
      <w:tblPr>
        <w:tblStyle w:val="TableGrid"/>
        <w:tblW w:w="0" w:type="auto"/>
        <w:tblLook w:val="04A0" w:firstRow="1" w:lastRow="0" w:firstColumn="1" w:lastColumn="0" w:noHBand="0" w:noVBand="1"/>
      </w:tblPr>
      <w:tblGrid>
        <w:gridCol w:w="1413"/>
        <w:gridCol w:w="1276"/>
        <w:gridCol w:w="1701"/>
        <w:gridCol w:w="4960"/>
      </w:tblGrid>
      <w:tr w:rsidR="00822059" w14:paraId="0A2FC32B" w14:textId="77777777" w:rsidTr="00E32F6F">
        <w:tc>
          <w:tcPr>
            <w:tcW w:w="9350" w:type="dxa"/>
            <w:gridSpan w:val="4"/>
            <w:shd w:val="clear" w:color="auto" w:fill="8496B0" w:themeFill="text2" w:themeFillTint="99"/>
          </w:tcPr>
          <w:p w14:paraId="24B9E26A" w14:textId="77777777" w:rsidR="00822059" w:rsidRDefault="00822059" w:rsidP="00E32F6F">
            <w:pPr>
              <w:rPr>
                <w:rFonts w:ascii="Courier New" w:hAnsi="Courier New" w:cs="Courier New"/>
                <w:color w:val="FFFFFF" w:themeColor="background1"/>
              </w:rPr>
            </w:pPr>
            <w:r>
              <w:rPr>
                <w:rFonts w:ascii="Courier New" w:hAnsi="Courier New" w:cs="Courier New"/>
                <w:color w:val="FFFFFF" w:themeColor="background1"/>
              </w:rPr>
              <w:t>Inbound</w:t>
            </w:r>
          </w:p>
        </w:tc>
      </w:tr>
      <w:tr w:rsidR="00822059" w14:paraId="5049D96D" w14:textId="77777777" w:rsidTr="00E32F6F">
        <w:tc>
          <w:tcPr>
            <w:tcW w:w="1413" w:type="dxa"/>
            <w:shd w:val="clear" w:color="auto" w:fill="8496B0" w:themeFill="text2" w:themeFillTint="99"/>
          </w:tcPr>
          <w:p w14:paraId="655F071C" w14:textId="77777777" w:rsidR="00822059" w:rsidRPr="00C14740" w:rsidRDefault="00822059" w:rsidP="00E32F6F">
            <w:pPr>
              <w:rPr>
                <w:rFonts w:ascii="Courier New" w:hAnsi="Courier New" w:cs="Courier New"/>
                <w:color w:val="FFFFFF" w:themeColor="background1"/>
              </w:rPr>
            </w:pPr>
            <w:r>
              <w:rPr>
                <w:rFonts w:ascii="Courier New" w:hAnsi="Courier New" w:cs="Courier New"/>
                <w:color w:val="FFFFFF" w:themeColor="background1"/>
              </w:rPr>
              <w:t>Type</w:t>
            </w:r>
          </w:p>
        </w:tc>
        <w:tc>
          <w:tcPr>
            <w:tcW w:w="1276" w:type="dxa"/>
            <w:shd w:val="clear" w:color="auto" w:fill="8496B0" w:themeFill="text2" w:themeFillTint="99"/>
          </w:tcPr>
          <w:p w14:paraId="09A0A9BF" w14:textId="77777777" w:rsidR="00822059" w:rsidRPr="00C14740" w:rsidRDefault="00822059" w:rsidP="00E32F6F">
            <w:pPr>
              <w:rPr>
                <w:rFonts w:ascii="Courier New" w:hAnsi="Courier New" w:cs="Courier New"/>
                <w:color w:val="FFFFFF" w:themeColor="background1"/>
              </w:rPr>
            </w:pPr>
            <w:r>
              <w:rPr>
                <w:rFonts w:ascii="Courier New" w:hAnsi="Courier New" w:cs="Courier New"/>
                <w:color w:val="FFFFFF" w:themeColor="background1"/>
              </w:rPr>
              <w:t>Port</w:t>
            </w:r>
          </w:p>
        </w:tc>
        <w:tc>
          <w:tcPr>
            <w:tcW w:w="1701" w:type="dxa"/>
            <w:shd w:val="clear" w:color="auto" w:fill="8496B0" w:themeFill="text2" w:themeFillTint="99"/>
          </w:tcPr>
          <w:p w14:paraId="739CBF6D" w14:textId="77777777" w:rsidR="00822059" w:rsidRDefault="00822059" w:rsidP="00E32F6F">
            <w:pPr>
              <w:rPr>
                <w:rFonts w:ascii="Courier New" w:hAnsi="Courier New" w:cs="Courier New"/>
                <w:color w:val="FFFFFF" w:themeColor="background1"/>
              </w:rPr>
            </w:pPr>
            <w:r>
              <w:rPr>
                <w:rFonts w:ascii="Courier New" w:hAnsi="Courier New" w:cs="Courier New"/>
                <w:color w:val="FFFFFF" w:themeColor="background1"/>
              </w:rPr>
              <w:t>Protocol</w:t>
            </w:r>
          </w:p>
        </w:tc>
        <w:tc>
          <w:tcPr>
            <w:tcW w:w="4960" w:type="dxa"/>
            <w:shd w:val="clear" w:color="auto" w:fill="8496B0" w:themeFill="text2" w:themeFillTint="99"/>
          </w:tcPr>
          <w:p w14:paraId="5F68BDE5" w14:textId="77777777" w:rsidR="00822059" w:rsidRPr="00C14740" w:rsidRDefault="00822059" w:rsidP="00E32F6F">
            <w:pPr>
              <w:rPr>
                <w:rFonts w:ascii="Courier New" w:hAnsi="Courier New" w:cs="Courier New"/>
                <w:color w:val="FFFFFF" w:themeColor="background1"/>
              </w:rPr>
            </w:pPr>
            <w:r>
              <w:rPr>
                <w:rFonts w:ascii="Courier New" w:hAnsi="Courier New" w:cs="Courier New"/>
                <w:color w:val="FFFFFF" w:themeColor="background1"/>
              </w:rPr>
              <w:t>Source/Destination</w:t>
            </w:r>
          </w:p>
        </w:tc>
      </w:tr>
      <w:tr w:rsidR="00822059" w14:paraId="6B9DF1AC" w14:textId="77777777" w:rsidTr="00E32F6F">
        <w:tc>
          <w:tcPr>
            <w:tcW w:w="1413" w:type="dxa"/>
            <w:shd w:val="clear" w:color="auto" w:fill="auto"/>
          </w:tcPr>
          <w:p w14:paraId="3C26FF44" w14:textId="77777777" w:rsidR="00822059" w:rsidRDefault="00822059" w:rsidP="00E32F6F">
            <w:pPr>
              <w:rPr>
                <w:rFonts w:ascii="Courier New" w:hAnsi="Courier New" w:cs="Courier New"/>
              </w:rPr>
            </w:pPr>
          </w:p>
        </w:tc>
        <w:tc>
          <w:tcPr>
            <w:tcW w:w="1276" w:type="dxa"/>
            <w:shd w:val="clear" w:color="auto" w:fill="auto"/>
          </w:tcPr>
          <w:p w14:paraId="3F1BB749" w14:textId="77777777" w:rsidR="00822059" w:rsidRDefault="00822059" w:rsidP="00E32F6F">
            <w:pPr>
              <w:rPr>
                <w:rFonts w:ascii="Courier New" w:hAnsi="Courier New" w:cs="Courier New"/>
              </w:rPr>
            </w:pPr>
          </w:p>
        </w:tc>
        <w:tc>
          <w:tcPr>
            <w:tcW w:w="1701" w:type="dxa"/>
            <w:shd w:val="clear" w:color="auto" w:fill="auto"/>
          </w:tcPr>
          <w:p w14:paraId="25532E5C" w14:textId="77777777" w:rsidR="00822059" w:rsidRDefault="00822059" w:rsidP="00E32F6F">
            <w:pPr>
              <w:rPr>
                <w:rFonts w:ascii="Courier New" w:hAnsi="Courier New" w:cs="Courier New"/>
              </w:rPr>
            </w:pPr>
          </w:p>
        </w:tc>
        <w:tc>
          <w:tcPr>
            <w:tcW w:w="4960" w:type="dxa"/>
            <w:shd w:val="clear" w:color="auto" w:fill="auto"/>
          </w:tcPr>
          <w:p w14:paraId="032633CD" w14:textId="77777777" w:rsidR="00822059" w:rsidRDefault="00822059" w:rsidP="00E32F6F">
            <w:pPr>
              <w:rPr>
                <w:rFonts w:ascii="Courier New" w:hAnsi="Courier New" w:cs="Courier New"/>
              </w:rPr>
            </w:pPr>
          </w:p>
        </w:tc>
      </w:tr>
    </w:tbl>
    <w:p w14:paraId="254D4827" w14:textId="77777777" w:rsidR="00822059" w:rsidRDefault="00822059" w:rsidP="00822059"/>
    <w:p w14:paraId="20D5C388" w14:textId="77777777" w:rsidR="00822059" w:rsidRDefault="00822059" w:rsidP="00822059"/>
    <w:tbl>
      <w:tblPr>
        <w:tblStyle w:val="TableGrid"/>
        <w:tblW w:w="0" w:type="auto"/>
        <w:tblLook w:val="04A0" w:firstRow="1" w:lastRow="0" w:firstColumn="1" w:lastColumn="0" w:noHBand="0" w:noVBand="1"/>
      </w:tblPr>
      <w:tblGrid>
        <w:gridCol w:w="1413"/>
        <w:gridCol w:w="1276"/>
        <w:gridCol w:w="1701"/>
        <w:gridCol w:w="4960"/>
      </w:tblGrid>
      <w:tr w:rsidR="00822059" w14:paraId="76AA1B3E" w14:textId="77777777" w:rsidTr="00E32F6F">
        <w:tc>
          <w:tcPr>
            <w:tcW w:w="9350" w:type="dxa"/>
            <w:gridSpan w:val="4"/>
            <w:shd w:val="clear" w:color="auto" w:fill="8496B0" w:themeFill="text2" w:themeFillTint="99"/>
          </w:tcPr>
          <w:p w14:paraId="43BAF732" w14:textId="77777777" w:rsidR="00822059" w:rsidRDefault="00822059" w:rsidP="00E32F6F">
            <w:pPr>
              <w:rPr>
                <w:rFonts w:ascii="Courier New" w:hAnsi="Courier New" w:cs="Courier New"/>
                <w:color w:val="FFFFFF" w:themeColor="background1"/>
              </w:rPr>
            </w:pPr>
            <w:r>
              <w:rPr>
                <w:rFonts w:ascii="Courier New" w:hAnsi="Courier New" w:cs="Courier New"/>
                <w:color w:val="FFFFFF" w:themeColor="background1"/>
              </w:rPr>
              <w:t>Inbound</w:t>
            </w:r>
          </w:p>
        </w:tc>
      </w:tr>
      <w:tr w:rsidR="00822059" w14:paraId="54A97287" w14:textId="77777777" w:rsidTr="00E32F6F">
        <w:tc>
          <w:tcPr>
            <w:tcW w:w="1413" w:type="dxa"/>
            <w:shd w:val="clear" w:color="auto" w:fill="8496B0" w:themeFill="text2" w:themeFillTint="99"/>
          </w:tcPr>
          <w:p w14:paraId="76E410CE" w14:textId="77777777" w:rsidR="00822059" w:rsidRPr="00C14740" w:rsidRDefault="00822059" w:rsidP="00E32F6F">
            <w:pPr>
              <w:rPr>
                <w:rFonts w:ascii="Courier New" w:hAnsi="Courier New" w:cs="Courier New"/>
                <w:color w:val="FFFFFF" w:themeColor="background1"/>
              </w:rPr>
            </w:pPr>
            <w:r>
              <w:rPr>
                <w:rFonts w:ascii="Courier New" w:hAnsi="Courier New" w:cs="Courier New"/>
                <w:color w:val="FFFFFF" w:themeColor="background1"/>
              </w:rPr>
              <w:t>Type</w:t>
            </w:r>
          </w:p>
        </w:tc>
        <w:tc>
          <w:tcPr>
            <w:tcW w:w="1276" w:type="dxa"/>
            <w:shd w:val="clear" w:color="auto" w:fill="8496B0" w:themeFill="text2" w:themeFillTint="99"/>
          </w:tcPr>
          <w:p w14:paraId="2665B5A2" w14:textId="77777777" w:rsidR="00822059" w:rsidRPr="00C14740" w:rsidRDefault="00822059" w:rsidP="00E32F6F">
            <w:pPr>
              <w:rPr>
                <w:rFonts w:ascii="Courier New" w:hAnsi="Courier New" w:cs="Courier New"/>
                <w:color w:val="FFFFFF" w:themeColor="background1"/>
              </w:rPr>
            </w:pPr>
            <w:r>
              <w:rPr>
                <w:rFonts w:ascii="Courier New" w:hAnsi="Courier New" w:cs="Courier New"/>
                <w:color w:val="FFFFFF" w:themeColor="background1"/>
              </w:rPr>
              <w:t>Port</w:t>
            </w:r>
          </w:p>
        </w:tc>
        <w:tc>
          <w:tcPr>
            <w:tcW w:w="1701" w:type="dxa"/>
            <w:shd w:val="clear" w:color="auto" w:fill="8496B0" w:themeFill="text2" w:themeFillTint="99"/>
          </w:tcPr>
          <w:p w14:paraId="26F5D900" w14:textId="77777777" w:rsidR="00822059" w:rsidRDefault="00822059" w:rsidP="00E32F6F">
            <w:pPr>
              <w:rPr>
                <w:rFonts w:ascii="Courier New" w:hAnsi="Courier New" w:cs="Courier New"/>
                <w:color w:val="FFFFFF" w:themeColor="background1"/>
              </w:rPr>
            </w:pPr>
            <w:r>
              <w:rPr>
                <w:rFonts w:ascii="Courier New" w:hAnsi="Courier New" w:cs="Courier New"/>
                <w:color w:val="FFFFFF" w:themeColor="background1"/>
              </w:rPr>
              <w:t>Protocol</w:t>
            </w:r>
          </w:p>
        </w:tc>
        <w:tc>
          <w:tcPr>
            <w:tcW w:w="4960" w:type="dxa"/>
            <w:shd w:val="clear" w:color="auto" w:fill="8496B0" w:themeFill="text2" w:themeFillTint="99"/>
          </w:tcPr>
          <w:p w14:paraId="4092A3FA" w14:textId="77777777" w:rsidR="00822059" w:rsidRPr="00C14740" w:rsidRDefault="00822059" w:rsidP="00E32F6F">
            <w:pPr>
              <w:rPr>
                <w:rFonts w:ascii="Courier New" w:hAnsi="Courier New" w:cs="Courier New"/>
                <w:color w:val="FFFFFF" w:themeColor="background1"/>
              </w:rPr>
            </w:pPr>
            <w:r>
              <w:rPr>
                <w:rFonts w:ascii="Courier New" w:hAnsi="Courier New" w:cs="Courier New"/>
                <w:color w:val="FFFFFF" w:themeColor="background1"/>
              </w:rPr>
              <w:t>Source/Destination</w:t>
            </w:r>
          </w:p>
        </w:tc>
      </w:tr>
      <w:tr w:rsidR="00822059" w14:paraId="1B270BD7" w14:textId="77777777" w:rsidTr="00E32F6F">
        <w:tc>
          <w:tcPr>
            <w:tcW w:w="1413" w:type="dxa"/>
            <w:shd w:val="clear" w:color="auto" w:fill="auto"/>
          </w:tcPr>
          <w:p w14:paraId="039B948A" w14:textId="77777777" w:rsidR="00822059" w:rsidRDefault="00822059" w:rsidP="00E32F6F">
            <w:pPr>
              <w:rPr>
                <w:rFonts w:ascii="Courier New" w:hAnsi="Courier New" w:cs="Courier New"/>
              </w:rPr>
            </w:pPr>
            <w:r>
              <w:rPr>
                <w:rFonts w:ascii="Courier New" w:hAnsi="Courier New" w:cs="Courier New"/>
              </w:rPr>
              <w:t>None</w:t>
            </w:r>
          </w:p>
        </w:tc>
        <w:tc>
          <w:tcPr>
            <w:tcW w:w="1276" w:type="dxa"/>
            <w:shd w:val="clear" w:color="auto" w:fill="auto"/>
          </w:tcPr>
          <w:p w14:paraId="029E3067" w14:textId="77777777" w:rsidR="00822059" w:rsidRDefault="00822059" w:rsidP="00E32F6F">
            <w:pPr>
              <w:rPr>
                <w:rFonts w:ascii="Courier New" w:hAnsi="Courier New" w:cs="Courier New"/>
              </w:rPr>
            </w:pPr>
          </w:p>
        </w:tc>
        <w:tc>
          <w:tcPr>
            <w:tcW w:w="1701" w:type="dxa"/>
            <w:shd w:val="clear" w:color="auto" w:fill="auto"/>
          </w:tcPr>
          <w:p w14:paraId="09B390B9" w14:textId="77777777" w:rsidR="00822059" w:rsidRDefault="00822059" w:rsidP="00E32F6F">
            <w:pPr>
              <w:rPr>
                <w:rFonts w:ascii="Courier New" w:hAnsi="Courier New" w:cs="Courier New"/>
              </w:rPr>
            </w:pPr>
          </w:p>
        </w:tc>
        <w:tc>
          <w:tcPr>
            <w:tcW w:w="4960" w:type="dxa"/>
            <w:shd w:val="clear" w:color="auto" w:fill="auto"/>
          </w:tcPr>
          <w:p w14:paraId="48C3D09E" w14:textId="77777777" w:rsidR="00822059" w:rsidRDefault="00822059" w:rsidP="00E32F6F">
            <w:pPr>
              <w:rPr>
                <w:rFonts w:ascii="Courier New" w:hAnsi="Courier New" w:cs="Courier New"/>
              </w:rPr>
            </w:pPr>
          </w:p>
        </w:tc>
      </w:tr>
    </w:tbl>
    <w:p w14:paraId="43FE087A" w14:textId="77777777" w:rsidR="00822059" w:rsidRDefault="00822059" w:rsidP="00822059"/>
    <w:p w14:paraId="03981434" w14:textId="77777777" w:rsidR="00822059" w:rsidRDefault="00822059" w:rsidP="00822059"/>
    <w:p w14:paraId="7C4BC73C" w14:textId="77777777" w:rsidR="00822059" w:rsidRDefault="00822059" w:rsidP="00822059"/>
    <w:p w14:paraId="0227396B" w14:textId="77777777" w:rsidR="00822059" w:rsidRDefault="00822059" w:rsidP="00822059"/>
    <w:p w14:paraId="35D271A6" w14:textId="77777777" w:rsidR="00822059" w:rsidRPr="00925E3A" w:rsidRDefault="00822059" w:rsidP="00822059"/>
    <w:p w14:paraId="655EB47D" w14:textId="77777777" w:rsidR="00822059" w:rsidRDefault="00822059" w:rsidP="00822059"/>
    <w:p w14:paraId="7D3EFF51" w14:textId="77777777" w:rsidR="00822059" w:rsidRDefault="00822059" w:rsidP="00822059"/>
    <w:p w14:paraId="74D5B372" w14:textId="77777777" w:rsidR="00822059" w:rsidRDefault="00822059" w:rsidP="00822059">
      <w:pPr>
        <w:pStyle w:val="Heading2"/>
        <w:numPr>
          <w:ilvl w:val="1"/>
          <w:numId w:val="0"/>
        </w:numPr>
        <w:ind w:left="284" w:hanging="284"/>
      </w:pPr>
      <w:bookmarkStart w:id="116" w:name="_Toc421959583"/>
      <w:bookmarkStart w:id="117" w:name="_Toc421984134"/>
      <w:r>
        <w:t>EC2 Instance Specifications</w:t>
      </w:r>
      <w:bookmarkEnd w:id="116"/>
      <w:bookmarkEnd w:id="117"/>
    </w:p>
    <w:p w14:paraId="45520158" w14:textId="77777777" w:rsidR="00822059" w:rsidRDefault="00822059" w:rsidP="00822059">
      <w:r>
        <w:t>The instance settings required:</w:t>
      </w:r>
    </w:p>
    <w:p w14:paraId="760A5A38" w14:textId="77777777" w:rsidR="00822059" w:rsidRDefault="00822059" w:rsidP="00822059">
      <w:pPr>
        <w:pStyle w:val="Heading3"/>
        <w:numPr>
          <w:ilvl w:val="2"/>
          <w:numId w:val="0"/>
        </w:numPr>
        <w:spacing w:before="45"/>
        <w:ind w:left="284" w:hanging="284"/>
      </w:pPr>
      <w:bookmarkStart w:id="118" w:name="_Toc421959584"/>
      <w:bookmarkStart w:id="119" w:name="_Toc421984135"/>
      <w:r>
        <w:t>NAT</w:t>
      </w:r>
      <w:bookmarkEnd w:id="118"/>
      <w:bookmarkEnd w:id="119"/>
    </w:p>
    <w:tbl>
      <w:tblPr>
        <w:tblStyle w:val="TableGrid"/>
        <w:tblW w:w="0" w:type="auto"/>
        <w:tblLook w:val="04A0" w:firstRow="1" w:lastRow="0" w:firstColumn="1" w:lastColumn="0" w:noHBand="0" w:noVBand="1"/>
      </w:tblPr>
      <w:tblGrid>
        <w:gridCol w:w="2875"/>
        <w:gridCol w:w="6475"/>
      </w:tblGrid>
      <w:tr w:rsidR="00822059" w14:paraId="0B411353" w14:textId="77777777" w:rsidTr="00E32F6F">
        <w:tc>
          <w:tcPr>
            <w:tcW w:w="2875" w:type="dxa"/>
            <w:shd w:val="clear" w:color="auto" w:fill="8496B0" w:themeFill="text2" w:themeFillTint="99"/>
          </w:tcPr>
          <w:p w14:paraId="0633FA9A" w14:textId="77777777" w:rsidR="00822059" w:rsidRPr="005D036B" w:rsidRDefault="00822059" w:rsidP="00E32F6F">
            <w:pPr>
              <w:rPr>
                <w:rFonts w:ascii="Courier New" w:hAnsi="Courier New" w:cs="Courier New"/>
                <w:color w:val="FFFFFF" w:themeColor="background1"/>
              </w:rPr>
            </w:pPr>
            <w:r w:rsidRPr="005D036B">
              <w:rPr>
                <w:rFonts w:ascii="Courier New" w:hAnsi="Courier New" w:cs="Courier New"/>
                <w:color w:val="FFFFFF" w:themeColor="background1"/>
              </w:rPr>
              <w:t>Info</w:t>
            </w:r>
          </w:p>
        </w:tc>
        <w:tc>
          <w:tcPr>
            <w:tcW w:w="6475" w:type="dxa"/>
            <w:shd w:val="clear" w:color="auto" w:fill="8496B0" w:themeFill="text2" w:themeFillTint="99"/>
          </w:tcPr>
          <w:p w14:paraId="13219AEC" w14:textId="77777777" w:rsidR="00822059" w:rsidRPr="005D036B" w:rsidRDefault="00822059" w:rsidP="00E32F6F">
            <w:pPr>
              <w:rPr>
                <w:rFonts w:ascii="Courier New" w:hAnsi="Courier New" w:cs="Courier New"/>
                <w:color w:val="FFFFFF" w:themeColor="background1"/>
              </w:rPr>
            </w:pPr>
            <w:r w:rsidRPr="005D036B">
              <w:rPr>
                <w:rFonts w:ascii="Courier New" w:hAnsi="Courier New" w:cs="Courier New"/>
                <w:color w:val="FFFFFF" w:themeColor="background1"/>
              </w:rPr>
              <w:t>Value</w:t>
            </w:r>
          </w:p>
        </w:tc>
      </w:tr>
      <w:tr w:rsidR="00822059" w14:paraId="4B8DD740" w14:textId="77777777" w:rsidTr="00E32F6F">
        <w:tc>
          <w:tcPr>
            <w:tcW w:w="2875" w:type="dxa"/>
          </w:tcPr>
          <w:p w14:paraId="5A8F047C" w14:textId="77777777" w:rsidR="00822059" w:rsidRDefault="00822059" w:rsidP="00E32F6F">
            <w:pPr>
              <w:rPr>
                <w:rFonts w:ascii="Courier New" w:hAnsi="Courier New" w:cs="Courier New"/>
              </w:rPr>
            </w:pPr>
            <w:r>
              <w:rPr>
                <w:rFonts w:ascii="Courier New" w:hAnsi="Courier New" w:cs="Courier New"/>
              </w:rPr>
              <w:t>Name</w:t>
            </w:r>
          </w:p>
        </w:tc>
        <w:tc>
          <w:tcPr>
            <w:tcW w:w="6475" w:type="dxa"/>
          </w:tcPr>
          <w:p w14:paraId="3BABDEC4" w14:textId="77777777" w:rsidR="00822059" w:rsidRDefault="00822059" w:rsidP="00E32F6F">
            <w:pPr>
              <w:rPr>
                <w:rFonts w:ascii="Courier New" w:hAnsi="Courier New" w:cs="Courier New"/>
              </w:rPr>
            </w:pPr>
            <w:r>
              <w:rPr>
                <w:rFonts w:ascii="Courier New" w:hAnsi="Courier New" w:cs="Courier New"/>
              </w:rPr>
              <w:t>foodida-</w:t>
            </w:r>
            <w:proofErr w:type="spellStart"/>
            <w:r>
              <w:rPr>
                <w:rFonts w:ascii="Courier New" w:hAnsi="Courier New" w:cs="Courier New"/>
              </w:rPr>
              <w:t>vpc</w:t>
            </w:r>
            <w:proofErr w:type="spellEnd"/>
            <w:r>
              <w:rPr>
                <w:rFonts w:ascii="Courier New" w:hAnsi="Courier New" w:cs="Courier New"/>
              </w:rPr>
              <w:t>-&lt;</w:t>
            </w:r>
            <w:proofErr w:type="spellStart"/>
            <w:r>
              <w:rPr>
                <w:rFonts w:ascii="Courier New" w:hAnsi="Courier New" w:cs="Courier New"/>
              </w:rPr>
              <w:t>env</w:t>
            </w:r>
            <w:proofErr w:type="spellEnd"/>
            <w:r>
              <w:rPr>
                <w:rFonts w:ascii="Courier New" w:hAnsi="Courier New" w:cs="Courier New"/>
              </w:rPr>
              <w:t>&gt;.</w:t>
            </w:r>
            <w:proofErr w:type="spellStart"/>
            <w:r>
              <w:rPr>
                <w:rFonts w:ascii="Courier New" w:hAnsi="Courier New" w:cs="Courier New"/>
              </w:rPr>
              <w:t>network.nat</w:t>
            </w:r>
            <w:proofErr w:type="spellEnd"/>
          </w:p>
        </w:tc>
      </w:tr>
      <w:tr w:rsidR="00822059" w14:paraId="294399BB" w14:textId="77777777" w:rsidTr="00E32F6F">
        <w:tc>
          <w:tcPr>
            <w:tcW w:w="2875" w:type="dxa"/>
          </w:tcPr>
          <w:p w14:paraId="1B87881F" w14:textId="77777777" w:rsidR="00822059" w:rsidRPr="005D036B" w:rsidRDefault="00822059" w:rsidP="00E32F6F">
            <w:pPr>
              <w:rPr>
                <w:rFonts w:ascii="Courier New" w:hAnsi="Courier New" w:cs="Courier New"/>
              </w:rPr>
            </w:pPr>
            <w:r>
              <w:rPr>
                <w:rFonts w:ascii="Courier New" w:hAnsi="Courier New" w:cs="Courier New"/>
              </w:rPr>
              <w:t>Size</w:t>
            </w:r>
          </w:p>
        </w:tc>
        <w:tc>
          <w:tcPr>
            <w:tcW w:w="6475" w:type="dxa"/>
          </w:tcPr>
          <w:p w14:paraId="397DC6E2" w14:textId="77777777" w:rsidR="00822059" w:rsidRPr="005D036B" w:rsidRDefault="00822059" w:rsidP="00E32F6F">
            <w:pPr>
              <w:rPr>
                <w:rFonts w:ascii="Courier New" w:hAnsi="Courier New" w:cs="Courier New"/>
              </w:rPr>
            </w:pPr>
            <w:r>
              <w:rPr>
                <w:rFonts w:ascii="Courier New" w:hAnsi="Courier New" w:cs="Courier New"/>
              </w:rPr>
              <w:t>m3.medium</w:t>
            </w:r>
          </w:p>
        </w:tc>
      </w:tr>
      <w:tr w:rsidR="00822059" w14:paraId="762FB041" w14:textId="77777777" w:rsidTr="00E32F6F">
        <w:tc>
          <w:tcPr>
            <w:tcW w:w="2875" w:type="dxa"/>
          </w:tcPr>
          <w:p w14:paraId="216D554E" w14:textId="77777777" w:rsidR="00822059" w:rsidRDefault="00822059" w:rsidP="00E32F6F">
            <w:pPr>
              <w:rPr>
                <w:rFonts w:ascii="Courier New" w:hAnsi="Courier New" w:cs="Courier New"/>
              </w:rPr>
            </w:pPr>
            <w:r>
              <w:rPr>
                <w:rFonts w:ascii="Courier New" w:hAnsi="Courier New" w:cs="Courier New"/>
              </w:rPr>
              <w:t>AMI</w:t>
            </w:r>
          </w:p>
        </w:tc>
        <w:tc>
          <w:tcPr>
            <w:tcW w:w="6475" w:type="dxa"/>
          </w:tcPr>
          <w:p w14:paraId="7A6E57EA" w14:textId="77777777" w:rsidR="00822059" w:rsidRDefault="00822059" w:rsidP="00E32F6F">
            <w:pPr>
              <w:rPr>
                <w:rFonts w:ascii="Courier New" w:hAnsi="Courier New" w:cs="Courier New"/>
              </w:rPr>
            </w:pPr>
            <w:r>
              <w:rPr>
                <w:rFonts w:ascii="Courier New" w:hAnsi="Courier New" w:cs="Courier New"/>
              </w:rPr>
              <w:t>Amazon Linux AMI VPC NAT x86_64 PV</w:t>
            </w:r>
          </w:p>
        </w:tc>
      </w:tr>
      <w:tr w:rsidR="00822059" w14:paraId="7C89FD5D" w14:textId="77777777" w:rsidTr="00E32F6F">
        <w:tc>
          <w:tcPr>
            <w:tcW w:w="2875" w:type="dxa"/>
          </w:tcPr>
          <w:p w14:paraId="1E899E62" w14:textId="77777777" w:rsidR="00822059" w:rsidRDefault="00822059" w:rsidP="00E32F6F">
            <w:pPr>
              <w:rPr>
                <w:rFonts w:ascii="Courier New" w:hAnsi="Courier New" w:cs="Courier New"/>
              </w:rPr>
            </w:pPr>
            <w:r>
              <w:rPr>
                <w:rFonts w:ascii="Courier New" w:hAnsi="Courier New" w:cs="Courier New"/>
              </w:rPr>
              <w:t>Stack</w:t>
            </w:r>
          </w:p>
        </w:tc>
        <w:tc>
          <w:tcPr>
            <w:tcW w:w="6475" w:type="dxa"/>
          </w:tcPr>
          <w:p w14:paraId="208DD751" w14:textId="77777777" w:rsidR="00822059" w:rsidRDefault="00822059" w:rsidP="00E32F6F">
            <w:pPr>
              <w:rPr>
                <w:rFonts w:ascii="Courier New" w:hAnsi="Courier New" w:cs="Courier New"/>
              </w:rPr>
            </w:pPr>
            <w:r>
              <w:rPr>
                <w:rFonts w:ascii="Courier New" w:hAnsi="Courier New" w:cs="Courier New"/>
              </w:rPr>
              <w:t>Amazon Linux, NAT</w:t>
            </w:r>
          </w:p>
        </w:tc>
      </w:tr>
      <w:tr w:rsidR="00822059" w14:paraId="3A2BEA7F" w14:textId="77777777" w:rsidTr="00E32F6F">
        <w:tc>
          <w:tcPr>
            <w:tcW w:w="2875" w:type="dxa"/>
          </w:tcPr>
          <w:p w14:paraId="54C9C8CD" w14:textId="77777777" w:rsidR="00822059" w:rsidRDefault="00822059" w:rsidP="00E32F6F">
            <w:pPr>
              <w:rPr>
                <w:rFonts w:ascii="Courier New" w:hAnsi="Courier New" w:cs="Courier New"/>
              </w:rPr>
            </w:pPr>
            <w:r>
              <w:rPr>
                <w:rFonts w:ascii="Courier New" w:hAnsi="Courier New" w:cs="Courier New"/>
              </w:rPr>
              <w:t>Services</w:t>
            </w:r>
          </w:p>
        </w:tc>
        <w:tc>
          <w:tcPr>
            <w:tcW w:w="6475" w:type="dxa"/>
          </w:tcPr>
          <w:p w14:paraId="5C294F97" w14:textId="77777777" w:rsidR="00822059" w:rsidRPr="00DC07DD" w:rsidRDefault="00822059" w:rsidP="00E32F6F">
            <w:pPr>
              <w:pStyle w:val="ListParagraph"/>
              <w:numPr>
                <w:ilvl w:val="0"/>
                <w:numId w:val="1"/>
              </w:numPr>
              <w:rPr>
                <w:rFonts w:ascii="Courier New" w:hAnsi="Courier New" w:cs="Courier New"/>
              </w:rPr>
            </w:pPr>
            <w:proofErr w:type="spellStart"/>
            <w:r>
              <w:rPr>
                <w:rFonts w:ascii="Courier New" w:hAnsi="Courier New" w:cs="Courier New"/>
              </w:rPr>
              <w:t>iptables</w:t>
            </w:r>
            <w:proofErr w:type="spellEnd"/>
            <w:r>
              <w:rPr>
                <w:rFonts w:ascii="Courier New" w:hAnsi="Courier New" w:cs="Courier New"/>
              </w:rPr>
              <w:t xml:space="preserve"> on</w:t>
            </w:r>
          </w:p>
          <w:p w14:paraId="37DF3C02" w14:textId="77777777" w:rsidR="00822059" w:rsidRPr="00DC07DD" w:rsidRDefault="00822059" w:rsidP="00E32F6F">
            <w:pPr>
              <w:pStyle w:val="ListParagraph"/>
              <w:numPr>
                <w:ilvl w:val="0"/>
                <w:numId w:val="1"/>
              </w:numPr>
              <w:rPr>
                <w:rFonts w:ascii="Courier New" w:hAnsi="Courier New" w:cs="Courier New"/>
              </w:rPr>
            </w:pPr>
            <w:r>
              <w:rPr>
                <w:rFonts w:ascii="Courier New" w:hAnsi="Courier New" w:cs="Courier New"/>
              </w:rPr>
              <w:t>i</w:t>
            </w:r>
            <w:r w:rsidRPr="00DC07DD">
              <w:rPr>
                <w:rFonts w:ascii="Courier New" w:hAnsi="Courier New" w:cs="Courier New"/>
              </w:rPr>
              <w:t>p6tables off</w:t>
            </w:r>
          </w:p>
          <w:p w14:paraId="0A0DDEA3" w14:textId="77777777" w:rsidR="00822059" w:rsidRDefault="00822059" w:rsidP="00E32F6F">
            <w:pPr>
              <w:pStyle w:val="ListParagraph"/>
              <w:numPr>
                <w:ilvl w:val="0"/>
                <w:numId w:val="1"/>
              </w:numPr>
              <w:rPr>
                <w:rFonts w:ascii="Courier New" w:hAnsi="Courier New" w:cs="Courier New"/>
              </w:rPr>
            </w:pPr>
            <w:proofErr w:type="spellStart"/>
            <w:r>
              <w:rPr>
                <w:rFonts w:ascii="Courier New" w:hAnsi="Courier New" w:cs="Courier New"/>
              </w:rPr>
              <w:t>s</w:t>
            </w:r>
            <w:r w:rsidRPr="00DC07DD">
              <w:rPr>
                <w:rFonts w:ascii="Courier New" w:hAnsi="Courier New" w:cs="Courier New"/>
              </w:rPr>
              <w:t>endmail</w:t>
            </w:r>
            <w:proofErr w:type="spellEnd"/>
            <w:r w:rsidRPr="00DC07DD">
              <w:rPr>
                <w:rFonts w:ascii="Courier New" w:hAnsi="Courier New" w:cs="Courier New"/>
              </w:rPr>
              <w:t xml:space="preserve"> off</w:t>
            </w:r>
          </w:p>
          <w:p w14:paraId="5122D8BF" w14:textId="77777777" w:rsidR="00822059" w:rsidRDefault="00822059" w:rsidP="00E32F6F">
            <w:pPr>
              <w:pStyle w:val="ListParagraph"/>
              <w:numPr>
                <w:ilvl w:val="0"/>
                <w:numId w:val="1"/>
              </w:numPr>
              <w:rPr>
                <w:rFonts w:ascii="Courier New" w:hAnsi="Courier New" w:cs="Courier New"/>
              </w:rPr>
            </w:pPr>
            <w:proofErr w:type="spellStart"/>
            <w:r>
              <w:rPr>
                <w:rFonts w:ascii="Courier New" w:hAnsi="Courier New" w:cs="Courier New"/>
              </w:rPr>
              <w:t>crond</w:t>
            </w:r>
            <w:proofErr w:type="spellEnd"/>
            <w:r>
              <w:rPr>
                <w:rFonts w:ascii="Courier New" w:hAnsi="Courier New" w:cs="Courier New"/>
              </w:rPr>
              <w:t xml:space="preserve"> off</w:t>
            </w:r>
          </w:p>
          <w:p w14:paraId="40E206CE" w14:textId="77777777" w:rsidR="00822059" w:rsidRPr="00DC07DD" w:rsidRDefault="00822059" w:rsidP="00E32F6F">
            <w:pPr>
              <w:pStyle w:val="ListParagraph"/>
              <w:numPr>
                <w:ilvl w:val="0"/>
                <w:numId w:val="1"/>
              </w:numPr>
              <w:rPr>
                <w:rFonts w:ascii="Courier New" w:hAnsi="Courier New" w:cs="Courier New"/>
              </w:rPr>
            </w:pPr>
            <w:r>
              <w:rPr>
                <w:rFonts w:ascii="Courier New" w:hAnsi="Courier New" w:cs="Courier New"/>
              </w:rPr>
              <w:t>NAT on</w:t>
            </w:r>
          </w:p>
        </w:tc>
      </w:tr>
      <w:tr w:rsidR="00822059" w14:paraId="2A0ADF52" w14:textId="77777777" w:rsidTr="00E32F6F">
        <w:tc>
          <w:tcPr>
            <w:tcW w:w="2875" w:type="dxa"/>
          </w:tcPr>
          <w:p w14:paraId="41CFE5ED" w14:textId="77777777" w:rsidR="00822059" w:rsidRPr="005D036B" w:rsidRDefault="00822059" w:rsidP="00E32F6F">
            <w:pPr>
              <w:rPr>
                <w:rFonts w:ascii="Courier New" w:hAnsi="Courier New" w:cs="Courier New"/>
              </w:rPr>
            </w:pPr>
            <w:r>
              <w:rPr>
                <w:rFonts w:ascii="Courier New" w:hAnsi="Courier New" w:cs="Courier New"/>
              </w:rPr>
              <w:t>IAM Role</w:t>
            </w:r>
          </w:p>
        </w:tc>
        <w:tc>
          <w:tcPr>
            <w:tcW w:w="6475" w:type="dxa"/>
          </w:tcPr>
          <w:p w14:paraId="5FB47C21" w14:textId="77777777" w:rsidR="00822059" w:rsidRPr="005D036B" w:rsidRDefault="00822059" w:rsidP="00E32F6F">
            <w:pPr>
              <w:rPr>
                <w:rFonts w:ascii="Courier New" w:hAnsi="Courier New" w:cs="Courier New"/>
              </w:rPr>
            </w:pPr>
            <w:r>
              <w:rPr>
                <w:rFonts w:ascii="Courier New" w:hAnsi="Courier New" w:cs="Courier New"/>
              </w:rPr>
              <w:t>None</w:t>
            </w:r>
          </w:p>
        </w:tc>
      </w:tr>
      <w:tr w:rsidR="00822059" w14:paraId="3E8C6718" w14:textId="77777777" w:rsidTr="00E32F6F">
        <w:tc>
          <w:tcPr>
            <w:tcW w:w="2875" w:type="dxa"/>
          </w:tcPr>
          <w:p w14:paraId="7E2624C0" w14:textId="77777777" w:rsidR="00822059" w:rsidRDefault="00822059" w:rsidP="00E32F6F">
            <w:pPr>
              <w:rPr>
                <w:rFonts w:ascii="Courier New" w:hAnsi="Courier New" w:cs="Courier New"/>
              </w:rPr>
            </w:pPr>
            <w:r>
              <w:rPr>
                <w:rFonts w:ascii="Courier New" w:hAnsi="Courier New" w:cs="Courier New"/>
              </w:rPr>
              <w:t>Zone</w:t>
            </w:r>
          </w:p>
        </w:tc>
        <w:tc>
          <w:tcPr>
            <w:tcW w:w="6475" w:type="dxa"/>
          </w:tcPr>
          <w:p w14:paraId="185CE365" w14:textId="77777777" w:rsidR="00822059" w:rsidRDefault="00822059" w:rsidP="00E32F6F">
            <w:pPr>
              <w:rPr>
                <w:rFonts w:ascii="Courier New" w:hAnsi="Courier New" w:cs="Courier New"/>
              </w:rPr>
            </w:pPr>
            <w:r>
              <w:rPr>
                <w:rFonts w:ascii="Courier New" w:hAnsi="Courier New" w:cs="Courier New"/>
              </w:rPr>
              <w:t>ap-southeast-1a</w:t>
            </w:r>
          </w:p>
        </w:tc>
      </w:tr>
      <w:tr w:rsidR="00822059" w14:paraId="3EC9BB99" w14:textId="77777777" w:rsidTr="00E32F6F">
        <w:tc>
          <w:tcPr>
            <w:tcW w:w="2875" w:type="dxa"/>
          </w:tcPr>
          <w:p w14:paraId="2B5BCF8C" w14:textId="77777777" w:rsidR="00822059" w:rsidRDefault="00822059" w:rsidP="00E32F6F">
            <w:pPr>
              <w:rPr>
                <w:rFonts w:ascii="Courier New" w:hAnsi="Courier New" w:cs="Courier New"/>
              </w:rPr>
            </w:pPr>
            <w:r>
              <w:rPr>
                <w:rFonts w:ascii="Courier New" w:hAnsi="Courier New" w:cs="Courier New"/>
              </w:rPr>
              <w:t>Quantity</w:t>
            </w:r>
          </w:p>
        </w:tc>
        <w:tc>
          <w:tcPr>
            <w:tcW w:w="6475" w:type="dxa"/>
          </w:tcPr>
          <w:p w14:paraId="7C3600CD" w14:textId="77777777" w:rsidR="00822059" w:rsidRDefault="00822059" w:rsidP="00E32F6F">
            <w:pPr>
              <w:rPr>
                <w:rFonts w:ascii="Courier New" w:hAnsi="Courier New" w:cs="Courier New"/>
              </w:rPr>
            </w:pPr>
            <w:r>
              <w:rPr>
                <w:rFonts w:ascii="Courier New" w:hAnsi="Courier New" w:cs="Courier New"/>
              </w:rPr>
              <w:t>1</w:t>
            </w:r>
          </w:p>
        </w:tc>
      </w:tr>
      <w:tr w:rsidR="00822059" w14:paraId="58290AAB" w14:textId="77777777" w:rsidTr="00E32F6F">
        <w:tc>
          <w:tcPr>
            <w:tcW w:w="2875" w:type="dxa"/>
          </w:tcPr>
          <w:p w14:paraId="5C2EB1A0" w14:textId="77777777" w:rsidR="00822059" w:rsidRDefault="00822059" w:rsidP="00E32F6F">
            <w:pPr>
              <w:rPr>
                <w:rFonts w:ascii="Courier New" w:hAnsi="Courier New" w:cs="Courier New"/>
              </w:rPr>
            </w:pPr>
            <w:r>
              <w:rPr>
                <w:rFonts w:ascii="Courier New" w:hAnsi="Courier New" w:cs="Courier New"/>
              </w:rPr>
              <w:t>Load balanced</w:t>
            </w:r>
          </w:p>
        </w:tc>
        <w:tc>
          <w:tcPr>
            <w:tcW w:w="6475" w:type="dxa"/>
          </w:tcPr>
          <w:p w14:paraId="06612730" w14:textId="77777777" w:rsidR="00822059" w:rsidRDefault="00822059" w:rsidP="00E32F6F">
            <w:pPr>
              <w:rPr>
                <w:rFonts w:ascii="Courier New" w:hAnsi="Courier New" w:cs="Courier New"/>
              </w:rPr>
            </w:pPr>
            <w:r>
              <w:rPr>
                <w:rFonts w:ascii="Courier New" w:hAnsi="Courier New" w:cs="Courier New"/>
              </w:rPr>
              <w:t>No</w:t>
            </w:r>
          </w:p>
        </w:tc>
      </w:tr>
      <w:tr w:rsidR="00822059" w14:paraId="52696CFA" w14:textId="77777777" w:rsidTr="00E32F6F">
        <w:tc>
          <w:tcPr>
            <w:tcW w:w="2875" w:type="dxa"/>
          </w:tcPr>
          <w:p w14:paraId="398B1EBC" w14:textId="77777777" w:rsidR="00822059" w:rsidRDefault="00822059" w:rsidP="00E32F6F">
            <w:pPr>
              <w:rPr>
                <w:rFonts w:ascii="Courier New" w:hAnsi="Courier New" w:cs="Courier New"/>
              </w:rPr>
            </w:pPr>
            <w:r>
              <w:rPr>
                <w:rFonts w:ascii="Courier New" w:hAnsi="Courier New" w:cs="Courier New"/>
              </w:rPr>
              <w:t>Storage (Ephemeral)</w:t>
            </w:r>
          </w:p>
        </w:tc>
        <w:tc>
          <w:tcPr>
            <w:tcW w:w="6475" w:type="dxa"/>
          </w:tcPr>
          <w:p w14:paraId="2926D941" w14:textId="77777777" w:rsidR="00822059" w:rsidRDefault="00822059" w:rsidP="00E32F6F">
            <w:pPr>
              <w:rPr>
                <w:rFonts w:ascii="Courier New" w:hAnsi="Courier New" w:cs="Courier New"/>
              </w:rPr>
            </w:pPr>
            <w:r>
              <w:rPr>
                <w:rFonts w:ascii="Courier New" w:hAnsi="Courier New" w:cs="Courier New"/>
              </w:rPr>
              <w:t>Root, 10GB</w:t>
            </w:r>
          </w:p>
        </w:tc>
      </w:tr>
      <w:tr w:rsidR="00822059" w:rsidRPr="00C864C4" w14:paraId="12253D31" w14:textId="77777777" w:rsidTr="00E32F6F">
        <w:tc>
          <w:tcPr>
            <w:tcW w:w="9350" w:type="dxa"/>
            <w:gridSpan w:val="2"/>
            <w:shd w:val="clear" w:color="auto" w:fill="8496B0" w:themeFill="text2" w:themeFillTint="99"/>
          </w:tcPr>
          <w:p w14:paraId="31868EE9" w14:textId="77777777" w:rsidR="00822059" w:rsidRPr="00C864C4" w:rsidRDefault="00822059" w:rsidP="00E32F6F">
            <w:pPr>
              <w:rPr>
                <w:rFonts w:ascii="Courier New" w:hAnsi="Courier New" w:cs="Courier New"/>
                <w:color w:val="FFFFFF" w:themeColor="background1"/>
              </w:rPr>
            </w:pPr>
            <w:r>
              <w:rPr>
                <w:rFonts w:ascii="Courier New" w:hAnsi="Courier New" w:cs="Courier New"/>
                <w:color w:val="FFFFFF" w:themeColor="background1"/>
              </w:rPr>
              <w:t>eth0</w:t>
            </w:r>
          </w:p>
        </w:tc>
      </w:tr>
      <w:tr w:rsidR="00822059" w:rsidRPr="005D036B" w14:paraId="3A3E60BE" w14:textId="77777777" w:rsidTr="00E32F6F">
        <w:tc>
          <w:tcPr>
            <w:tcW w:w="2875" w:type="dxa"/>
            <w:shd w:val="clear" w:color="auto" w:fill="FFFFFF" w:themeFill="background1"/>
          </w:tcPr>
          <w:p w14:paraId="39A92B49" w14:textId="77777777" w:rsidR="00822059" w:rsidRPr="005D036B" w:rsidRDefault="00822059" w:rsidP="00E32F6F">
            <w:pPr>
              <w:rPr>
                <w:rFonts w:ascii="Courier New" w:hAnsi="Courier New" w:cs="Courier New"/>
              </w:rPr>
            </w:pPr>
            <w:r>
              <w:rPr>
                <w:rFonts w:ascii="Courier New" w:hAnsi="Courier New" w:cs="Courier New"/>
              </w:rPr>
              <w:t>Subnet</w:t>
            </w:r>
          </w:p>
        </w:tc>
        <w:tc>
          <w:tcPr>
            <w:tcW w:w="6475" w:type="dxa"/>
            <w:shd w:val="clear" w:color="auto" w:fill="FFFFFF" w:themeFill="background1"/>
          </w:tcPr>
          <w:p w14:paraId="29EE68FC" w14:textId="77777777" w:rsidR="00822059" w:rsidRPr="005D036B" w:rsidRDefault="00822059" w:rsidP="00E32F6F">
            <w:pPr>
              <w:rPr>
                <w:rFonts w:ascii="Courier New" w:hAnsi="Courier New" w:cs="Courier New"/>
              </w:rPr>
            </w:pPr>
            <w:r>
              <w:rPr>
                <w:rFonts w:ascii="Courier New" w:hAnsi="Courier New" w:cs="Courier New"/>
              </w:rPr>
              <w:t>foodida-</w:t>
            </w:r>
            <w:proofErr w:type="spellStart"/>
            <w:r>
              <w:rPr>
                <w:rFonts w:ascii="Courier New" w:hAnsi="Courier New" w:cs="Courier New"/>
              </w:rPr>
              <w:t>vpc</w:t>
            </w:r>
            <w:proofErr w:type="spellEnd"/>
            <w:r>
              <w:rPr>
                <w:rFonts w:ascii="Courier New" w:hAnsi="Courier New" w:cs="Courier New"/>
              </w:rPr>
              <w:t>.&lt;</w:t>
            </w:r>
            <w:proofErr w:type="spellStart"/>
            <w:r>
              <w:rPr>
                <w:rFonts w:ascii="Courier New" w:hAnsi="Courier New" w:cs="Courier New"/>
              </w:rPr>
              <w:t>env</w:t>
            </w:r>
            <w:proofErr w:type="spellEnd"/>
            <w:r>
              <w:rPr>
                <w:rFonts w:ascii="Courier New" w:hAnsi="Courier New" w:cs="Courier New"/>
              </w:rPr>
              <w:t>&gt;_</w:t>
            </w:r>
            <w:proofErr w:type="spellStart"/>
            <w:r>
              <w:rPr>
                <w:rFonts w:ascii="Courier New" w:hAnsi="Courier New" w:cs="Courier New"/>
              </w:rPr>
              <w:t>publicsubnet</w:t>
            </w:r>
            <w:proofErr w:type="spellEnd"/>
          </w:p>
        </w:tc>
      </w:tr>
      <w:tr w:rsidR="00822059" w:rsidRPr="005D036B" w14:paraId="20B821F7" w14:textId="77777777" w:rsidTr="00E32F6F">
        <w:tc>
          <w:tcPr>
            <w:tcW w:w="2875" w:type="dxa"/>
            <w:shd w:val="clear" w:color="auto" w:fill="FFFFFF" w:themeFill="background1"/>
          </w:tcPr>
          <w:p w14:paraId="061220A9" w14:textId="77777777" w:rsidR="00822059" w:rsidRPr="005D036B" w:rsidRDefault="00822059" w:rsidP="00E32F6F">
            <w:pPr>
              <w:rPr>
                <w:rFonts w:ascii="Courier New" w:hAnsi="Courier New" w:cs="Courier New"/>
              </w:rPr>
            </w:pPr>
            <w:r>
              <w:rPr>
                <w:rFonts w:ascii="Courier New" w:hAnsi="Courier New" w:cs="Courier New"/>
              </w:rPr>
              <w:t>Security Group</w:t>
            </w:r>
          </w:p>
        </w:tc>
        <w:tc>
          <w:tcPr>
            <w:tcW w:w="6475" w:type="dxa"/>
            <w:shd w:val="clear" w:color="auto" w:fill="FFFFFF" w:themeFill="background1"/>
          </w:tcPr>
          <w:p w14:paraId="007B9963" w14:textId="77777777" w:rsidR="00822059" w:rsidRPr="005D036B" w:rsidRDefault="00822059" w:rsidP="00E32F6F">
            <w:pPr>
              <w:rPr>
                <w:rFonts w:ascii="Courier New" w:hAnsi="Courier New" w:cs="Courier New"/>
              </w:rPr>
            </w:pPr>
            <w:r>
              <w:rPr>
                <w:rFonts w:ascii="Courier New" w:hAnsi="Courier New" w:cs="Courier New"/>
              </w:rPr>
              <w:t>foodida-</w:t>
            </w:r>
            <w:proofErr w:type="spellStart"/>
            <w:r>
              <w:rPr>
                <w:rFonts w:ascii="Courier New" w:hAnsi="Courier New" w:cs="Courier New"/>
              </w:rPr>
              <w:t>vpc</w:t>
            </w:r>
            <w:proofErr w:type="spellEnd"/>
            <w:r>
              <w:rPr>
                <w:rFonts w:ascii="Courier New" w:hAnsi="Courier New" w:cs="Courier New"/>
              </w:rPr>
              <w:t>.&lt;</w:t>
            </w:r>
            <w:proofErr w:type="spellStart"/>
            <w:r>
              <w:rPr>
                <w:rFonts w:ascii="Courier New" w:hAnsi="Courier New" w:cs="Courier New"/>
              </w:rPr>
              <w:t>env</w:t>
            </w:r>
            <w:proofErr w:type="spellEnd"/>
            <w:r>
              <w:rPr>
                <w:rFonts w:ascii="Courier New" w:hAnsi="Courier New" w:cs="Courier New"/>
              </w:rPr>
              <w:t>&gt;_</w:t>
            </w:r>
            <w:proofErr w:type="spellStart"/>
            <w:r>
              <w:rPr>
                <w:rFonts w:ascii="Courier New" w:hAnsi="Courier New" w:cs="Courier New"/>
              </w:rPr>
              <w:t>nat</w:t>
            </w:r>
            <w:proofErr w:type="spellEnd"/>
          </w:p>
        </w:tc>
      </w:tr>
    </w:tbl>
    <w:p w14:paraId="52FBC0A5" w14:textId="77777777" w:rsidR="00822059" w:rsidRDefault="00822059" w:rsidP="00822059"/>
    <w:p w14:paraId="1F1A5CF6" w14:textId="77777777" w:rsidR="00822059" w:rsidRDefault="00822059" w:rsidP="00822059">
      <w:pPr>
        <w:pStyle w:val="Heading3"/>
        <w:numPr>
          <w:ilvl w:val="2"/>
          <w:numId w:val="0"/>
        </w:numPr>
        <w:spacing w:before="45"/>
        <w:ind w:left="284" w:hanging="284"/>
      </w:pPr>
      <w:bookmarkStart w:id="120" w:name="_Toc421959585"/>
      <w:bookmarkStart w:id="121" w:name="_Toc421984136"/>
      <w:r>
        <w:t>DNS</w:t>
      </w:r>
      <w:bookmarkEnd w:id="120"/>
      <w:bookmarkEnd w:id="121"/>
    </w:p>
    <w:tbl>
      <w:tblPr>
        <w:tblStyle w:val="TableGrid"/>
        <w:tblW w:w="0" w:type="auto"/>
        <w:tblLook w:val="04A0" w:firstRow="1" w:lastRow="0" w:firstColumn="1" w:lastColumn="0" w:noHBand="0" w:noVBand="1"/>
      </w:tblPr>
      <w:tblGrid>
        <w:gridCol w:w="2875"/>
        <w:gridCol w:w="6475"/>
      </w:tblGrid>
      <w:tr w:rsidR="00822059" w14:paraId="0DDE4A67" w14:textId="77777777" w:rsidTr="00E32F6F">
        <w:tc>
          <w:tcPr>
            <w:tcW w:w="2875" w:type="dxa"/>
            <w:shd w:val="clear" w:color="auto" w:fill="8496B0" w:themeFill="text2" w:themeFillTint="99"/>
          </w:tcPr>
          <w:p w14:paraId="516D1173" w14:textId="77777777" w:rsidR="00822059" w:rsidRPr="005D036B" w:rsidRDefault="00822059" w:rsidP="00E32F6F">
            <w:pPr>
              <w:rPr>
                <w:rFonts w:ascii="Courier New" w:hAnsi="Courier New" w:cs="Courier New"/>
                <w:color w:val="FFFFFF" w:themeColor="background1"/>
              </w:rPr>
            </w:pPr>
            <w:r w:rsidRPr="005D036B">
              <w:rPr>
                <w:rFonts w:ascii="Courier New" w:hAnsi="Courier New" w:cs="Courier New"/>
                <w:color w:val="FFFFFF" w:themeColor="background1"/>
              </w:rPr>
              <w:t>Info</w:t>
            </w:r>
          </w:p>
        </w:tc>
        <w:tc>
          <w:tcPr>
            <w:tcW w:w="6475" w:type="dxa"/>
            <w:shd w:val="clear" w:color="auto" w:fill="8496B0" w:themeFill="text2" w:themeFillTint="99"/>
          </w:tcPr>
          <w:p w14:paraId="60433893" w14:textId="77777777" w:rsidR="00822059" w:rsidRPr="005D036B" w:rsidRDefault="00822059" w:rsidP="00E32F6F">
            <w:pPr>
              <w:rPr>
                <w:rFonts w:ascii="Courier New" w:hAnsi="Courier New" w:cs="Courier New"/>
                <w:color w:val="FFFFFF" w:themeColor="background1"/>
              </w:rPr>
            </w:pPr>
            <w:r w:rsidRPr="005D036B">
              <w:rPr>
                <w:rFonts w:ascii="Courier New" w:hAnsi="Courier New" w:cs="Courier New"/>
                <w:color w:val="FFFFFF" w:themeColor="background1"/>
              </w:rPr>
              <w:t>Value</w:t>
            </w:r>
          </w:p>
        </w:tc>
      </w:tr>
      <w:tr w:rsidR="00822059" w14:paraId="419A883F" w14:textId="77777777" w:rsidTr="00E32F6F">
        <w:tc>
          <w:tcPr>
            <w:tcW w:w="2875" w:type="dxa"/>
          </w:tcPr>
          <w:p w14:paraId="23D91395" w14:textId="77777777" w:rsidR="00822059" w:rsidRDefault="00822059" w:rsidP="00E32F6F">
            <w:pPr>
              <w:rPr>
                <w:rFonts w:ascii="Courier New" w:hAnsi="Courier New" w:cs="Courier New"/>
              </w:rPr>
            </w:pPr>
            <w:r>
              <w:rPr>
                <w:rFonts w:ascii="Courier New" w:hAnsi="Courier New" w:cs="Courier New"/>
              </w:rPr>
              <w:t>Name</w:t>
            </w:r>
          </w:p>
        </w:tc>
        <w:tc>
          <w:tcPr>
            <w:tcW w:w="6475" w:type="dxa"/>
          </w:tcPr>
          <w:p w14:paraId="59D0FD84" w14:textId="77777777" w:rsidR="00822059" w:rsidRDefault="00822059" w:rsidP="00E32F6F">
            <w:pPr>
              <w:rPr>
                <w:rFonts w:ascii="Courier New" w:hAnsi="Courier New" w:cs="Courier New"/>
              </w:rPr>
            </w:pPr>
            <w:r>
              <w:rPr>
                <w:rFonts w:ascii="Courier New" w:hAnsi="Courier New" w:cs="Courier New"/>
              </w:rPr>
              <w:t>Foodida-</w:t>
            </w:r>
            <w:proofErr w:type="spellStart"/>
            <w:r>
              <w:rPr>
                <w:rFonts w:ascii="Courier New" w:hAnsi="Courier New" w:cs="Courier New"/>
              </w:rPr>
              <w:t>vpc</w:t>
            </w:r>
            <w:proofErr w:type="spellEnd"/>
            <w:r>
              <w:rPr>
                <w:rFonts w:ascii="Courier New" w:hAnsi="Courier New" w:cs="Courier New"/>
              </w:rPr>
              <w:t>.&lt;</w:t>
            </w:r>
            <w:proofErr w:type="spellStart"/>
            <w:r>
              <w:rPr>
                <w:rFonts w:ascii="Courier New" w:hAnsi="Courier New" w:cs="Courier New"/>
              </w:rPr>
              <w:t>env</w:t>
            </w:r>
            <w:proofErr w:type="spellEnd"/>
            <w:r>
              <w:rPr>
                <w:rFonts w:ascii="Courier New" w:hAnsi="Courier New" w:cs="Courier New"/>
              </w:rPr>
              <w:t>&gt;.</w:t>
            </w:r>
            <w:proofErr w:type="spellStart"/>
            <w:r>
              <w:rPr>
                <w:rFonts w:ascii="Courier New" w:hAnsi="Courier New" w:cs="Courier New"/>
              </w:rPr>
              <w:t>inf.dns</w:t>
            </w:r>
            <w:proofErr w:type="spellEnd"/>
            <w:r w:rsidDel="00DF5A15">
              <w:rPr>
                <w:rFonts w:ascii="Courier New" w:hAnsi="Courier New" w:cs="Courier New"/>
              </w:rPr>
              <w:t xml:space="preserve"> </w:t>
            </w:r>
          </w:p>
        </w:tc>
      </w:tr>
      <w:tr w:rsidR="00822059" w14:paraId="53CEE2AC" w14:textId="77777777" w:rsidTr="00E32F6F">
        <w:tc>
          <w:tcPr>
            <w:tcW w:w="2875" w:type="dxa"/>
          </w:tcPr>
          <w:p w14:paraId="6069A3D0" w14:textId="77777777" w:rsidR="00822059" w:rsidRPr="005D036B" w:rsidRDefault="00822059" w:rsidP="00E32F6F">
            <w:pPr>
              <w:rPr>
                <w:rFonts w:ascii="Courier New" w:hAnsi="Courier New" w:cs="Courier New"/>
              </w:rPr>
            </w:pPr>
            <w:r>
              <w:rPr>
                <w:rFonts w:ascii="Courier New" w:hAnsi="Courier New" w:cs="Courier New"/>
              </w:rPr>
              <w:t>Size</w:t>
            </w:r>
          </w:p>
        </w:tc>
        <w:tc>
          <w:tcPr>
            <w:tcW w:w="6475" w:type="dxa"/>
          </w:tcPr>
          <w:p w14:paraId="4FBE54FA" w14:textId="77777777" w:rsidR="00822059" w:rsidRPr="005D036B" w:rsidRDefault="00822059" w:rsidP="00E32F6F">
            <w:pPr>
              <w:rPr>
                <w:rFonts w:ascii="Courier New" w:hAnsi="Courier New" w:cs="Courier New"/>
              </w:rPr>
            </w:pPr>
            <w:r>
              <w:rPr>
                <w:rFonts w:ascii="Courier New" w:hAnsi="Courier New" w:cs="Courier New"/>
              </w:rPr>
              <w:t>m3.medium</w:t>
            </w:r>
            <w:r w:rsidDel="00DF5A15">
              <w:rPr>
                <w:rFonts w:ascii="Courier New" w:hAnsi="Courier New" w:cs="Courier New"/>
              </w:rPr>
              <w:t xml:space="preserve"> </w:t>
            </w:r>
          </w:p>
        </w:tc>
      </w:tr>
      <w:tr w:rsidR="00822059" w14:paraId="2B6500D2" w14:textId="77777777" w:rsidTr="00E32F6F">
        <w:tc>
          <w:tcPr>
            <w:tcW w:w="2875" w:type="dxa"/>
          </w:tcPr>
          <w:p w14:paraId="42DAB0E2" w14:textId="77777777" w:rsidR="00822059" w:rsidRDefault="00822059" w:rsidP="00E32F6F">
            <w:pPr>
              <w:rPr>
                <w:rFonts w:ascii="Courier New" w:hAnsi="Courier New" w:cs="Courier New"/>
              </w:rPr>
            </w:pPr>
            <w:r>
              <w:rPr>
                <w:rFonts w:ascii="Courier New" w:hAnsi="Courier New" w:cs="Courier New"/>
              </w:rPr>
              <w:t>AMI</w:t>
            </w:r>
          </w:p>
        </w:tc>
        <w:tc>
          <w:tcPr>
            <w:tcW w:w="6475" w:type="dxa"/>
          </w:tcPr>
          <w:p w14:paraId="5AC0A41E" w14:textId="77777777" w:rsidR="00822059" w:rsidRDefault="00822059" w:rsidP="00E32F6F">
            <w:pPr>
              <w:rPr>
                <w:rFonts w:ascii="Courier New" w:hAnsi="Courier New" w:cs="Courier New"/>
              </w:rPr>
            </w:pPr>
          </w:p>
        </w:tc>
      </w:tr>
      <w:tr w:rsidR="00822059" w14:paraId="77C479A1" w14:textId="77777777" w:rsidTr="00E32F6F">
        <w:tc>
          <w:tcPr>
            <w:tcW w:w="2875" w:type="dxa"/>
          </w:tcPr>
          <w:p w14:paraId="5CDD3DAC" w14:textId="77777777" w:rsidR="00822059" w:rsidRDefault="00822059" w:rsidP="00E32F6F">
            <w:pPr>
              <w:rPr>
                <w:rFonts w:ascii="Courier New" w:hAnsi="Courier New" w:cs="Courier New"/>
              </w:rPr>
            </w:pPr>
            <w:r>
              <w:rPr>
                <w:rFonts w:ascii="Courier New" w:hAnsi="Courier New" w:cs="Courier New"/>
              </w:rPr>
              <w:t>Stack</w:t>
            </w:r>
          </w:p>
        </w:tc>
        <w:tc>
          <w:tcPr>
            <w:tcW w:w="6475" w:type="dxa"/>
          </w:tcPr>
          <w:p w14:paraId="2E93D0F8" w14:textId="77777777" w:rsidR="00822059" w:rsidRDefault="00822059" w:rsidP="00E32F6F">
            <w:pPr>
              <w:rPr>
                <w:rFonts w:ascii="Courier New" w:hAnsi="Courier New" w:cs="Courier New"/>
              </w:rPr>
            </w:pPr>
            <w:r>
              <w:rPr>
                <w:rFonts w:ascii="Courier New" w:hAnsi="Courier New" w:cs="Courier New"/>
              </w:rPr>
              <w:t>Linux</w:t>
            </w:r>
            <w:r w:rsidDel="00DF5A15">
              <w:rPr>
                <w:rFonts w:ascii="Courier New" w:hAnsi="Courier New" w:cs="Courier New"/>
              </w:rPr>
              <w:t xml:space="preserve"> </w:t>
            </w:r>
          </w:p>
        </w:tc>
      </w:tr>
      <w:tr w:rsidR="00822059" w14:paraId="731F3BE8" w14:textId="77777777" w:rsidTr="00E32F6F">
        <w:tc>
          <w:tcPr>
            <w:tcW w:w="2875" w:type="dxa"/>
          </w:tcPr>
          <w:p w14:paraId="477B16E4" w14:textId="77777777" w:rsidR="00822059" w:rsidRDefault="00822059" w:rsidP="00E32F6F">
            <w:pPr>
              <w:rPr>
                <w:rFonts w:ascii="Courier New" w:hAnsi="Courier New" w:cs="Courier New"/>
              </w:rPr>
            </w:pPr>
            <w:r>
              <w:rPr>
                <w:rFonts w:ascii="Courier New" w:hAnsi="Courier New" w:cs="Courier New"/>
              </w:rPr>
              <w:t>Services</w:t>
            </w:r>
          </w:p>
        </w:tc>
        <w:tc>
          <w:tcPr>
            <w:tcW w:w="6475" w:type="dxa"/>
          </w:tcPr>
          <w:p w14:paraId="5829F6FA" w14:textId="77777777" w:rsidR="00822059" w:rsidRPr="00DC07DD" w:rsidRDefault="00822059" w:rsidP="00E32F6F">
            <w:pPr>
              <w:pStyle w:val="ListParagraph"/>
              <w:numPr>
                <w:ilvl w:val="0"/>
                <w:numId w:val="1"/>
              </w:numPr>
              <w:rPr>
                <w:rFonts w:ascii="Courier New" w:hAnsi="Courier New" w:cs="Courier New"/>
              </w:rPr>
            </w:pPr>
            <w:proofErr w:type="spellStart"/>
            <w:r>
              <w:rPr>
                <w:rFonts w:ascii="Courier New" w:hAnsi="Courier New" w:cs="Courier New"/>
              </w:rPr>
              <w:t>iptables</w:t>
            </w:r>
            <w:proofErr w:type="spellEnd"/>
            <w:r>
              <w:rPr>
                <w:rFonts w:ascii="Courier New" w:hAnsi="Courier New" w:cs="Courier New"/>
              </w:rPr>
              <w:t xml:space="preserve"> on</w:t>
            </w:r>
          </w:p>
          <w:p w14:paraId="5CF4BFF7" w14:textId="77777777" w:rsidR="00822059" w:rsidRPr="00DC07DD" w:rsidRDefault="00822059" w:rsidP="00E32F6F">
            <w:pPr>
              <w:pStyle w:val="ListParagraph"/>
              <w:numPr>
                <w:ilvl w:val="0"/>
                <w:numId w:val="1"/>
              </w:numPr>
              <w:rPr>
                <w:rFonts w:ascii="Courier New" w:hAnsi="Courier New" w:cs="Courier New"/>
              </w:rPr>
            </w:pPr>
            <w:r>
              <w:rPr>
                <w:rFonts w:ascii="Courier New" w:hAnsi="Courier New" w:cs="Courier New"/>
              </w:rPr>
              <w:t>i</w:t>
            </w:r>
            <w:r w:rsidRPr="00DC07DD">
              <w:rPr>
                <w:rFonts w:ascii="Courier New" w:hAnsi="Courier New" w:cs="Courier New"/>
              </w:rPr>
              <w:t>p6tables off</w:t>
            </w:r>
          </w:p>
          <w:p w14:paraId="34755D31" w14:textId="77777777" w:rsidR="00822059" w:rsidRDefault="00822059" w:rsidP="00E32F6F">
            <w:pPr>
              <w:pStyle w:val="ListParagraph"/>
              <w:numPr>
                <w:ilvl w:val="0"/>
                <w:numId w:val="1"/>
              </w:numPr>
              <w:rPr>
                <w:rFonts w:ascii="Courier New" w:hAnsi="Courier New" w:cs="Courier New"/>
              </w:rPr>
            </w:pPr>
            <w:proofErr w:type="spellStart"/>
            <w:r>
              <w:rPr>
                <w:rFonts w:ascii="Courier New" w:hAnsi="Courier New" w:cs="Courier New"/>
              </w:rPr>
              <w:t>s</w:t>
            </w:r>
            <w:r w:rsidRPr="00DC07DD">
              <w:rPr>
                <w:rFonts w:ascii="Courier New" w:hAnsi="Courier New" w:cs="Courier New"/>
              </w:rPr>
              <w:t>endmail</w:t>
            </w:r>
            <w:proofErr w:type="spellEnd"/>
            <w:r w:rsidRPr="00DC07DD">
              <w:rPr>
                <w:rFonts w:ascii="Courier New" w:hAnsi="Courier New" w:cs="Courier New"/>
              </w:rPr>
              <w:t xml:space="preserve"> off</w:t>
            </w:r>
          </w:p>
          <w:p w14:paraId="15850150" w14:textId="77777777" w:rsidR="00822059" w:rsidRDefault="00822059" w:rsidP="00E32F6F">
            <w:pPr>
              <w:pStyle w:val="ListParagraph"/>
              <w:numPr>
                <w:ilvl w:val="0"/>
                <w:numId w:val="1"/>
              </w:numPr>
              <w:rPr>
                <w:rFonts w:ascii="Courier New" w:hAnsi="Courier New" w:cs="Courier New"/>
              </w:rPr>
            </w:pPr>
            <w:proofErr w:type="spellStart"/>
            <w:r>
              <w:rPr>
                <w:rFonts w:ascii="Courier New" w:hAnsi="Courier New" w:cs="Courier New"/>
              </w:rPr>
              <w:t>crond</w:t>
            </w:r>
            <w:proofErr w:type="spellEnd"/>
            <w:r>
              <w:rPr>
                <w:rFonts w:ascii="Courier New" w:hAnsi="Courier New" w:cs="Courier New"/>
              </w:rPr>
              <w:t xml:space="preserve"> off</w:t>
            </w:r>
          </w:p>
          <w:p w14:paraId="2A900BBE" w14:textId="77777777" w:rsidR="00822059" w:rsidRPr="00DC07DD" w:rsidRDefault="00822059" w:rsidP="00E32F6F"/>
        </w:tc>
      </w:tr>
      <w:tr w:rsidR="00822059" w14:paraId="1C909161" w14:textId="77777777" w:rsidTr="00E32F6F">
        <w:tc>
          <w:tcPr>
            <w:tcW w:w="2875" w:type="dxa"/>
          </w:tcPr>
          <w:p w14:paraId="104A22DA" w14:textId="77777777" w:rsidR="00822059" w:rsidRPr="005D036B" w:rsidRDefault="00822059" w:rsidP="00E32F6F">
            <w:pPr>
              <w:rPr>
                <w:rFonts w:ascii="Courier New" w:hAnsi="Courier New" w:cs="Courier New"/>
              </w:rPr>
            </w:pPr>
            <w:r>
              <w:rPr>
                <w:rFonts w:ascii="Courier New" w:hAnsi="Courier New" w:cs="Courier New"/>
              </w:rPr>
              <w:t>IAM Role</w:t>
            </w:r>
          </w:p>
        </w:tc>
        <w:tc>
          <w:tcPr>
            <w:tcW w:w="6475" w:type="dxa"/>
          </w:tcPr>
          <w:p w14:paraId="0727CA82" w14:textId="77777777" w:rsidR="00822059" w:rsidRPr="005D036B" w:rsidRDefault="00822059" w:rsidP="00E32F6F">
            <w:pPr>
              <w:rPr>
                <w:rFonts w:ascii="Courier New" w:hAnsi="Courier New" w:cs="Courier New"/>
              </w:rPr>
            </w:pPr>
            <w:r>
              <w:rPr>
                <w:rFonts w:ascii="Courier New" w:hAnsi="Courier New" w:cs="Courier New"/>
              </w:rPr>
              <w:t>None</w:t>
            </w:r>
            <w:r w:rsidDel="00DF5A15">
              <w:rPr>
                <w:rFonts w:ascii="Courier New" w:hAnsi="Courier New" w:cs="Courier New"/>
              </w:rPr>
              <w:t xml:space="preserve"> </w:t>
            </w:r>
          </w:p>
        </w:tc>
      </w:tr>
      <w:tr w:rsidR="00822059" w14:paraId="28C02FB7" w14:textId="77777777" w:rsidTr="00E32F6F">
        <w:tc>
          <w:tcPr>
            <w:tcW w:w="2875" w:type="dxa"/>
          </w:tcPr>
          <w:p w14:paraId="7125F9E5" w14:textId="77777777" w:rsidR="00822059" w:rsidRDefault="00822059" w:rsidP="00E32F6F">
            <w:pPr>
              <w:rPr>
                <w:rFonts w:ascii="Courier New" w:hAnsi="Courier New" w:cs="Courier New"/>
              </w:rPr>
            </w:pPr>
            <w:r>
              <w:rPr>
                <w:rFonts w:ascii="Courier New" w:hAnsi="Courier New" w:cs="Courier New"/>
              </w:rPr>
              <w:t>Zone</w:t>
            </w:r>
          </w:p>
        </w:tc>
        <w:tc>
          <w:tcPr>
            <w:tcW w:w="6475" w:type="dxa"/>
          </w:tcPr>
          <w:p w14:paraId="58F0C737" w14:textId="77777777" w:rsidR="00822059" w:rsidRDefault="00822059" w:rsidP="00E32F6F">
            <w:pPr>
              <w:rPr>
                <w:rFonts w:ascii="Courier New" w:hAnsi="Courier New" w:cs="Courier New"/>
              </w:rPr>
            </w:pPr>
            <w:r>
              <w:rPr>
                <w:rFonts w:ascii="Courier New" w:hAnsi="Courier New" w:cs="Courier New"/>
              </w:rPr>
              <w:t>ap-southeast-1a</w:t>
            </w:r>
          </w:p>
          <w:p w14:paraId="28178118" w14:textId="77777777" w:rsidR="00822059" w:rsidRDefault="00822059" w:rsidP="00E32F6F">
            <w:pPr>
              <w:rPr>
                <w:rFonts w:ascii="Courier New" w:hAnsi="Courier New" w:cs="Courier New"/>
              </w:rPr>
            </w:pPr>
            <w:r>
              <w:rPr>
                <w:rFonts w:ascii="Courier New" w:hAnsi="Courier New" w:cs="Courier New"/>
              </w:rPr>
              <w:t>ap-southeast-1b</w:t>
            </w:r>
          </w:p>
        </w:tc>
      </w:tr>
      <w:tr w:rsidR="00822059" w14:paraId="2D425B38" w14:textId="77777777" w:rsidTr="00E32F6F">
        <w:tc>
          <w:tcPr>
            <w:tcW w:w="2875" w:type="dxa"/>
          </w:tcPr>
          <w:p w14:paraId="6FF34995" w14:textId="77777777" w:rsidR="00822059" w:rsidRDefault="00822059" w:rsidP="00E32F6F">
            <w:pPr>
              <w:rPr>
                <w:rFonts w:ascii="Courier New" w:hAnsi="Courier New" w:cs="Courier New"/>
              </w:rPr>
            </w:pPr>
            <w:r>
              <w:rPr>
                <w:rFonts w:ascii="Courier New" w:hAnsi="Courier New" w:cs="Courier New"/>
              </w:rPr>
              <w:t>Quantity</w:t>
            </w:r>
          </w:p>
        </w:tc>
        <w:tc>
          <w:tcPr>
            <w:tcW w:w="6475" w:type="dxa"/>
          </w:tcPr>
          <w:p w14:paraId="635ACB9E" w14:textId="77777777" w:rsidR="00822059" w:rsidRDefault="00822059" w:rsidP="00E32F6F">
            <w:pPr>
              <w:rPr>
                <w:rFonts w:ascii="Courier New" w:hAnsi="Courier New" w:cs="Courier New"/>
              </w:rPr>
            </w:pPr>
            <w:r>
              <w:rPr>
                <w:rFonts w:ascii="Courier New" w:hAnsi="Courier New" w:cs="Courier New"/>
              </w:rPr>
              <w:t>2</w:t>
            </w:r>
          </w:p>
        </w:tc>
      </w:tr>
      <w:tr w:rsidR="00822059" w14:paraId="5B16FB91" w14:textId="77777777" w:rsidTr="00E32F6F">
        <w:tc>
          <w:tcPr>
            <w:tcW w:w="2875" w:type="dxa"/>
          </w:tcPr>
          <w:p w14:paraId="65B23F9E" w14:textId="77777777" w:rsidR="00822059" w:rsidRDefault="00822059" w:rsidP="00E32F6F">
            <w:pPr>
              <w:rPr>
                <w:rFonts w:ascii="Courier New" w:hAnsi="Courier New" w:cs="Courier New"/>
              </w:rPr>
            </w:pPr>
            <w:r>
              <w:rPr>
                <w:rFonts w:ascii="Courier New" w:hAnsi="Courier New" w:cs="Courier New"/>
              </w:rPr>
              <w:t>Load balanced</w:t>
            </w:r>
          </w:p>
        </w:tc>
        <w:tc>
          <w:tcPr>
            <w:tcW w:w="6475" w:type="dxa"/>
          </w:tcPr>
          <w:p w14:paraId="023F8D28" w14:textId="77777777" w:rsidR="00822059" w:rsidRDefault="00822059" w:rsidP="00E32F6F">
            <w:pPr>
              <w:rPr>
                <w:rFonts w:ascii="Courier New" w:hAnsi="Courier New" w:cs="Courier New"/>
              </w:rPr>
            </w:pPr>
            <w:r>
              <w:rPr>
                <w:rFonts w:ascii="Courier New" w:hAnsi="Courier New" w:cs="Courier New"/>
              </w:rPr>
              <w:t>No</w:t>
            </w:r>
          </w:p>
        </w:tc>
      </w:tr>
      <w:tr w:rsidR="00822059" w14:paraId="2C3317C0" w14:textId="77777777" w:rsidTr="00E32F6F">
        <w:tc>
          <w:tcPr>
            <w:tcW w:w="2875" w:type="dxa"/>
          </w:tcPr>
          <w:p w14:paraId="1BBDC0D3" w14:textId="77777777" w:rsidR="00822059" w:rsidRDefault="00822059" w:rsidP="00E32F6F">
            <w:pPr>
              <w:rPr>
                <w:rFonts w:ascii="Courier New" w:hAnsi="Courier New" w:cs="Courier New"/>
              </w:rPr>
            </w:pPr>
            <w:r>
              <w:rPr>
                <w:rFonts w:ascii="Courier New" w:hAnsi="Courier New" w:cs="Courier New"/>
              </w:rPr>
              <w:t>Storage (Ephemeral)</w:t>
            </w:r>
          </w:p>
        </w:tc>
        <w:tc>
          <w:tcPr>
            <w:tcW w:w="6475" w:type="dxa"/>
          </w:tcPr>
          <w:p w14:paraId="599B0C48" w14:textId="77777777" w:rsidR="00822059" w:rsidRDefault="00822059" w:rsidP="00E32F6F">
            <w:pPr>
              <w:rPr>
                <w:rFonts w:ascii="Courier New" w:hAnsi="Courier New" w:cs="Courier New"/>
              </w:rPr>
            </w:pPr>
            <w:r>
              <w:rPr>
                <w:rFonts w:ascii="Courier New" w:hAnsi="Courier New" w:cs="Courier New"/>
              </w:rPr>
              <w:t>Root, 10GB</w:t>
            </w:r>
            <w:r w:rsidDel="00DF5A15">
              <w:rPr>
                <w:rFonts w:ascii="Courier New" w:hAnsi="Courier New" w:cs="Courier New"/>
              </w:rPr>
              <w:t xml:space="preserve"> </w:t>
            </w:r>
          </w:p>
        </w:tc>
      </w:tr>
      <w:tr w:rsidR="00822059" w:rsidRPr="00C864C4" w14:paraId="3850EE6E" w14:textId="77777777" w:rsidTr="00E32F6F">
        <w:tc>
          <w:tcPr>
            <w:tcW w:w="9350" w:type="dxa"/>
            <w:gridSpan w:val="2"/>
            <w:shd w:val="clear" w:color="auto" w:fill="8496B0" w:themeFill="text2" w:themeFillTint="99"/>
          </w:tcPr>
          <w:p w14:paraId="3F22E250" w14:textId="77777777" w:rsidR="00822059" w:rsidRPr="00C864C4" w:rsidRDefault="00822059" w:rsidP="00E32F6F">
            <w:pPr>
              <w:rPr>
                <w:rFonts w:ascii="Courier New" w:hAnsi="Courier New" w:cs="Courier New"/>
                <w:color w:val="FFFFFF" w:themeColor="background1"/>
              </w:rPr>
            </w:pPr>
          </w:p>
        </w:tc>
      </w:tr>
      <w:tr w:rsidR="00822059" w:rsidRPr="005D036B" w14:paraId="08FA291D" w14:textId="77777777" w:rsidTr="00E32F6F">
        <w:tc>
          <w:tcPr>
            <w:tcW w:w="2875" w:type="dxa"/>
            <w:shd w:val="clear" w:color="auto" w:fill="FFFFFF" w:themeFill="background1"/>
          </w:tcPr>
          <w:p w14:paraId="13D7C3DC" w14:textId="77777777" w:rsidR="00822059" w:rsidRPr="005D036B" w:rsidRDefault="00822059" w:rsidP="00E32F6F">
            <w:pPr>
              <w:rPr>
                <w:rFonts w:ascii="Courier New" w:hAnsi="Courier New" w:cs="Courier New"/>
              </w:rPr>
            </w:pPr>
            <w:r>
              <w:rPr>
                <w:rFonts w:ascii="Courier New" w:hAnsi="Courier New" w:cs="Courier New"/>
              </w:rPr>
              <w:t>Subnet</w:t>
            </w:r>
          </w:p>
        </w:tc>
        <w:tc>
          <w:tcPr>
            <w:tcW w:w="6475" w:type="dxa"/>
            <w:shd w:val="clear" w:color="auto" w:fill="FFFFFF" w:themeFill="background1"/>
          </w:tcPr>
          <w:p w14:paraId="578196DA" w14:textId="77777777" w:rsidR="00822059" w:rsidRDefault="00822059" w:rsidP="00E32F6F">
            <w:pPr>
              <w:rPr>
                <w:rFonts w:ascii="Courier New" w:hAnsi="Courier New" w:cs="Courier New"/>
              </w:rPr>
            </w:pPr>
            <w:r>
              <w:rPr>
                <w:rFonts w:ascii="Courier New" w:hAnsi="Courier New" w:cs="Courier New"/>
              </w:rPr>
              <w:t>foodida-vpc.dev1_PrivateAsubnet</w:t>
            </w:r>
            <w:r w:rsidDel="00DF5A15">
              <w:rPr>
                <w:rFonts w:ascii="Courier New" w:hAnsi="Courier New" w:cs="Courier New"/>
              </w:rPr>
              <w:t xml:space="preserve"> </w:t>
            </w:r>
          </w:p>
          <w:p w14:paraId="2185116C" w14:textId="77777777" w:rsidR="00822059" w:rsidRPr="005D036B" w:rsidRDefault="00822059" w:rsidP="00E32F6F">
            <w:pPr>
              <w:rPr>
                <w:rFonts w:ascii="Courier New" w:hAnsi="Courier New" w:cs="Courier New"/>
              </w:rPr>
            </w:pPr>
            <w:r>
              <w:rPr>
                <w:rFonts w:ascii="Courier New" w:hAnsi="Courier New" w:cs="Courier New"/>
              </w:rPr>
              <w:t>foodida-vpc.dev1_PrivateBsubnet</w:t>
            </w:r>
            <w:r w:rsidDel="00DF5A15">
              <w:rPr>
                <w:rFonts w:ascii="Courier New" w:hAnsi="Courier New" w:cs="Courier New"/>
              </w:rPr>
              <w:t xml:space="preserve"> </w:t>
            </w:r>
          </w:p>
        </w:tc>
      </w:tr>
      <w:tr w:rsidR="00822059" w:rsidRPr="005D036B" w14:paraId="158FEA3F" w14:textId="77777777" w:rsidTr="00E32F6F">
        <w:tc>
          <w:tcPr>
            <w:tcW w:w="2875" w:type="dxa"/>
            <w:shd w:val="clear" w:color="auto" w:fill="FFFFFF" w:themeFill="background1"/>
          </w:tcPr>
          <w:p w14:paraId="0007FEF4" w14:textId="77777777" w:rsidR="00822059" w:rsidRPr="005D036B" w:rsidRDefault="00822059" w:rsidP="00E32F6F">
            <w:pPr>
              <w:rPr>
                <w:rFonts w:ascii="Courier New" w:hAnsi="Courier New" w:cs="Courier New"/>
              </w:rPr>
            </w:pPr>
            <w:r>
              <w:rPr>
                <w:rFonts w:ascii="Courier New" w:hAnsi="Courier New" w:cs="Courier New"/>
              </w:rPr>
              <w:t>Security Group</w:t>
            </w:r>
          </w:p>
        </w:tc>
        <w:tc>
          <w:tcPr>
            <w:tcW w:w="6475" w:type="dxa"/>
            <w:shd w:val="clear" w:color="auto" w:fill="FFFFFF" w:themeFill="background1"/>
          </w:tcPr>
          <w:p w14:paraId="4DCC79B5" w14:textId="77777777" w:rsidR="00822059" w:rsidRDefault="00822059" w:rsidP="00E32F6F">
            <w:pPr>
              <w:rPr>
                <w:rFonts w:ascii="Courier New" w:hAnsi="Courier New" w:cs="Courier New"/>
              </w:rPr>
            </w:pPr>
            <w:r>
              <w:rPr>
                <w:rFonts w:ascii="Courier New" w:hAnsi="Courier New" w:cs="Courier New"/>
              </w:rPr>
              <w:t>foodida-vpc.dev1_DNS</w:t>
            </w:r>
          </w:p>
          <w:p w14:paraId="3865EEE5" w14:textId="77777777" w:rsidR="00822059" w:rsidRDefault="00822059" w:rsidP="00E32F6F">
            <w:pPr>
              <w:rPr>
                <w:rFonts w:ascii="Courier New" w:hAnsi="Courier New" w:cs="Courier New"/>
              </w:rPr>
            </w:pPr>
            <w:r>
              <w:rPr>
                <w:rFonts w:ascii="Courier New" w:hAnsi="Courier New" w:cs="Courier New"/>
              </w:rPr>
              <w:t>foodida-vpc.dev1_inf-core-local</w:t>
            </w:r>
          </w:p>
          <w:p w14:paraId="398A9C03" w14:textId="77777777" w:rsidR="00822059" w:rsidRPr="005D036B" w:rsidRDefault="00822059" w:rsidP="00E32F6F">
            <w:pPr>
              <w:rPr>
                <w:rFonts w:ascii="Courier New" w:hAnsi="Courier New" w:cs="Courier New"/>
              </w:rPr>
            </w:pPr>
            <w:r>
              <w:rPr>
                <w:rFonts w:ascii="Courier New" w:hAnsi="Courier New" w:cs="Courier New"/>
              </w:rPr>
              <w:t>foodida-vpc.dev1_inf-monitoring-local</w:t>
            </w:r>
            <w:r w:rsidDel="00DF5A15">
              <w:rPr>
                <w:rFonts w:ascii="Courier New" w:hAnsi="Courier New" w:cs="Courier New"/>
              </w:rPr>
              <w:t xml:space="preserve"> </w:t>
            </w:r>
          </w:p>
        </w:tc>
      </w:tr>
    </w:tbl>
    <w:p w14:paraId="0B40EB0F" w14:textId="77777777" w:rsidR="005F1AFA" w:rsidRDefault="005F1AFA" w:rsidP="005F1AFA"/>
    <w:p w14:paraId="552835A4" w14:textId="6D996D45" w:rsidR="00E27093" w:rsidRDefault="00E27093" w:rsidP="00E27093">
      <w:pPr>
        <w:pStyle w:val="Heading3"/>
      </w:pPr>
      <w:bookmarkStart w:id="122" w:name="_Toc421984137"/>
      <w:r>
        <w:lastRenderedPageBreak/>
        <w:t>Reverse</w:t>
      </w:r>
      <w:r w:rsidR="00482E81">
        <w:t xml:space="preserve"> Proxy</w:t>
      </w:r>
      <w:bookmarkEnd w:id="122"/>
      <w:r w:rsidR="00482E81">
        <w:t xml:space="preserve"> </w:t>
      </w:r>
    </w:p>
    <w:tbl>
      <w:tblPr>
        <w:tblStyle w:val="TableGrid"/>
        <w:tblW w:w="0" w:type="auto"/>
        <w:tblLook w:val="04A0" w:firstRow="1" w:lastRow="0" w:firstColumn="1" w:lastColumn="0" w:noHBand="0" w:noVBand="1"/>
      </w:tblPr>
      <w:tblGrid>
        <w:gridCol w:w="2875"/>
        <w:gridCol w:w="6475"/>
      </w:tblGrid>
      <w:tr w:rsidR="00E27093" w14:paraId="08887DD6" w14:textId="77777777" w:rsidTr="00E32F6F">
        <w:tc>
          <w:tcPr>
            <w:tcW w:w="2875" w:type="dxa"/>
            <w:shd w:val="clear" w:color="auto" w:fill="8496B0" w:themeFill="text2" w:themeFillTint="99"/>
          </w:tcPr>
          <w:p w14:paraId="029EBEE8" w14:textId="77777777" w:rsidR="00E27093" w:rsidRPr="005D036B" w:rsidRDefault="00E27093" w:rsidP="00E32F6F">
            <w:pPr>
              <w:rPr>
                <w:rFonts w:ascii="Courier New" w:hAnsi="Courier New" w:cs="Courier New"/>
                <w:color w:val="FFFFFF" w:themeColor="background1"/>
              </w:rPr>
            </w:pPr>
            <w:r w:rsidRPr="005D036B">
              <w:rPr>
                <w:rFonts w:ascii="Courier New" w:hAnsi="Courier New" w:cs="Courier New"/>
                <w:color w:val="FFFFFF" w:themeColor="background1"/>
              </w:rPr>
              <w:t>Info</w:t>
            </w:r>
          </w:p>
        </w:tc>
        <w:tc>
          <w:tcPr>
            <w:tcW w:w="6475" w:type="dxa"/>
            <w:shd w:val="clear" w:color="auto" w:fill="8496B0" w:themeFill="text2" w:themeFillTint="99"/>
          </w:tcPr>
          <w:p w14:paraId="1F0E7418" w14:textId="77777777" w:rsidR="00E27093" w:rsidRPr="005D036B" w:rsidRDefault="00E27093" w:rsidP="00E32F6F">
            <w:pPr>
              <w:rPr>
                <w:rFonts w:ascii="Courier New" w:hAnsi="Courier New" w:cs="Courier New"/>
                <w:color w:val="FFFFFF" w:themeColor="background1"/>
              </w:rPr>
            </w:pPr>
            <w:r w:rsidRPr="005D036B">
              <w:rPr>
                <w:rFonts w:ascii="Courier New" w:hAnsi="Courier New" w:cs="Courier New"/>
                <w:color w:val="FFFFFF" w:themeColor="background1"/>
              </w:rPr>
              <w:t>Value</w:t>
            </w:r>
          </w:p>
        </w:tc>
      </w:tr>
      <w:tr w:rsidR="00E27093" w14:paraId="00667E11" w14:textId="77777777" w:rsidTr="00E32F6F">
        <w:tc>
          <w:tcPr>
            <w:tcW w:w="2875" w:type="dxa"/>
          </w:tcPr>
          <w:p w14:paraId="77503F4C" w14:textId="77777777" w:rsidR="00E27093" w:rsidRDefault="00E27093" w:rsidP="00E32F6F">
            <w:pPr>
              <w:rPr>
                <w:rFonts w:ascii="Courier New" w:hAnsi="Courier New" w:cs="Courier New"/>
              </w:rPr>
            </w:pPr>
            <w:r>
              <w:rPr>
                <w:rFonts w:ascii="Courier New" w:hAnsi="Courier New" w:cs="Courier New"/>
              </w:rPr>
              <w:t>Name</w:t>
            </w:r>
          </w:p>
        </w:tc>
        <w:tc>
          <w:tcPr>
            <w:tcW w:w="6475" w:type="dxa"/>
          </w:tcPr>
          <w:p w14:paraId="5C994E87" w14:textId="79A166AD" w:rsidR="00E27093" w:rsidRDefault="00E27093" w:rsidP="00E32F6F">
            <w:pPr>
              <w:rPr>
                <w:rFonts w:ascii="Courier New" w:hAnsi="Courier New" w:cs="Courier New"/>
              </w:rPr>
            </w:pPr>
          </w:p>
        </w:tc>
      </w:tr>
      <w:tr w:rsidR="00E27093" w14:paraId="58442462" w14:textId="77777777" w:rsidTr="00E32F6F">
        <w:tc>
          <w:tcPr>
            <w:tcW w:w="2875" w:type="dxa"/>
          </w:tcPr>
          <w:p w14:paraId="76FF10AA" w14:textId="77777777" w:rsidR="00E27093" w:rsidRPr="005D036B" w:rsidRDefault="00E27093" w:rsidP="00E32F6F">
            <w:pPr>
              <w:rPr>
                <w:rFonts w:ascii="Courier New" w:hAnsi="Courier New" w:cs="Courier New"/>
              </w:rPr>
            </w:pPr>
            <w:r>
              <w:rPr>
                <w:rFonts w:ascii="Courier New" w:hAnsi="Courier New" w:cs="Courier New"/>
              </w:rPr>
              <w:t>Size</w:t>
            </w:r>
          </w:p>
        </w:tc>
        <w:tc>
          <w:tcPr>
            <w:tcW w:w="6475" w:type="dxa"/>
          </w:tcPr>
          <w:p w14:paraId="322F3655" w14:textId="3FED060E" w:rsidR="00E27093" w:rsidRPr="005D036B" w:rsidRDefault="00E27093" w:rsidP="00E32F6F">
            <w:pPr>
              <w:rPr>
                <w:rFonts w:ascii="Courier New" w:hAnsi="Courier New" w:cs="Courier New"/>
              </w:rPr>
            </w:pPr>
          </w:p>
        </w:tc>
      </w:tr>
      <w:tr w:rsidR="00E27093" w14:paraId="1D5DB6FE" w14:textId="77777777" w:rsidTr="00E32F6F">
        <w:tc>
          <w:tcPr>
            <w:tcW w:w="2875" w:type="dxa"/>
          </w:tcPr>
          <w:p w14:paraId="4934A4B5" w14:textId="77777777" w:rsidR="00E27093" w:rsidRDefault="00E27093" w:rsidP="00E32F6F">
            <w:pPr>
              <w:rPr>
                <w:rFonts w:ascii="Courier New" w:hAnsi="Courier New" w:cs="Courier New"/>
              </w:rPr>
            </w:pPr>
            <w:r>
              <w:rPr>
                <w:rFonts w:ascii="Courier New" w:hAnsi="Courier New" w:cs="Courier New"/>
              </w:rPr>
              <w:t>AMI</w:t>
            </w:r>
          </w:p>
        </w:tc>
        <w:tc>
          <w:tcPr>
            <w:tcW w:w="6475" w:type="dxa"/>
          </w:tcPr>
          <w:p w14:paraId="039F9D2F" w14:textId="030E2487" w:rsidR="00E27093" w:rsidRDefault="00E27093" w:rsidP="00E32F6F">
            <w:pPr>
              <w:rPr>
                <w:rFonts w:ascii="Courier New" w:hAnsi="Courier New" w:cs="Courier New"/>
              </w:rPr>
            </w:pPr>
          </w:p>
        </w:tc>
      </w:tr>
      <w:tr w:rsidR="00E27093" w14:paraId="693E0C8A" w14:textId="77777777" w:rsidTr="00E32F6F">
        <w:tc>
          <w:tcPr>
            <w:tcW w:w="2875" w:type="dxa"/>
          </w:tcPr>
          <w:p w14:paraId="2F41FA7A" w14:textId="77777777" w:rsidR="00E27093" w:rsidRDefault="00E27093" w:rsidP="00E32F6F">
            <w:pPr>
              <w:rPr>
                <w:rFonts w:ascii="Courier New" w:hAnsi="Courier New" w:cs="Courier New"/>
              </w:rPr>
            </w:pPr>
            <w:r>
              <w:rPr>
                <w:rFonts w:ascii="Courier New" w:hAnsi="Courier New" w:cs="Courier New"/>
              </w:rPr>
              <w:t>Stack</w:t>
            </w:r>
          </w:p>
        </w:tc>
        <w:tc>
          <w:tcPr>
            <w:tcW w:w="6475" w:type="dxa"/>
          </w:tcPr>
          <w:p w14:paraId="1132E9BF" w14:textId="509BEF90" w:rsidR="00E27093" w:rsidRDefault="00E27093" w:rsidP="00E32F6F">
            <w:pPr>
              <w:rPr>
                <w:rFonts w:ascii="Courier New" w:hAnsi="Courier New" w:cs="Courier New"/>
              </w:rPr>
            </w:pPr>
          </w:p>
        </w:tc>
      </w:tr>
      <w:tr w:rsidR="00E27093" w14:paraId="5BE92463" w14:textId="77777777" w:rsidTr="00E32F6F">
        <w:tc>
          <w:tcPr>
            <w:tcW w:w="2875" w:type="dxa"/>
          </w:tcPr>
          <w:p w14:paraId="0C740744" w14:textId="77777777" w:rsidR="00E27093" w:rsidRDefault="00E27093" w:rsidP="00E32F6F">
            <w:pPr>
              <w:rPr>
                <w:rFonts w:ascii="Courier New" w:hAnsi="Courier New" w:cs="Courier New"/>
              </w:rPr>
            </w:pPr>
            <w:r>
              <w:rPr>
                <w:rFonts w:ascii="Courier New" w:hAnsi="Courier New" w:cs="Courier New"/>
              </w:rPr>
              <w:t>Services</w:t>
            </w:r>
          </w:p>
        </w:tc>
        <w:tc>
          <w:tcPr>
            <w:tcW w:w="6475" w:type="dxa"/>
          </w:tcPr>
          <w:p w14:paraId="6073F775" w14:textId="09423AB7" w:rsidR="00E27093" w:rsidRPr="00DC07DD" w:rsidRDefault="00E27093" w:rsidP="00822059">
            <w:pPr>
              <w:pStyle w:val="ListParagraph"/>
              <w:ind w:left="360"/>
              <w:rPr>
                <w:rFonts w:ascii="Courier New" w:hAnsi="Courier New" w:cs="Courier New"/>
              </w:rPr>
            </w:pPr>
          </w:p>
        </w:tc>
      </w:tr>
      <w:tr w:rsidR="00E27093" w14:paraId="46350161" w14:textId="77777777" w:rsidTr="00E32F6F">
        <w:tc>
          <w:tcPr>
            <w:tcW w:w="2875" w:type="dxa"/>
          </w:tcPr>
          <w:p w14:paraId="1A25BE7D" w14:textId="77777777" w:rsidR="00E27093" w:rsidRPr="005D036B" w:rsidRDefault="00E27093" w:rsidP="00E32F6F">
            <w:pPr>
              <w:rPr>
                <w:rFonts w:ascii="Courier New" w:hAnsi="Courier New" w:cs="Courier New"/>
              </w:rPr>
            </w:pPr>
            <w:r>
              <w:rPr>
                <w:rFonts w:ascii="Courier New" w:hAnsi="Courier New" w:cs="Courier New"/>
              </w:rPr>
              <w:t>IAM Role</w:t>
            </w:r>
          </w:p>
        </w:tc>
        <w:tc>
          <w:tcPr>
            <w:tcW w:w="6475" w:type="dxa"/>
          </w:tcPr>
          <w:p w14:paraId="350970B1" w14:textId="4CD328F7" w:rsidR="00E27093" w:rsidRPr="005D036B" w:rsidRDefault="00E27093" w:rsidP="00E32F6F">
            <w:pPr>
              <w:rPr>
                <w:rFonts w:ascii="Courier New" w:hAnsi="Courier New" w:cs="Courier New"/>
              </w:rPr>
            </w:pPr>
          </w:p>
        </w:tc>
      </w:tr>
      <w:tr w:rsidR="00E27093" w14:paraId="27DF3C66" w14:textId="77777777" w:rsidTr="00E32F6F">
        <w:tc>
          <w:tcPr>
            <w:tcW w:w="2875" w:type="dxa"/>
          </w:tcPr>
          <w:p w14:paraId="7A82C039" w14:textId="77777777" w:rsidR="00E27093" w:rsidRDefault="00E27093" w:rsidP="00E32F6F">
            <w:pPr>
              <w:rPr>
                <w:rFonts w:ascii="Courier New" w:hAnsi="Courier New" w:cs="Courier New"/>
              </w:rPr>
            </w:pPr>
            <w:r>
              <w:rPr>
                <w:rFonts w:ascii="Courier New" w:hAnsi="Courier New" w:cs="Courier New"/>
              </w:rPr>
              <w:t>Zone</w:t>
            </w:r>
          </w:p>
        </w:tc>
        <w:tc>
          <w:tcPr>
            <w:tcW w:w="6475" w:type="dxa"/>
          </w:tcPr>
          <w:p w14:paraId="1DC4F45C" w14:textId="5BD76532" w:rsidR="00E27093" w:rsidRDefault="00E27093" w:rsidP="00E32F6F">
            <w:pPr>
              <w:rPr>
                <w:rFonts w:ascii="Courier New" w:hAnsi="Courier New" w:cs="Courier New"/>
              </w:rPr>
            </w:pPr>
          </w:p>
        </w:tc>
      </w:tr>
      <w:tr w:rsidR="00E27093" w14:paraId="0F358A83" w14:textId="77777777" w:rsidTr="00E32F6F">
        <w:tc>
          <w:tcPr>
            <w:tcW w:w="2875" w:type="dxa"/>
          </w:tcPr>
          <w:p w14:paraId="3A1CD9C4" w14:textId="77777777" w:rsidR="00E27093" w:rsidRDefault="00E27093" w:rsidP="00E32F6F">
            <w:pPr>
              <w:rPr>
                <w:rFonts w:ascii="Courier New" w:hAnsi="Courier New" w:cs="Courier New"/>
              </w:rPr>
            </w:pPr>
            <w:r>
              <w:rPr>
                <w:rFonts w:ascii="Courier New" w:hAnsi="Courier New" w:cs="Courier New"/>
              </w:rPr>
              <w:t>Quantity</w:t>
            </w:r>
          </w:p>
        </w:tc>
        <w:tc>
          <w:tcPr>
            <w:tcW w:w="6475" w:type="dxa"/>
          </w:tcPr>
          <w:p w14:paraId="7FDAFD54" w14:textId="7152045B" w:rsidR="00E27093" w:rsidRDefault="00E27093" w:rsidP="00E32F6F">
            <w:pPr>
              <w:rPr>
                <w:rFonts w:ascii="Courier New" w:hAnsi="Courier New" w:cs="Courier New"/>
              </w:rPr>
            </w:pPr>
          </w:p>
        </w:tc>
      </w:tr>
      <w:tr w:rsidR="00E27093" w14:paraId="1BDC0149" w14:textId="77777777" w:rsidTr="00E32F6F">
        <w:tc>
          <w:tcPr>
            <w:tcW w:w="2875" w:type="dxa"/>
          </w:tcPr>
          <w:p w14:paraId="140F74F8" w14:textId="77777777" w:rsidR="00E27093" w:rsidRDefault="00E27093" w:rsidP="00E32F6F">
            <w:pPr>
              <w:rPr>
                <w:rFonts w:ascii="Courier New" w:hAnsi="Courier New" w:cs="Courier New"/>
              </w:rPr>
            </w:pPr>
            <w:r>
              <w:rPr>
                <w:rFonts w:ascii="Courier New" w:hAnsi="Courier New" w:cs="Courier New"/>
              </w:rPr>
              <w:t>Load balanced</w:t>
            </w:r>
          </w:p>
        </w:tc>
        <w:tc>
          <w:tcPr>
            <w:tcW w:w="6475" w:type="dxa"/>
          </w:tcPr>
          <w:p w14:paraId="30071C78" w14:textId="727E050D" w:rsidR="00E27093" w:rsidRDefault="00E27093" w:rsidP="00E32F6F">
            <w:pPr>
              <w:rPr>
                <w:rFonts w:ascii="Courier New" w:hAnsi="Courier New" w:cs="Courier New"/>
              </w:rPr>
            </w:pPr>
          </w:p>
        </w:tc>
      </w:tr>
      <w:tr w:rsidR="00E27093" w14:paraId="1E7C5A5D" w14:textId="77777777" w:rsidTr="00E32F6F">
        <w:tc>
          <w:tcPr>
            <w:tcW w:w="2875" w:type="dxa"/>
          </w:tcPr>
          <w:p w14:paraId="622A1141" w14:textId="77777777" w:rsidR="00E27093" w:rsidRDefault="00E27093" w:rsidP="00E32F6F">
            <w:pPr>
              <w:rPr>
                <w:rFonts w:ascii="Courier New" w:hAnsi="Courier New" w:cs="Courier New"/>
              </w:rPr>
            </w:pPr>
            <w:r>
              <w:rPr>
                <w:rFonts w:ascii="Courier New" w:hAnsi="Courier New" w:cs="Courier New"/>
              </w:rPr>
              <w:t>Storage (Ephemeral)</w:t>
            </w:r>
          </w:p>
        </w:tc>
        <w:tc>
          <w:tcPr>
            <w:tcW w:w="6475" w:type="dxa"/>
          </w:tcPr>
          <w:p w14:paraId="02E4CC40" w14:textId="6794B670" w:rsidR="00E27093" w:rsidRDefault="00E27093" w:rsidP="00E32F6F">
            <w:pPr>
              <w:rPr>
                <w:rFonts w:ascii="Courier New" w:hAnsi="Courier New" w:cs="Courier New"/>
              </w:rPr>
            </w:pPr>
          </w:p>
        </w:tc>
      </w:tr>
      <w:tr w:rsidR="00E27093" w:rsidRPr="00C864C4" w14:paraId="50BC5DF5" w14:textId="77777777" w:rsidTr="00E32F6F">
        <w:tc>
          <w:tcPr>
            <w:tcW w:w="9350" w:type="dxa"/>
            <w:gridSpan w:val="2"/>
            <w:shd w:val="clear" w:color="auto" w:fill="8496B0" w:themeFill="text2" w:themeFillTint="99"/>
          </w:tcPr>
          <w:p w14:paraId="23A37496" w14:textId="77777777" w:rsidR="00E27093" w:rsidRPr="00C864C4" w:rsidRDefault="00E27093" w:rsidP="00E32F6F">
            <w:pPr>
              <w:rPr>
                <w:rFonts w:ascii="Courier New" w:hAnsi="Courier New" w:cs="Courier New"/>
                <w:color w:val="FFFFFF" w:themeColor="background1"/>
              </w:rPr>
            </w:pPr>
            <w:r>
              <w:rPr>
                <w:rFonts w:ascii="Courier New" w:hAnsi="Courier New" w:cs="Courier New"/>
                <w:color w:val="FFFFFF" w:themeColor="background1"/>
              </w:rPr>
              <w:t>eth0</w:t>
            </w:r>
          </w:p>
        </w:tc>
      </w:tr>
      <w:tr w:rsidR="00E27093" w:rsidRPr="005D036B" w14:paraId="6E949D34" w14:textId="77777777" w:rsidTr="00E32F6F">
        <w:tc>
          <w:tcPr>
            <w:tcW w:w="2875" w:type="dxa"/>
            <w:shd w:val="clear" w:color="auto" w:fill="FFFFFF" w:themeFill="background1"/>
          </w:tcPr>
          <w:p w14:paraId="656D5412" w14:textId="77777777" w:rsidR="00E27093" w:rsidRPr="005D036B" w:rsidRDefault="00E27093" w:rsidP="00E32F6F">
            <w:pPr>
              <w:rPr>
                <w:rFonts w:ascii="Courier New" w:hAnsi="Courier New" w:cs="Courier New"/>
              </w:rPr>
            </w:pPr>
            <w:r>
              <w:rPr>
                <w:rFonts w:ascii="Courier New" w:hAnsi="Courier New" w:cs="Courier New"/>
              </w:rPr>
              <w:t>Subnet</w:t>
            </w:r>
          </w:p>
        </w:tc>
        <w:tc>
          <w:tcPr>
            <w:tcW w:w="6475" w:type="dxa"/>
            <w:shd w:val="clear" w:color="auto" w:fill="FFFFFF" w:themeFill="background1"/>
          </w:tcPr>
          <w:p w14:paraId="48FEB5E3" w14:textId="4F27C41F" w:rsidR="00E27093" w:rsidRPr="005D036B" w:rsidRDefault="00E27093" w:rsidP="00E32F6F">
            <w:pPr>
              <w:rPr>
                <w:rFonts w:ascii="Courier New" w:hAnsi="Courier New" w:cs="Courier New"/>
              </w:rPr>
            </w:pPr>
          </w:p>
        </w:tc>
      </w:tr>
      <w:tr w:rsidR="00E27093" w:rsidRPr="005D036B" w14:paraId="125E073E" w14:textId="77777777" w:rsidTr="00E32F6F">
        <w:tc>
          <w:tcPr>
            <w:tcW w:w="2875" w:type="dxa"/>
            <w:shd w:val="clear" w:color="auto" w:fill="FFFFFF" w:themeFill="background1"/>
          </w:tcPr>
          <w:p w14:paraId="565FC8A1" w14:textId="77777777" w:rsidR="00E27093" w:rsidRPr="005D036B" w:rsidRDefault="00E27093" w:rsidP="00E32F6F">
            <w:pPr>
              <w:rPr>
                <w:rFonts w:ascii="Courier New" w:hAnsi="Courier New" w:cs="Courier New"/>
              </w:rPr>
            </w:pPr>
            <w:r>
              <w:rPr>
                <w:rFonts w:ascii="Courier New" w:hAnsi="Courier New" w:cs="Courier New"/>
              </w:rPr>
              <w:t>Security Group</w:t>
            </w:r>
          </w:p>
        </w:tc>
        <w:tc>
          <w:tcPr>
            <w:tcW w:w="6475" w:type="dxa"/>
            <w:shd w:val="clear" w:color="auto" w:fill="FFFFFF" w:themeFill="background1"/>
          </w:tcPr>
          <w:p w14:paraId="377804D4" w14:textId="439BC682" w:rsidR="00E27093" w:rsidRPr="005D036B" w:rsidRDefault="00E27093" w:rsidP="00E32F6F">
            <w:pPr>
              <w:rPr>
                <w:rFonts w:ascii="Courier New" w:hAnsi="Courier New" w:cs="Courier New"/>
              </w:rPr>
            </w:pPr>
          </w:p>
        </w:tc>
      </w:tr>
    </w:tbl>
    <w:p w14:paraId="3C48A147" w14:textId="54389CE3" w:rsidR="00E27093" w:rsidRDefault="00E27093" w:rsidP="00E27093">
      <w:pPr>
        <w:pStyle w:val="Heading3"/>
      </w:pPr>
      <w:bookmarkStart w:id="123" w:name="_Toc421984138"/>
      <w:r>
        <w:t>API Server</w:t>
      </w:r>
      <w:bookmarkEnd w:id="123"/>
    </w:p>
    <w:tbl>
      <w:tblPr>
        <w:tblStyle w:val="TableGrid"/>
        <w:tblW w:w="0" w:type="auto"/>
        <w:tblLook w:val="04A0" w:firstRow="1" w:lastRow="0" w:firstColumn="1" w:lastColumn="0" w:noHBand="0" w:noVBand="1"/>
      </w:tblPr>
      <w:tblGrid>
        <w:gridCol w:w="2875"/>
        <w:gridCol w:w="6475"/>
      </w:tblGrid>
      <w:tr w:rsidR="00E27093" w14:paraId="46356A4C" w14:textId="77777777" w:rsidTr="00E32F6F">
        <w:tc>
          <w:tcPr>
            <w:tcW w:w="2875" w:type="dxa"/>
            <w:shd w:val="clear" w:color="auto" w:fill="8496B0" w:themeFill="text2" w:themeFillTint="99"/>
          </w:tcPr>
          <w:p w14:paraId="495FECC5" w14:textId="77777777" w:rsidR="00E27093" w:rsidRPr="005D036B" w:rsidRDefault="00E27093" w:rsidP="00E32F6F">
            <w:pPr>
              <w:rPr>
                <w:rFonts w:ascii="Courier New" w:hAnsi="Courier New" w:cs="Courier New"/>
                <w:color w:val="FFFFFF" w:themeColor="background1"/>
              </w:rPr>
            </w:pPr>
            <w:r w:rsidRPr="005D036B">
              <w:rPr>
                <w:rFonts w:ascii="Courier New" w:hAnsi="Courier New" w:cs="Courier New"/>
                <w:color w:val="FFFFFF" w:themeColor="background1"/>
              </w:rPr>
              <w:t>Info</w:t>
            </w:r>
          </w:p>
        </w:tc>
        <w:tc>
          <w:tcPr>
            <w:tcW w:w="6475" w:type="dxa"/>
            <w:shd w:val="clear" w:color="auto" w:fill="8496B0" w:themeFill="text2" w:themeFillTint="99"/>
          </w:tcPr>
          <w:p w14:paraId="000B2274" w14:textId="77777777" w:rsidR="00E27093" w:rsidRPr="005D036B" w:rsidRDefault="00E27093" w:rsidP="00E32F6F">
            <w:pPr>
              <w:rPr>
                <w:rFonts w:ascii="Courier New" w:hAnsi="Courier New" w:cs="Courier New"/>
                <w:color w:val="FFFFFF" w:themeColor="background1"/>
              </w:rPr>
            </w:pPr>
            <w:r w:rsidRPr="005D036B">
              <w:rPr>
                <w:rFonts w:ascii="Courier New" w:hAnsi="Courier New" w:cs="Courier New"/>
                <w:color w:val="FFFFFF" w:themeColor="background1"/>
              </w:rPr>
              <w:t>Value</w:t>
            </w:r>
          </w:p>
        </w:tc>
      </w:tr>
      <w:tr w:rsidR="00E27093" w14:paraId="7386C3C0" w14:textId="77777777" w:rsidTr="00E32F6F">
        <w:tc>
          <w:tcPr>
            <w:tcW w:w="2875" w:type="dxa"/>
          </w:tcPr>
          <w:p w14:paraId="0A3BBB42" w14:textId="77777777" w:rsidR="00E27093" w:rsidRDefault="00E27093" w:rsidP="00E32F6F">
            <w:pPr>
              <w:rPr>
                <w:rFonts w:ascii="Courier New" w:hAnsi="Courier New" w:cs="Courier New"/>
              </w:rPr>
            </w:pPr>
            <w:r>
              <w:rPr>
                <w:rFonts w:ascii="Courier New" w:hAnsi="Courier New" w:cs="Courier New"/>
              </w:rPr>
              <w:t>Name</w:t>
            </w:r>
          </w:p>
        </w:tc>
        <w:tc>
          <w:tcPr>
            <w:tcW w:w="6475" w:type="dxa"/>
          </w:tcPr>
          <w:p w14:paraId="308B8554" w14:textId="4A1B3C9F" w:rsidR="00E27093" w:rsidRDefault="00E27093" w:rsidP="00E32F6F">
            <w:pPr>
              <w:rPr>
                <w:rFonts w:ascii="Courier New" w:hAnsi="Courier New" w:cs="Courier New"/>
              </w:rPr>
            </w:pPr>
          </w:p>
        </w:tc>
      </w:tr>
      <w:tr w:rsidR="00E27093" w14:paraId="6A6EE09B" w14:textId="77777777" w:rsidTr="00E32F6F">
        <w:tc>
          <w:tcPr>
            <w:tcW w:w="2875" w:type="dxa"/>
          </w:tcPr>
          <w:p w14:paraId="14108D98" w14:textId="77777777" w:rsidR="00E27093" w:rsidRPr="005D036B" w:rsidRDefault="00E27093" w:rsidP="00E32F6F">
            <w:pPr>
              <w:rPr>
                <w:rFonts w:ascii="Courier New" w:hAnsi="Courier New" w:cs="Courier New"/>
              </w:rPr>
            </w:pPr>
            <w:r>
              <w:rPr>
                <w:rFonts w:ascii="Courier New" w:hAnsi="Courier New" w:cs="Courier New"/>
              </w:rPr>
              <w:t>Size</w:t>
            </w:r>
          </w:p>
        </w:tc>
        <w:tc>
          <w:tcPr>
            <w:tcW w:w="6475" w:type="dxa"/>
          </w:tcPr>
          <w:p w14:paraId="5A14C8F9" w14:textId="11F17FF9" w:rsidR="00E27093" w:rsidRPr="005D036B" w:rsidRDefault="00E27093" w:rsidP="00E32F6F">
            <w:pPr>
              <w:rPr>
                <w:rFonts w:ascii="Courier New" w:hAnsi="Courier New" w:cs="Courier New"/>
              </w:rPr>
            </w:pPr>
          </w:p>
        </w:tc>
      </w:tr>
      <w:tr w:rsidR="00E27093" w14:paraId="59368DD0" w14:textId="77777777" w:rsidTr="00E32F6F">
        <w:tc>
          <w:tcPr>
            <w:tcW w:w="2875" w:type="dxa"/>
          </w:tcPr>
          <w:p w14:paraId="3AAB8695" w14:textId="77777777" w:rsidR="00E27093" w:rsidRDefault="00E27093" w:rsidP="00E32F6F">
            <w:pPr>
              <w:rPr>
                <w:rFonts w:ascii="Courier New" w:hAnsi="Courier New" w:cs="Courier New"/>
              </w:rPr>
            </w:pPr>
            <w:r>
              <w:rPr>
                <w:rFonts w:ascii="Courier New" w:hAnsi="Courier New" w:cs="Courier New"/>
              </w:rPr>
              <w:t>AMI</w:t>
            </w:r>
          </w:p>
        </w:tc>
        <w:tc>
          <w:tcPr>
            <w:tcW w:w="6475" w:type="dxa"/>
          </w:tcPr>
          <w:p w14:paraId="6156C7A9" w14:textId="78C72F9F" w:rsidR="00E27093" w:rsidRDefault="00E27093" w:rsidP="00E32F6F">
            <w:pPr>
              <w:rPr>
                <w:rFonts w:ascii="Courier New" w:hAnsi="Courier New" w:cs="Courier New"/>
              </w:rPr>
            </w:pPr>
          </w:p>
        </w:tc>
      </w:tr>
      <w:tr w:rsidR="00E27093" w14:paraId="417AAF2B" w14:textId="77777777" w:rsidTr="00E32F6F">
        <w:tc>
          <w:tcPr>
            <w:tcW w:w="2875" w:type="dxa"/>
          </w:tcPr>
          <w:p w14:paraId="1CEB423A" w14:textId="77777777" w:rsidR="00E27093" w:rsidRDefault="00E27093" w:rsidP="00E32F6F">
            <w:pPr>
              <w:rPr>
                <w:rFonts w:ascii="Courier New" w:hAnsi="Courier New" w:cs="Courier New"/>
              </w:rPr>
            </w:pPr>
            <w:r>
              <w:rPr>
                <w:rFonts w:ascii="Courier New" w:hAnsi="Courier New" w:cs="Courier New"/>
              </w:rPr>
              <w:t>Stack</w:t>
            </w:r>
          </w:p>
        </w:tc>
        <w:tc>
          <w:tcPr>
            <w:tcW w:w="6475" w:type="dxa"/>
          </w:tcPr>
          <w:p w14:paraId="0858607F" w14:textId="0C7AE17F" w:rsidR="00E27093" w:rsidRDefault="00E27093" w:rsidP="00E32F6F">
            <w:pPr>
              <w:rPr>
                <w:rFonts w:ascii="Courier New" w:hAnsi="Courier New" w:cs="Courier New"/>
              </w:rPr>
            </w:pPr>
          </w:p>
        </w:tc>
      </w:tr>
      <w:tr w:rsidR="00E27093" w14:paraId="097FB15E" w14:textId="77777777" w:rsidTr="00E32F6F">
        <w:tc>
          <w:tcPr>
            <w:tcW w:w="2875" w:type="dxa"/>
          </w:tcPr>
          <w:p w14:paraId="1A9EE5F5" w14:textId="77777777" w:rsidR="00E27093" w:rsidRDefault="00E27093" w:rsidP="00E32F6F">
            <w:pPr>
              <w:rPr>
                <w:rFonts w:ascii="Courier New" w:hAnsi="Courier New" w:cs="Courier New"/>
              </w:rPr>
            </w:pPr>
            <w:r>
              <w:rPr>
                <w:rFonts w:ascii="Courier New" w:hAnsi="Courier New" w:cs="Courier New"/>
              </w:rPr>
              <w:t>Services</w:t>
            </w:r>
          </w:p>
        </w:tc>
        <w:tc>
          <w:tcPr>
            <w:tcW w:w="6475" w:type="dxa"/>
          </w:tcPr>
          <w:p w14:paraId="1FF4B2E5" w14:textId="61298CFE" w:rsidR="00E27093" w:rsidRPr="00DC07DD" w:rsidRDefault="00E27093" w:rsidP="00E32F6F">
            <w:pPr>
              <w:pStyle w:val="ListParagraph"/>
              <w:numPr>
                <w:ilvl w:val="0"/>
                <w:numId w:val="1"/>
              </w:numPr>
              <w:rPr>
                <w:rFonts w:ascii="Courier New" w:hAnsi="Courier New" w:cs="Courier New"/>
              </w:rPr>
            </w:pPr>
          </w:p>
        </w:tc>
      </w:tr>
      <w:tr w:rsidR="00E27093" w14:paraId="37CD843E" w14:textId="77777777" w:rsidTr="00E32F6F">
        <w:tc>
          <w:tcPr>
            <w:tcW w:w="2875" w:type="dxa"/>
          </w:tcPr>
          <w:p w14:paraId="02C42324" w14:textId="77777777" w:rsidR="00E27093" w:rsidRPr="005D036B" w:rsidRDefault="00E27093" w:rsidP="00E32F6F">
            <w:pPr>
              <w:rPr>
                <w:rFonts w:ascii="Courier New" w:hAnsi="Courier New" w:cs="Courier New"/>
              </w:rPr>
            </w:pPr>
            <w:r>
              <w:rPr>
                <w:rFonts w:ascii="Courier New" w:hAnsi="Courier New" w:cs="Courier New"/>
              </w:rPr>
              <w:t>IAM Role</w:t>
            </w:r>
          </w:p>
        </w:tc>
        <w:tc>
          <w:tcPr>
            <w:tcW w:w="6475" w:type="dxa"/>
          </w:tcPr>
          <w:p w14:paraId="3984D433" w14:textId="1212CD89" w:rsidR="00E27093" w:rsidRPr="005D036B" w:rsidRDefault="00E27093" w:rsidP="00E32F6F">
            <w:pPr>
              <w:rPr>
                <w:rFonts w:ascii="Courier New" w:hAnsi="Courier New" w:cs="Courier New"/>
              </w:rPr>
            </w:pPr>
          </w:p>
        </w:tc>
      </w:tr>
      <w:tr w:rsidR="00E27093" w14:paraId="4388C5EA" w14:textId="77777777" w:rsidTr="00E32F6F">
        <w:tc>
          <w:tcPr>
            <w:tcW w:w="2875" w:type="dxa"/>
          </w:tcPr>
          <w:p w14:paraId="62571597" w14:textId="77777777" w:rsidR="00E27093" w:rsidRDefault="00E27093" w:rsidP="00E32F6F">
            <w:pPr>
              <w:rPr>
                <w:rFonts w:ascii="Courier New" w:hAnsi="Courier New" w:cs="Courier New"/>
              </w:rPr>
            </w:pPr>
            <w:r>
              <w:rPr>
                <w:rFonts w:ascii="Courier New" w:hAnsi="Courier New" w:cs="Courier New"/>
              </w:rPr>
              <w:t>Zone</w:t>
            </w:r>
          </w:p>
        </w:tc>
        <w:tc>
          <w:tcPr>
            <w:tcW w:w="6475" w:type="dxa"/>
          </w:tcPr>
          <w:p w14:paraId="676908F0" w14:textId="7663AB67" w:rsidR="00E27093" w:rsidRDefault="00E27093" w:rsidP="00E32F6F">
            <w:pPr>
              <w:rPr>
                <w:rFonts w:ascii="Courier New" w:hAnsi="Courier New" w:cs="Courier New"/>
              </w:rPr>
            </w:pPr>
          </w:p>
        </w:tc>
      </w:tr>
      <w:tr w:rsidR="00E27093" w14:paraId="047133B1" w14:textId="77777777" w:rsidTr="00E32F6F">
        <w:tc>
          <w:tcPr>
            <w:tcW w:w="2875" w:type="dxa"/>
          </w:tcPr>
          <w:p w14:paraId="711D7CF8" w14:textId="77777777" w:rsidR="00E27093" w:rsidRDefault="00E27093" w:rsidP="00E32F6F">
            <w:pPr>
              <w:rPr>
                <w:rFonts w:ascii="Courier New" w:hAnsi="Courier New" w:cs="Courier New"/>
              </w:rPr>
            </w:pPr>
            <w:r>
              <w:rPr>
                <w:rFonts w:ascii="Courier New" w:hAnsi="Courier New" w:cs="Courier New"/>
              </w:rPr>
              <w:t>Quantity</w:t>
            </w:r>
          </w:p>
        </w:tc>
        <w:tc>
          <w:tcPr>
            <w:tcW w:w="6475" w:type="dxa"/>
          </w:tcPr>
          <w:p w14:paraId="13502391" w14:textId="68B375D1" w:rsidR="00E27093" w:rsidRDefault="00E27093" w:rsidP="00E32F6F">
            <w:pPr>
              <w:rPr>
                <w:rFonts w:ascii="Courier New" w:hAnsi="Courier New" w:cs="Courier New"/>
              </w:rPr>
            </w:pPr>
          </w:p>
        </w:tc>
      </w:tr>
      <w:tr w:rsidR="00E27093" w14:paraId="446334B3" w14:textId="77777777" w:rsidTr="00E32F6F">
        <w:tc>
          <w:tcPr>
            <w:tcW w:w="2875" w:type="dxa"/>
          </w:tcPr>
          <w:p w14:paraId="05D8C1C1" w14:textId="77777777" w:rsidR="00E27093" w:rsidRDefault="00E27093" w:rsidP="00E32F6F">
            <w:pPr>
              <w:rPr>
                <w:rFonts w:ascii="Courier New" w:hAnsi="Courier New" w:cs="Courier New"/>
              </w:rPr>
            </w:pPr>
            <w:r>
              <w:rPr>
                <w:rFonts w:ascii="Courier New" w:hAnsi="Courier New" w:cs="Courier New"/>
              </w:rPr>
              <w:t>Load balanced</w:t>
            </w:r>
          </w:p>
        </w:tc>
        <w:tc>
          <w:tcPr>
            <w:tcW w:w="6475" w:type="dxa"/>
          </w:tcPr>
          <w:p w14:paraId="678DC248" w14:textId="47BBC63E" w:rsidR="00E27093" w:rsidRDefault="00E27093" w:rsidP="00E32F6F">
            <w:pPr>
              <w:rPr>
                <w:rFonts w:ascii="Courier New" w:hAnsi="Courier New" w:cs="Courier New"/>
              </w:rPr>
            </w:pPr>
          </w:p>
        </w:tc>
      </w:tr>
      <w:tr w:rsidR="00E27093" w14:paraId="300BF705" w14:textId="77777777" w:rsidTr="00E32F6F">
        <w:tc>
          <w:tcPr>
            <w:tcW w:w="2875" w:type="dxa"/>
          </w:tcPr>
          <w:p w14:paraId="2CE98A20" w14:textId="77777777" w:rsidR="00E27093" w:rsidRDefault="00E27093" w:rsidP="00E32F6F">
            <w:pPr>
              <w:rPr>
                <w:rFonts w:ascii="Courier New" w:hAnsi="Courier New" w:cs="Courier New"/>
              </w:rPr>
            </w:pPr>
            <w:r>
              <w:rPr>
                <w:rFonts w:ascii="Courier New" w:hAnsi="Courier New" w:cs="Courier New"/>
              </w:rPr>
              <w:t>Storage (Ephemeral)</w:t>
            </w:r>
          </w:p>
        </w:tc>
        <w:tc>
          <w:tcPr>
            <w:tcW w:w="6475" w:type="dxa"/>
          </w:tcPr>
          <w:p w14:paraId="1664B1F6" w14:textId="09B100E8" w:rsidR="00E27093" w:rsidRDefault="00E27093" w:rsidP="00E32F6F">
            <w:pPr>
              <w:rPr>
                <w:rFonts w:ascii="Courier New" w:hAnsi="Courier New" w:cs="Courier New"/>
              </w:rPr>
            </w:pPr>
          </w:p>
        </w:tc>
      </w:tr>
      <w:tr w:rsidR="00E27093" w:rsidRPr="00C864C4" w14:paraId="4A812EBB" w14:textId="77777777" w:rsidTr="00E32F6F">
        <w:tc>
          <w:tcPr>
            <w:tcW w:w="9350" w:type="dxa"/>
            <w:gridSpan w:val="2"/>
            <w:shd w:val="clear" w:color="auto" w:fill="8496B0" w:themeFill="text2" w:themeFillTint="99"/>
          </w:tcPr>
          <w:p w14:paraId="56104DB0" w14:textId="667C8997" w:rsidR="00E27093" w:rsidRPr="00C864C4" w:rsidRDefault="00E27093" w:rsidP="00E32F6F">
            <w:pPr>
              <w:rPr>
                <w:rFonts w:ascii="Courier New" w:hAnsi="Courier New" w:cs="Courier New"/>
                <w:color w:val="FFFFFF" w:themeColor="background1"/>
              </w:rPr>
            </w:pPr>
          </w:p>
        </w:tc>
      </w:tr>
      <w:tr w:rsidR="00E27093" w:rsidRPr="005D036B" w14:paraId="6DAF663C" w14:textId="77777777" w:rsidTr="00E32F6F">
        <w:tc>
          <w:tcPr>
            <w:tcW w:w="2875" w:type="dxa"/>
            <w:shd w:val="clear" w:color="auto" w:fill="FFFFFF" w:themeFill="background1"/>
          </w:tcPr>
          <w:p w14:paraId="58EA94F2" w14:textId="77777777" w:rsidR="00E27093" w:rsidRPr="005D036B" w:rsidRDefault="00E27093" w:rsidP="00E32F6F">
            <w:pPr>
              <w:rPr>
                <w:rFonts w:ascii="Courier New" w:hAnsi="Courier New" w:cs="Courier New"/>
              </w:rPr>
            </w:pPr>
            <w:r>
              <w:rPr>
                <w:rFonts w:ascii="Courier New" w:hAnsi="Courier New" w:cs="Courier New"/>
              </w:rPr>
              <w:t>Subnet</w:t>
            </w:r>
          </w:p>
        </w:tc>
        <w:tc>
          <w:tcPr>
            <w:tcW w:w="6475" w:type="dxa"/>
            <w:shd w:val="clear" w:color="auto" w:fill="FFFFFF" w:themeFill="background1"/>
          </w:tcPr>
          <w:p w14:paraId="364AC68A" w14:textId="52B7405E" w:rsidR="00E27093" w:rsidRPr="005D036B" w:rsidRDefault="00E27093" w:rsidP="00E32F6F">
            <w:pPr>
              <w:rPr>
                <w:rFonts w:ascii="Courier New" w:hAnsi="Courier New" w:cs="Courier New"/>
              </w:rPr>
            </w:pPr>
          </w:p>
        </w:tc>
      </w:tr>
      <w:tr w:rsidR="00E27093" w:rsidRPr="005D036B" w14:paraId="36109010" w14:textId="77777777" w:rsidTr="00E32F6F">
        <w:tc>
          <w:tcPr>
            <w:tcW w:w="2875" w:type="dxa"/>
            <w:shd w:val="clear" w:color="auto" w:fill="FFFFFF" w:themeFill="background1"/>
          </w:tcPr>
          <w:p w14:paraId="7CF1FE49" w14:textId="77777777" w:rsidR="00E27093" w:rsidRPr="005D036B" w:rsidRDefault="00E27093" w:rsidP="00E32F6F">
            <w:pPr>
              <w:rPr>
                <w:rFonts w:ascii="Courier New" w:hAnsi="Courier New" w:cs="Courier New"/>
              </w:rPr>
            </w:pPr>
            <w:r>
              <w:rPr>
                <w:rFonts w:ascii="Courier New" w:hAnsi="Courier New" w:cs="Courier New"/>
              </w:rPr>
              <w:t>Security Group</w:t>
            </w:r>
          </w:p>
        </w:tc>
        <w:tc>
          <w:tcPr>
            <w:tcW w:w="6475" w:type="dxa"/>
            <w:shd w:val="clear" w:color="auto" w:fill="FFFFFF" w:themeFill="background1"/>
          </w:tcPr>
          <w:p w14:paraId="68BD025D" w14:textId="5B2D402C" w:rsidR="00E27093" w:rsidRPr="005D036B" w:rsidRDefault="00E27093" w:rsidP="00E32F6F">
            <w:pPr>
              <w:rPr>
                <w:rFonts w:ascii="Courier New" w:hAnsi="Courier New" w:cs="Courier New"/>
              </w:rPr>
            </w:pPr>
          </w:p>
        </w:tc>
      </w:tr>
    </w:tbl>
    <w:p w14:paraId="34738D54" w14:textId="755D56D4" w:rsidR="00E27093" w:rsidRDefault="00E27093" w:rsidP="00E27093">
      <w:pPr>
        <w:pStyle w:val="Heading3"/>
      </w:pPr>
      <w:bookmarkStart w:id="124" w:name="_Toc421984139"/>
      <w:r>
        <w:t>SAP Server</w:t>
      </w:r>
      <w:bookmarkEnd w:id="124"/>
    </w:p>
    <w:tbl>
      <w:tblPr>
        <w:tblStyle w:val="TableGrid"/>
        <w:tblW w:w="0" w:type="auto"/>
        <w:tblLook w:val="04A0" w:firstRow="1" w:lastRow="0" w:firstColumn="1" w:lastColumn="0" w:noHBand="0" w:noVBand="1"/>
      </w:tblPr>
      <w:tblGrid>
        <w:gridCol w:w="2875"/>
        <w:gridCol w:w="6475"/>
      </w:tblGrid>
      <w:tr w:rsidR="00E27093" w14:paraId="7910CB93" w14:textId="77777777" w:rsidTr="00E32F6F">
        <w:tc>
          <w:tcPr>
            <w:tcW w:w="2875" w:type="dxa"/>
            <w:shd w:val="clear" w:color="auto" w:fill="8496B0" w:themeFill="text2" w:themeFillTint="99"/>
          </w:tcPr>
          <w:p w14:paraId="5001AF59" w14:textId="77777777" w:rsidR="00E27093" w:rsidRPr="005D036B" w:rsidRDefault="00E27093" w:rsidP="00E32F6F">
            <w:pPr>
              <w:rPr>
                <w:rFonts w:ascii="Courier New" w:hAnsi="Courier New" w:cs="Courier New"/>
                <w:color w:val="FFFFFF" w:themeColor="background1"/>
              </w:rPr>
            </w:pPr>
            <w:r w:rsidRPr="005D036B">
              <w:rPr>
                <w:rFonts w:ascii="Courier New" w:hAnsi="Courier New" w:cs="Courier New"/>
                <w:color w:val="FFFFFF" w:themeColor="background1"/>
              </w:rPr>
              <w:t>Info</w:t>
            </w:r>
          </w:p>
        </w:tc>
        <w:tc>
          <w:tcPr>
            <w:tcW w:w="6475" w:type="dxa"/>
            <w:shd w:val="clear" w:color="auto" w:fill="8496B0" w:themeFill="text2" w:themeFillTint="99"/>
          </w:tcPr>
          <w:p w14:paraId="6BB0CF62" w14:textId="77777777" w:rsidR="00E27093" w:rsidRPr="005D036B" w:rsidRDefault="00E27093" w:rsidP="00E32F6F">
            <w:pPr>
              <w:rPr>
                <w:rFonts w:ascii="Courier New" w:hAnsi="Courier New" w:cs="Courier New"/>
                <w:color w:val="FFFFFF" w:themeColor="background1"/>
              </w:rPr>
            </w:pPr>
            <w:r w:rsidRPr="005D036B">
              <w:rPr>
                <w:rFonts w:ascii="Courier New" w:hAnsi="Courier New" w:cs="Courier New"/>
                <w:color w:val="FFFFFF" w:themeColor="background1"/>
              </w:rPr>
              <w:t>Value</w:t>
            </w:r>
          </w:p>
        </w:tc>
      </w:tr>
      <w:tr w:rsidR="00E27093" w14:paraId="6C5CC486" w14:textId="77777777" w:rsidTr="00E32F6F">
        <w:tc>
          <w:tcPr>
            <w:tcW w:w="2875" w:type="dxa"/>
          </w:tcPr>
          <w:p w14:paraId="145EB2AD" w14:textId="77777777" w:rsidR="00E27093" w:rsidRDefault="00E27093" w:rsidP="00E32F6F">
            <w:pPr>
              <w:rPr>
                <w:rFonts w:ascii="Courier New" w:hAnsi="Courier New" w:cs="Courier New"/>
              </w:rPr>
            </w:pPr>
            <w:r>
              <w:rPr>
                <w:rFonts w:ascii="Courier New" w:hAnsi="Courier New" w:cs="Courier New"/>
              </w:rPr>
              <w:t>Name</w:t>
            </w:r>
          </w:p>
        </w:tc>
        <w:tc>
          <w:tcPr>
            <w:tcW w:w="6475" w:type="dxa"/>
          </w:tcPr>
          <w:p w14:paraId="0FF95C76" w14:textId="7203B2A5" w:rsidR="00E27093" w:rsidRDefault="00E27093" w:rsidP="00E32F6F">
            <w:pPr>
              <w:rPr>
                <w:rFonts w:ascii="Courier New" w:hAnsi="Courier New" w:cs="Courier New"/>
              </w:rPr>
            </w:pPr>
          </w:p>
        </w:tc>
      </w:tr>
      <w:tr w:rsidR="00E27093" w14:paraId="77AFD8A0" w14:textId="77777777" w:rsidTr="00E32F6F">
        <w:tc>
          <w:tcPr>
            <w:tcW w:w="2875" w:type="dxa"/>
          </w:tcPr>
          <w:p w14:paraId="3DEC4895" w14:textId="77777777" w:rsidR="00E27093" w:rsidRPr="005D036B" w:rsidRDefault="00E27093" w:rsidP="00E32F6F">
            <w:pPr>
              <w:rPr>
                <w:rFonts w:ascii="Courier New" w:hAnsi="Courier New" w:cs="Courier New"/>
              </w:rPr>
            </w:pPr>
            <w:r>
              <w:rPr>
                <w:rFonts w:ascii="Courier New" w:hAnsi="Courier New" w:cs="Courier New"/>
              </w:rPr>
              <w:t>Size</w:t>
            </w:r>
          </w:p>
        </w:tc>
        <w:tc>
          <w:tcPr>
            <w:tcW w:w="6475" w:type="dxa"/>
          </w:tcPr>
          <w:p w14:paraId="2CA9585E" w14:textId="12E95BE8" w:rsidR="00E27093" w:rsidRPr="005D036B" w:rsidRDefault="00E27093" w:rsidP="00E32F6F">
            <w:pPr>
              <w:rPr>
                <w:rFonts w:ascii="Courier New" w:hAnsi="Courier New" w:cs="Courier New"/>
              </w:rPr>
            </w:pPr>
          </w:p>
        </w:tc>
      </w:tr>
      <w:tr w:rsidR="00E27093" w14:paraId="074811D9" w14:textId="77777777" w:rsidTr="00E32F6F">
        <w:tc>
          <w:tcPr>
            <w:tcW w:w="2875" w:type="dxa"/>
          </w:tcPr>
          <w:p w14:paraId="30166118" w14:textId="77777777" w:rsidR="00E27093" w:rsidRDefault="00E27093" w:rsidP="00E32F6F">
            <w:pPr>
              <w:rPr>
                <w:rFonts w:ascii="Courier New" w:hAnsi="Courier New" w:cs="Courier New"/>
              </w:rPr>
            </w:pPr>
            <w:r>
              <w:rPr>
                <w:rFonts w:ascii="Courier New" w:hAnsi="Courier New" w:cs="Courier New"/>
              </w:rPr>
              <w:t>AMI</w:t>
            </w:r>
          </w:p>
        </w:tc>
        <w:tc>
          <w:tcPr>
            <w:tcW w:w="6475" w:type="dxa"/>
          </w:tcPr>
          <w:p w14:paraId="6597B001" w14:textId="1D777F6B" w:rsidR="00E27093" w:rsidRDefault="00E27093" w:rsidP="00E32F6F">
            <w:pPr>
              <w:rPr>
                <w:rFonts w:ascii="Courier New" w:hAnsi="Courier New" w:cs="Courier New"/>
              </w:rPr>
            </w:pPr>
          </w:p>
        </w:tc>
      </w:tr>
      <w:tr w:rsidR="00E27093" w14:paraId="61F237CE" w14:textId="77777777" w:rsidTr="00E32F6F">
        <w:tc>
          <w:tcPr>
            <w:tcW w:w="2875" w:type="dxa"/>
          </w:tcPr>
          <w:p w14:paraId="72E1727E" w14:textId="77777777" w:rsidR="00E27093" w:rsidRDefault="00E27093" w:rsidP="00E32F6F">
            <w:pPr>
              <w:rPr>
                <w:rFonts w:ascii="Courier New" w:hAnsi="Courier New" w:cs="Courier New"/>
              </w:rPr>
            </w:pPr>
            <w:r>
              <w:rPr>
                <w:rFonts w:ascii="Courier New" w:hAnsi="Courier New" w:cs="Courier New"/>
              </w:rPr>
              <w:t>Stack</w:t>
            </w:r>
          </w:p>
        </w:tc>
        <w:tc>
          <w:tcPr>
            <w:tcW w:w="6475" w:type="dxa"/>
          </w:tcPr>
          <w:p w14:paraId="4DF2429C" w14:textId="0C5FDED3" w:rsidR="00E27093" w:rsidRDefault="00E27093" w:rsidP="00E32F6F">
            <w:pPr>
              <w:rPr>
                <w:rFonts w:ascii="Courier New" w:hAnsi="Courier New" w:cs="Courier New"/>
              </w:rPr>
            </w:pPr>
          </w:p>
        </w:tc>
      </w:tr>
      <w:tr w:rsidR="00E27093" w14:paraId="327B0BA9" w14:textId="77777777" w:rsidTr="00E32F6F">
        <w:tc>
          <w:tcPr>
            <w:tcW w:w="2875" w:type="dxa"/>
          </w:tcPr>
          <w:p w14:paraId="2453D193" w14:textId="77777777" w:rsidR="00E27093" w:rsidRDefault="00E27093" w:rsidP="00E32F6F">
            <w:pPr>
              <w:rPr>
                <w:rFonts w:ascii="Courier New" w:hAnsi="Courier New" w:cs="Courier New"/>
              </w:rPr>
            </w:pPr>
            <w:r>
              <w:rPr>
                <w:rFonts w:ascii="Courier New" w:hAnsi="Courier New" w:cs="Courier New"/>
              </w:rPr>
              <w:t>Services</w:t>
            </w:r>
          </w:p>
        </w:tc>
        <w:tc>
          <w:tcPr>
            <w:tcW w:w="6475" w:type="dxa"/>
          </w:tcPr>
          <w:p w14:paraId="5AC77FB4" w14:textId="54F40BE8" w:rsidR="00E27093" w:rsidRPr="00DC07DD" w:rsidRDefault="00E27093" w:rsidP="00E32F6F">
            <w:pPr>
              <w:pStyle w:val="ListParagraph"/>
              <w:numPr>
                <w:ilvl w:val="0"/>
                <w:numId w:val="1"/>
              </w:numPr>
              <w:rPr>
                <w:rFonts w:ascii="Courier New" w:hAnsi="Courier New" w:cs="Courier New"/>
              </w:rPr>
            </w:pPr>
          </w:p>
        </w:tc>
      </w:tr>
      <w:tr w:rsidR="00E27093" w14:paraId="48D4BCBE" w14:textId="77777777" w:rsidTr="00E32F6F">
        <w:tc>
          <w:tcPr>
            <w:tcW w:w="2875" w:type="dxa"/>
          </w:tcPr>
          <w:p w14:paraId="357B221F" w14:textId="77777777" w:rsidR="00E27093" w:rsidRPr="005D036B" w:rsidRDefault="00E27093" w:rsidP="00E32F6F">
            <w:pPr>
              <w:rPr>
                <w:rFonts w:ascii="Courier New" w:hAnsi="Courier New" w:cs="Courier New"/>
              </w:rPr>
            </w:pPr>
            <w:r>
              <w:rPr>
                <w:rFonts w:ascii="Courier New" w:hAnsi="Courier New" w:cs="Courier New"/>
              </w:rPr>
              <w:t>IAM Role</w:t>
            </w:r>
          </w:p>
        </w:tc>
        <w:tc>
          <w:tcPr>
            <w:tcW w:w="6475" w:type="dxa"/>
          </w:tcPr>
          <w:p w14:paraId="4FD8BCED" w14:textId="3179B985" w:rsidR="00E27093" w:rsidRPr="005D036B" w:rsidRDefault="00E27093" w:rsidP="00E32F6F">
            <w:pPr>
              <w:rPr>
                <w:rFonts w:ascii="Courier New" w:hAnsi="Courier New" w:cs="Courier New"/>
              </w:rPr>
            </w:pPr>
          </w:p>
        </w:tc>
      </w:tr>
      <w:tr w:rsidR="00E27093" w14:paraId="5C05C540" w14:textId="77777777" w:rsidTr="00E32F6F">
        <w:tc>
          <w:tcPr>
            <w:tcW w:w="2875" w:type="dxa"/>
          </w:tcPr>
          <w:p w14:paraId="2459AD67" w14:textId="77777777" w:rsidR="00E27093" w:rsidRDefault="00E27093" w:rsidP="00E32F6F">
            <w:pPr>
              <w:rPr>
                <w:rFonts w:ascii="Courier New" w:hAnsi="Courier New" w:cs="Courier New"/>
              </w:rPr>
            </w:pPr>
            <w:r>
              <w:rPr>
                <w:rFonts w:ascii="Courier New" w:hAnsi="Courier New" w:cs="Courier New"/>
              </w:rPr>
              <w:t>Zone</w:t>
            </w:r>
          </w:p>
        </w:tc>
        <w:tc>
          <w:tcPr>
            <w:tcW w:w="6475" w:type="dxa"/>
          </w:tcPr>
          <w:p w14:paraId="73BAB02E" w14:textId="25CEEEEC" w:rsidR="00E27093" w:rsidRDefault="00E27093" w:rsidP="00E32F6F">
            <w:pPr>
              <w:rPr>
                <w:rFonts w:ascii="Courier New" w:hAnsi="Courier New" w:cs="Courier New"/>
              </w:rPr>
            </w:pPr>
          </w:p>
        </w:tc>
      </w:tr>
      <w:tr w:rsidR="00E27093" w14:paraId="50BE8D93" w14:textId="77777777" w:rsidTr="00E32F6F">
        <w:tc>
          <w:tcPr>
            <w:tcW w:w="2875" w:type="dxa"/>
          </w:tcPr>
          <w:p w14:paraId="646D21DB" w14:textId="77777777" w:rsidR="00E27093" w:rsidRDefault="00E27093" w:rsidP="00E32F6F">
            <w:pPr>
              <w:rPr>
                <w:rFonts w:ascii="Courier New" w:hAnsi="Courier New" w:cs="Courier New"/>
              </w:rPr>
            </w:pPr>
            <w:r>
              <w:rPr>
                <w:rFonts w:ascii="Courier New" w:hAnsi="Courier New" w:cs="Courier New"/>
              </w:rPr>
              <w:t>Quantity</w:t>
            </w:r>
          </w:p>
        </w:tc>
        <w:tc>
          <w:tcPr>
            <w:tcW w:w="6475" w:type="dxa"/>
          </w:tcPr>
          <w:p w14:paraId="49B8C731" w14:textId="0EB091C7" w:rsidR="00E27093" w:rsidRDefault="00E27093" w:rsidP="00E32F6F">
            <w:pPr>
              <w:rPr>
                <w:rFonts w:ascii="Courier New" w:hAnsi="Courier New" w:cs="Courier New"/>
              </w:rPr>
            </w:pPr>
          </w:p>
        </w:tc>
      </w:tr>
      <w:tr w:rsidR="00E27093" w14:paraId="0FD098A2" w14:textId="77777777" w:rsidTr="00E32F6F">
        <w:tc>
          <w:tcPr>
            <w:tcW w:w="2875" w:type="dxa"/>
          </w:tcPr>
          <w:p w14:paraId="394A1406" w14:textId="77777777" w:rsidR="00E27093" w:rsidRDefault="00E27093" w:rsidP="00E32F6F">
            <w:pPr>
              <w:rPr>
                <w:rFonts w:ascii="Courier New" w:hAnsi="Courier New" w:cs="Courier New"/>
              </w:rPr>
            </w:pPr>
            <w:r>
              <w:rPr>
                <w:rFonts w:ascii="Courier New" w:hAnsi="Courier New" w:cs="Courier New"/>
              </w:rPr>
              <w:t>Load balanced</w:t>
            </w:r>
          </w:p>
        </w:tc>
        <w:tc>
          <w:tcPr>
            <w:tcW w:w="6475" w:type="dxa"/>
          </w:tcPr>
          <w:p w14:paraId="69EEF8ED" w14:textId="26D5420E" w:rsidR="00E27093" w:rsidRDefault="00E27093" w:rsidP="00E32F6F">
            <w:pPr>
              <w:rPr>
                <w:rFonts w:ascii="Courier New" w:hAnsi="Courier New" w:cs="Courier New"/>
              </w:rPr>
            </w:pPr>
          </w:p>
        </w:tc>
      </w:tr>
      <w:tr w:rsidR="00E27093" w14:paraId="6D38172B" w14:textId="77777777" w:rsidTr="00E32F6F">
        <w:tc>
          <w:tcPr>
            <w:tcW w:w="2875" w:type="dxa"/>
          </w:tcPr>
          <w:p w14:paraId="507C2DFB" w14:textId="77777777" w:rsidR="00E27093" w:rsidRDefault="00E27093" w:rsidP="00E32F6F">
            <w:pPr>
              <w:rPr>
                <w:rFonts w:ascii="Courier New" w:hAnsi="Courier New" w:cs="Courier New"/>
              </w:rPr>
            </w:pPr>
            <w:r>
              <w:rPr>
                <w:rFonts w:ascii="Courier New" w:hAnsi="Courier New" w:cs="Courier New"/>
              </w:rPr>
              <w:t>Storage (Ephemeral)</w:t>
            </w:r>
          </w:p>
        </w:tc>
        <w:tc>
          <w:tcPr>
            <w:tcW w:w="6475" w:type="dxa"/>
          </w:tcPr>
          <w:p w14:paraId="46FCD9B0" w14:textId="5E53E6DB" w:rsidR="00E27093" w:rsidRDefault="00E27093" w:rsidP="00E32F6F">
            <w:pPr>
              <w:rPr>
                <w:rFonts w:ascii="Courier New" w:hAnsi="Courier New" w:cs="Courier New"/>
              </w:rPr>
            </w:pPr>
          </w:p>
        </w:tc>
      </w:tr>
      <w:tr w:rsidR="00E27093" w:rsidRPr="00C864C4" w14:paraId="22086607" w14:textId="77777777" w:rsidTr="00E32F6F">
        <w:tc>
          <w:tcPr>
            <w:tcW w:w="9350" w:type="dxa"/>
            <w:gridSpan w:val="2"/>
            <w:shd w:val="clear" w:color="auto" w:fill="8496B0" w:themeFill="text2" w:themeFillTint="99"/>
          </w:tcPr>
          <w:p w14:paraId="1BDDAB7C" w14:textId="53CC3C3E" w:rsidR="00E27093" w:rsidRPr="00C864C4" w:rsidRDefault="00E27093" w:rsidP="00E32F6F">
            <w:pPr>
              <w:rPr>
                <w:rFonts w:ascii="Courier New" w:hAnsi="Courier New" w:cs="Courier New"/>
                <w:color w:val="FFFFFF" w:themeColor="background1"/>
              </w:rPr>
            </w:pPr>
          </w:p>
        </w:tc>
      </w:tr>
      <w:tr w:rsidR="00E27093" w:rsidRPr="005D036B" w14:paraId="0A06E9B9" w14:textId="77777777" w:rsidTr="00E32F6F">
        <w:tc>
          <w:tcPr>
            <w:tcW w:w="2875" w:type="dxa"/>
            <w:shd w:val="clear" w:color="auto" w:fill="FFFFFF" w:themeFill="background1"/>
          </w:tcPr>
          <w:p w14:paraId="373ED3F0" w14:textId="77777777" w:rsidR="00E27093" w:rsidRPr="005D036B" w:rsidRDefault="00E27093" w:rsidP="00E32F6F">
            <w:pPr>
              <w:rPr>
                <w:rFonts w:ascii="Courier New" w:hAnsi="Courier New" w:cs="Courier New"/>
              </w:rPr>
            </w:pPr>
            <w:r>
              <w:rPr>
                <w:rFonts w:ascii="Courier New" w:hAnsi="Courier New" w:cs="Courier New"/>
              </w:rPr>
              <w:t>Subnet</w:t>
            </w:r>
          </w:p>
        </w:tc>
        <w:tc>
          <w:tcPr>
            <w:tcW w:w="6475" w:type="dxa"/>
            <w:shd w:val="clear" w:color="auto" w:fill="FFFFFF" w:themeFill="background1"/>
          </w:tcPr>
          <w:p w14:paraId="6AB3AD29" w14:textId="5D300AD0" w:rsidR="00E27093" w:rsidRPr="005D036B" w:rsidRDefault="00E27093" w:rsidP="00E32F6F">
            <w:pPr>
              <w:rPr>
                <w:rFonts w:ascii="Courier New" w:hAnsi="Courier New" w:cs="Courier New"/>
              </w:rPr>
            </w:pPr>
          </w:p>
        </w:tc>
      </w:tr>
      <w:tr w:rsidR="00E27093" w:rsidRPr="005D036B" w14:paraId="6267FE71" w14:textId="77777777" w:rsidTr="00E32F6F">
        <w:tc>
          <w:tcPr>
            <w:tcW w:w="2875" w:type="dxa"/>
            <w:shd w:val="clear" w:color="auto" w:fill="FFFFFF" w:themeFill="background1"/>
          </w:tcPr>
          <w:p w14:paraId="46410851" w14:textId="77777777" w:rsidR="00E27093" w:rsidRPr="005D036B" w:rsidRDefault="00E27093" w:rsidP="00E32F6F">
            <w:pPr>
              <w:rPr>
                <w:rFonts w:ascii="Courier New" w:hAnsi="Courier New" w:cs="Courier New"/>
              </w:rPr>
            </w:pPr>
            <w:r>
              <w:rPr>
                <w:rFonts w:ascii="Courier New" w:hAnsi="Courier New" w:cs="Courier New"/>
              </w:rPr>
              <w:t>Security Group</w:t>
            </w:r>
          </w:p>
        </w:tc>
        <w:tc>
          <w:tcPr>
            <w:tcW w:w="6475" w:type="dxa"/>
            <w:shd w:val="clear" w:color="auto" w:fill="FFFFFF" w:themeFill="background1"/>
          </w:tcPr>
          <w:p w14:paraId="363D22AC" w14:textId="171BA3CF" w:rsidR="00E27093" w:rsidRPr="005D036B" w:rsidRDefault="00E27093" w:rsidP="00E32F6F">
            <w:pPr>
              <w:rPr>
                <w:rFonts w:ascii="Courier New" w:hAnsi="Courier New" w:cs="Courier New"/>
              </w:rPr>
            </w:pPr>
          </w:p>
        </w:tc>
      </w:tr>
    </w:tbl>
    <w:p w14:paraId="6E588661" w14:textId="77777777" w:rsidR="00E27093" w:rsidRDefault="00E27093" w:rsidP="00875EF1">
      <w:pPr>
        <w:pStyle w:val="Heading2"/>
      </w:pPr>
    </w:p>
    <w:p w14:paraId="3D056B08" w14:textId="11F7AB23" w:rsidR="005F1AFA" w:rsidRDefault="004547F5" w:rsidP="00875EF1">
      <w:pPr>
        <w:pStyle w:val="Heading2"/>
      </w:pPr>
      <w:bookmarkStart w:id="125" w:name="_Toc421984140"/>
      <w:r>
        <w:t>Relational Database Service (RDS)</w:t>
      </w:r>
      <w:r w:rsidR="0097571C">
        <w:t xml:space="preserve"> Specifications</w:t>
      </w:r>
      <w:bookmarkEnd w:id="125"/>
    </w:p>
    <w:p w14:paraId="3C5EEC94" w14:textId="77777777" w:rsidR="00822059" w:rsidRDefault="00822059" w:rsidP="00822059">
      <w:r>
        <w:t>Databases required in each environment.</w:t>
      </w:r>
    </w:p>
    <w:p w14:paraId="20A6BF69" w14:textId="77777777" w:rsidR="00822059" w:rsidRDefault="00822059" w:rsidP="00822059">
      <w:pPr>
        <w:pStyle w:val="Heading3"/>
        <w:numPr>
          <w:ilvl w:val="2"/>
          <w:numId w:val="0"/>
        </w:numPr>
        <w:spacing w:before="45"/>
        <w:ind w:left="284" w:hanging="284"/>
      </w:pPr>
      <w:bookmarkStart w:id="126" w:name="_Toc421959587"/>
      <w:bookmarkStart w:id="127" w:name="_Toc421984141"/>
      <w:r>
        <w:lastRenderedPageBreak/>
        <w:t>Database Subnet Groups</w:t>
      </w:r>
      <w:bookmarkEnd w:id="126"/>
      <w:bookmarkEnd w:id="127"/>
    </w:p>
    <w:p w14:paraId="3809EA39" w14:textId="77777777" w:rsidR="00822059" w:rsidRDefault="00822059" w:rsidP="00822059">
      <w:r>
        <w:t>DB subnet groups are required before database servers are created. We need one DB Subnet Group for our “services” subnets. The below database subnet group is created for each environment.</w:t>
      </w:r>
    </w:p>
    <w:tbl>
      <w:tblPr>
        <w:tblStyle w:val="TableGrid"/>
        <w:tblW w:w="0" w:type="auto"/>
        <w:tblLook w:val="04A0" w:firstRow="1" w:lastRow="0" w:firstColumn="1" w:lastColumn="0" w:noHBand="0" w:noVBand="1"/>
      </w:tblPr>
      <w:tblGrid>
        <w:gridCol w:w="3145"/>
        <w:gridCol w:w="6205"/>
      </w:tblGrid>
      <w:tr w:rsidR="00822059" w14:paraId="36DE4094" w14:textId="77777777" w:rsidTr="00E32F6F">
        <w:tc>
          <w:tcPr>
            <w:tcW w:w="3145" w:type="dxa"/>
            <w:shd w:val="clear" w:color="auto" w:fill="8496B0" w:themeFill="text2" w:themeFillTint="99"/>
          </w:tcPr>
          <w:p w14:paraId="6F6B66B1" w14:textId="77777777" w:rsidR="00822059" w:rsidRPr="005D036B" w:rsidRDefault="00822059" w:rsidP="00E32F6F">
            <w:pPr>
              <w:rPr>
                <w:rFonts w:ascii="Courier New" w:hAnsi="Courier New" w:cs="Courier New"/>
                <w:color w:val="FFFFFF" w:themeColor="background1"/>
              </w:rPr>
            </w:pPr>
            <w:r w:rsidRPr="005D036B">
              <w:rPr>
                <w:rFonts w:ascii="Courier New" w:hAnsi="Courier New" w:cs="Courier New"/>
                <w:color w:val="FFFFFF" w:themeColor="background1"/>
              </w:rPr>
              <w:t>Info</w:t>
            </w:r>
          </w:p>
        </w:tc>
        <w:tc>
          <w:tcPr>
            <w:tcW w:w="6205" w:type="dxa"/>
            <w:shd w:val="clear" w:color="auto" w:fill="8496B0" w:themeFill="text2" w:themeFillTint="99"/>
          </w:tcPr>
          <w:p w14:paraId="064F9A47" w14:textId="77777777" w:rsidR="00822059" w:rsidRPr="005D036B" w:rsidRDefault="00822059" w:rsidP="00E32F6F">
            <w:pPr>
              <w:rPr>
                <w:rFonts w:ascii="Courier New" w:hAnsi="Courier New" w:cs="Courier New"/>
                <w:color w:val="FFFFFF" w:themeColor="background1"/>
              </w:rPr>
            </w:pPr>
            <w:r w:rsidRPr="005D036B">
              <w:rPr>
                <w:rFonts w:ascii="Courier New" w:hAnsi="Courier New" w:cs="Courier New"/>
                <w:color w:val="FFFFFF" w:themeColor="background1"/>
              </w:rPr>
              <w:t>Value</w:t>
            </w:r>
          </w:p>
        </w:tc>
      </w:tr>
      <w:tr w:rsidR="00822059" w14:paraId="330D3A6E" w14:textId="77777777" w:rsidTr="00E32F6F">
        <w:tc>
          <w:tcPr>
            <w:tcW w:w="3145" w:type="dxa"/>
          </w:tcPr>
          <w:p w14:paraId="07603CBE" w14:textId="77777777" w:rsidR="00822059" w:rsidRDefault="00822059" w:rsidP="00E32F6F">
            <w:pPr>
              <w:rPr>
                <w:rFonts w:ascii="Courier New" w:hAnsi="Courier New" w:cs="Courier New"/>
              </w:rPr>
            </w:pPr>
            <w:r>
              <w:rPr>
                <w:rFonts w:ascii="Courier New" w:hAnsi="Courier New" w:cs="Courier New"/>
              </w:rPr>
              <w:t>Name</w:t>
            </w:r>
          </w:p>
        </w:tc>
        <w:tc>
          <w:tcPr>
            <w:tcW w:w="6205" w:type="dxa"/>
          </w:tcPr>
          <w:p w14:paraId="120709BC" w14:textId="77777777" w:rsidR="00822059" w:rsidRDefault="00822059" w:rsidP="00E32F6F">
            <w:pPr>
              <w:rPr>
                <w:rFonts w:ascii="Courier New" w:hAnsi="Courier New" w:cs="Courier New"/>
              </w:rPr>
            </w:pPr>
            <w:r>
              <w:rPr>
                <w:rFonts w:ascii="Courier New" w:hAnsi="Courier New" w:cs="Courier New"/>
              </w:rPr>
              <w:t>Services-Subnet</w:t>
            </w:r>
          </w:p>
        </w:tc>
      </w:tr>
      <w:tr w:rsidR="00822059" w14:paraId="6A822E11" w14:textId="77777777" w:rsidTr="00E32F6F">
        <w:tc>
          <w:tcPr>
            <w:tcW w:w="3145" w:type="dxa"/>
          </w:tcPr>
          <w:p w14:paraId="1D874C3B" w14:textId="77777777" w:rsidR="00822059" w:rsidRDefault="00822059" w:rsidP="00E32F6F">
            <w:pPr>
              <w:rPr>
                <w:rFonts w:ascii="Courier New" w:hAnsi="Courier New" w:cs="Courier New"/>
              </w:rPr>
            </w:pPr>
            <w:r>
              <w:rPr>
                <w:rFonts w:ascii="Courier New" w:hAnsi="Courier New" w:cs="Courier New"/>
              </w:rPr>
              <w:t>VPC</w:t>
            </w:r>
          </w:p>
        </w:tc>
        <w:tc>
          <w:tcPr>
            <w:tcW w:w="6205" w:type="dxa"/>
          </w:tcPr>
          <w:p w14:paraId="6A8424BC" w14:textId="77777777" w:rsidR="00822059" w:rsidRDefault="00822059" w:rsidP="00E32F6F">
            <w:pPr>
              <w:rPr>
                <w:rFonts w:ascii="Courier New" w:hAnsi="Courier New" w:cs="Courier New"/>
              </w:rPr>
            </w:pPr>
            <w:r>
              <w:rPr>
                <w:rFonts w:ascii="Courier New" w:hAnsi="Courier New" w:cs="Courier New"/>
              </w:rPr>
              <w:t>foodida-</w:t>
            </w:r>
            <w:proofErr w:type="spellStart"/>
            <w:r>
              <w:rPr>
                <w:rFonts w:ascii="Courier New" w:hAnsi="Courier New" w:cs="Courier New"/>
              </w:rPr>
              <w:t>vpc</w:t>
            </w:r>
            <w:proofErr w:type="spellEnd"/>
            <w:r>
              <w:rPr>
                <w:rFonts w:ascii="Courier New" w:hAnsi="Courier New" w:cs="Courier New"/>
              </w:rPr>
              <w:t>.&lt;</w:t>
            </w:r>
            <w:proofErr w:type="spellStart"/>
            <w:r>
              <w:rPr>
                <w:rFonts w:ascii="Courier New" w:hAnsi="Courier New" w:cs="Courier New"/>
              </w:rPr>
              <w:t>env</w:t>
            </w:r>
            <w:proofErr w:type="spellEnd"/>
            <w:r>
              <w:rPr>
                <w:rFonts w:ascii="Courier New" w:hAnsi="Courier New" w:cs="Courier New"/>
              </w:rPr>
              <w:t>&gt;</w:t>
            </w:r>
          </w:p>
        </w:tc>
      </w:tr>
      <w:tr w:rsidR="00822059" w14:paraId="2B476C39" w14:textId="77777777" w:rsidTr="00E32F6F">
        <w:tc>
          <w:tcPr>
            <w:tcW w:w="3145" w:type="dxa"/>
          </w:tcPr>
          <w:p w14:paraId="1F2E1FFD" w14:textId="77777777" w:rsidR="00822059" w:rsidRDefault="00822059" w:rsidP="00E32F6F">
            <w:pPr>
              <w:rPr>
                <w:rFonts w:ascii="Courier New" w:hAnsi="Courier New" w:cs="Courier New"/>
              </w:rPr>
            </w:pPr>
            <w:r>
              <w:rPr>
                <w:rFonts w:ascii="Courier New" w:hAnsi="Courier New" w:cs="Courier New"/>
              </w:rPr>
              <w:t>Availability Zone</w:t>
            </w:r>
          </w:p>
        </w:tc>
        <w:tc>
          <w:tcPr>
            <w:tcW w:w="6205" w:type="dxa"/>
          </w:tcPr>
          <w:p w14:paraId="478DF045" w14:textId="77777777" w:rsidR="00822059" w:rsidRDefault="00822059" w:rsidP="00E32F6F">
            <w:pPr>
              <w:rPr>
                <w:rFonts w:ascii="Courier New" w:hAnsi="Courier New" w:cs="Courier New"/>
              </w:rPr>
            </w:pPr>
            <w:r>
              <w:rPr>
                <w:rFonts w:ascii="Courier New" w:hAnsi="Courier New" w:cs="Courier New"/>
              </w:rPr>
              <w:t>ap-southeast-1b</w:t>
            </w:r>
          </w:p>
        </w:tc>
      </w:tr>
      <w:tr w:rsidR="00822059" w14:paraId="2382AEC0" w14:textId="77777777" w:rsidTr="00E32F6F">
        <w:tc>
          <w:tcPr>
            <w:tcW w:w="3145" w:type="dxa"/>
          </w:tcPr>
          <w:p w14:paraId="6E0F826C" w14:textId="77777777" w:rsidR="00822059" w:rsidRDefault="00822059" w:rsidP="00E32F6F">
            <w:pPr>
              <w:rPr>
                <w:rFonts w:ascii="Courier New" w:hAnsi="Courier New" w:cs="Courier New"/>
              </w:rPr>
            </w:pPr>
            <w:r>
              <w:rPr>
                <w:rFonts w:ascii="Courier New" w:hAnsi="Courier New" w:cs="Courier New"/>
              </w:rPr>
              <w:t>Subnet ID</w:t>
            </w:r>
          </w:p>
        </w:tc>
        <w:tc>
          <w:tcPr>
            <w:tcW w:w="6205" w:type="dxa"/>
          </w:tcPr>
          <w:p w14:paraId="640B6085" w14:textId="77777777" w:rsidR="00822059" w:rsidRDefault="00822059" w:rsidP="00E32F6F">
            <w:pPr>
              <w:rPr>
                <w:rFonts w:ascii="Courier New" w:hAnsi="Courier New" w:cs="Courier New"/>
              </w:rPr>
            </w:pPr>
            <w:r>
              <w:rPr>
                <w:rFonts w:ascii="Courier New" w:hAnsi="Courier New" w:cs="Courier New"/>
              </w:rPr>
              <w:t>foodida-</w:t>
            </w:r>
            <w:proofErr w:type="spellStart"/>
            <w:r>
              <w:rPr>
                <w:rFonts w:ascii="Courier New" w:hAnsi="Courier New" w:cs="Courier New"/>
              </w:rPr>
              <w:t>vpc</w:t>
            </w:r>
            <w:proofErr w:type="spellEnd"/>
            <w:r>
              <w:rPr>
                <w:rFonts w:ascii="Courier New" w:hAnsi="Courier New" w:cs="Courier New"/>
              </w:rPr>
              <w:t>&lt;</w:t>
            </w:r>
            <w:proofErr w:type="spellStart"/>
            <w:r>
              <w:rPr>
                <w:rFonts w:ascii="Courier New" w:hAnsi="Courier New" w:cs="Courier New"/>
              </w:rPr>
              <w:t>env</w:t>
            </w:r>
            <w:proofErr w:type="spellEnd"/>
            <w:r>
              <w:rPr>
                <w:rFonts w:ascii="Courier New" w:hAnsi="Courier New" w:cs="Courier New"/>
              </w:rPr>
              <w:t>&gt;_</w:t>
            </w:r>
            <w:proofErr w:type="spellStart"/>
            <w:r>
              <w:rPr>
                <w:rFonts w:ascii="Courier New" w:hAnsi="Courier New" w:cs="Courier New"/>
              </w:rPr>
              <w:t>privatesubnet</w:t>
            </w:r>
            <w:proofErr w:type="spellEnd"/>
          </w:p>
        </w:tc>
      </w:tr>
    </w:tbl>
    <w:p w14:paraId="6776CCD2" w14:textId="77777777" w:rsidR="00822059" w:rsidRDefault="00822059" w:rsidP="00822059"/>
    <w:p w14:paraId="539C82A8" w14:textId="77777777" w:rsidR="00822059" w:rsidRPr="000A2FD0" w:rsidRDefault="00822059" w:rsidP="00822059"/>
    <w:p w14:paraId="364D563A" w14:textId="77777777" w:rsidR="00822059" w:rsidRDefault="00822059" w:rsidP="00822059"/>
    <w:p w14:paraId="4FF1B7D3" w14:textId="77777777" w:rsidR="00822059" w:rsidRDefault="00822059" w:rsidP="00822059">
      <w:pPr>
        <w:pStyle w:val="Heading2"/>
        <w:numPr>
          <w:ilvl w:val="1"/>
          <w:numId w:val="0"/>
        </w:numPr>
        <w:ind w:left="284" w:hanging="284"/>
      </w:pPr>
      <w:bookmarkStart w:id="128" w:name="_Toc421959588"/>
      <w:bookmarkStart w:id="129" w:name="_Toc421984142"/>
      <w:r>
        <w:t>S3 Bucket</w:t>
      </w:r>
      <w:bookmarkEnd w:id="128"/>
      <w:bookmarkEnd w:id="129"/>
    </w:p>
    <w:p w14:paraId="072601CE" w14:textId="77777777" w:rsidR="00822059" w:rsidRDefault="00822059" w:rsidP="00822059">
      <w:r>
        <w:t>A single S3 bucket is used for all non-production environments. The separation for each environment is by folder level.</w:t>
      </w:r>
    </w:p>
    <w:p w14:paraId="582001BE" w14:textId="77777777" w:rsidR="00822059" w:rsidRDefault="00822059" w:rsidP="00822059">
      <w:r>
        <w:t xml:space="preserve">Bucket name: </w:t>
      </w:r>
    </w:p>
    <w:tbl>
      <w:tblPr>
        <w:tblStyle w:val="TableGrid"/>
        <w:tblW w:w="0" w:type="auto"/>
        <w:tblLook w:val="04A0" w:firstRow="1" w:lastRow="0" w:firstColumn="1" w:lastColumn="0" w:noHBand="0" w:noVBand="1"/>
      </w:tblPr>
      <w:tblGrid>
        <w:gridCol w:w="4815"/>
        <w:gridCol w:w="2410"/>
        <w:gridCol w:w="2125"/>
      </w:tblGrid>
      <w:tr w:rsidR="00822059" w14:paraId="5C3ED3C8" w14:textId="77777777" w:rsidTr="00E32F6F">
        <w:tc>
          <w:tcPr>
            <w:tcW w:w="4815" w:type="dxa"/>
            <w:shd w:val="clear" w:color="auto" w:fill="8496B0" w:themeFill="text2" w:themeFillTint="99"/>
          </w:tcPr>
          <w:p w14:paraId="5EEFC1EB" w14:textId="77777777" w:rsidR="00822059" w:rsidRPr="005D036B" w:rsidRDefault="00822059" w:rsidP="00E32F6F">
            <w:pPr>
              <w:rPr>
                <w:rFonts w:ascii="Courier New" w:hAnsi="Courier New" w:cs="Courier New"/>
                <w:color w:val="FFFFFF" w:themeColor="background1"/>
              </w:rPr>
            </w:pPr>
            <w:r>
              <w:rPr>
                <w:rFonts w:ascii="Courier New" w:hAnsi="Courier New" w:cs="Courier New"/>
                <w:color w:val="FFFFFF" w:themeColor="background1"/>
              </w:rPr>
              <w:t>Folder Path</w:t>
            </w:r>
          </w:p>
        </w:tc>
        <w:tc>
          <w:tcPr>
            <w:tcW w:w="2410" w:type="dxa"/>
            <w:shd w:val="clear" w:color="auto" w:fill="8496B0" w:themeFill="text2" w:themeFillTint="99"/>
          </w:tcPr>
          <w:p w14:paraId="2EEF43CA" w14:textId="77777777" w:rsidR="00822059" w:rsidRDefault="00822059" w:rsidP="00E32F6F">
            <w:pPr>
              <w:rPr>
                <w:rFonts w:ascii="Courier New" w:hAnsi="Courier New" w:cs="Courier New"/>
                <w:color w:val="FFFFFF" w:themeColor="background1"/>
              </w:rPr>
            </w:pPr>
            <w:r>
              <w:rPr>
                <w:rFonts w:ascii="Courier New" w:hAnsi="Courier New" w:cs="Courier New"/>
                <w:color w:val="FFFFFF" w:themeColor="background1"/>
              </w:rPr>
              <w:t>Application</w:t>
            </w:r>
          </w:p>
        </w:tc>
        <w:tc>
          <w:tcPr>
            <w:tcW w:w="2125" w:type="dxa"/>
            <w:shd w:val="clear" w:color="auto" w:fill="8496B0" w:themeFill="text2" w:themeFillTint="99"/>
          </w:tcPr>
          <w:p w14:paraId="2C087A0B" w14:textId="77777777" w:rsidR="00822059" w:rsidRPr="005D036B" w:rsidRDefault="00822059" w:rsidP="00E32F6F">
            <w:pPr>
              <w:rPr>
                <w:rFonts w:ascii="Courier New" w:hAnsi="Courier New" w:cs="Courier New"/>
                <w:color w:val="FFFFFF" w:themeColor="background1"/>
              </w:rPr>
            </w:pPr>
            <w:r>
              <w:rPr>
                <w:rFonts w:ascii="Courier New" w:hAnsi="Courier New" w:cs="Courier New"/>
                <w:color w:val="FFFFFF" w:themeColor="background1"/>
              </w:rPr>
              <w:t>Environment</w:t>
            </w:r>
          </w:p>
        </w:tc>
      </w:tr>
      <w:tr w:rsidR="00822059" w14:paraId="182377E0" w14:textId="77777777" w:rsidTr="00E32F6F">
        <w:tc>
          <w:tcPr>
            <w:tcW w:w="4815" w:type="dxa"/>
          </w:tcPr>
          <w:p w14:paraId="714F8D0D" w14:textId="77777777" w:rsidR="00822059" w:rsidRDefault="00822059" w:rsidP="00E32F6F">
            <w:pPr>
              <w:rPr>
                <w:rFonts w:ascii="Courier New" w:hAnsi="Courier New" w:cs="Courier New"/>
              </w:rPr>
            </w:pPr>
          </w:p>
        </w:tc>
        <w:tc>
          <w:tcPr>
            <w:tcW w:w="2410" w:type="dxa"/>
          </w:tcPr>
          <w:p w14:paraId="13E30D0F" w14:textId="77777777" w:rsidR="00822059" w:rsidRDefault="00822059" w:rsidP="00E32F6F">
            <w:pPr>
              <w:rPr>
                <w:rFonts w:ascii="Courier New" w:hAnsi="Courier New" w:cs="Courier New"/>
              </w:rPr>
            </w:pPr>
          </w:p>
        </w:tc>
        <w:tc>
          <w:tcPr>
            <w:tcW w:w="2125" w:type="dxa"/>
          </w:tcPr>
          <w:p w14:paraId="0878AA21" w14:textId="77777777" w:rsidR="00822059" w:rsidRDefault="00822059" w:rsidP="00E32F6F">
            <w:pPr>
              <w:rPr>
                <w:rFonts w:ascii="Courier New" w:hAnsi="Courier New" w:cs="Courier New"/>
              </w:rPr>
            </w:pPr>
          </w:p>
        </w:tc>
      </w:tr>
      <w:tr w:rsidR="00822059" w14:paraId="11D4E5AA" w14:textId="77777777" w:rsidTr="00E32F6F">
        <w:tc>
          <w:tcPr>
            <w:tcW w:w="4815" w:type="dxa"/>
          </w:tcPr>
          <w:p w14:paraId="23BA9595" w14:textId="77777777" w:rsidR="00822059" w:rsidRDefault="00822059" w:rsidP="00E32F6F">
            <w:pPr>
              <w:rPr>
                <w:rFonts w:ascii="Courier New" w:hAnsi="Courier New" w:cs="Courier New"/>
              </w:rPr>
            </w:pPr>
          </w:p>
        </w:tc>
        <w:tc>
          <w:tcPr>
            <w:tcW w:w="2410" w:type="dxa"/>
          </w:tcPr>
          <w:p w14:paraId="48093A5D" w14:textId="77777777" w:rsidR="00822059" w:rsidRDefault="00822059" w:rsidP="00E32F6F">
            <w:pPr>
              <w:rPr>
                <w:rFonts w:ascii="Courier New" w:hAnsi="Courier New" w:cs="Courier New"/>
              </w:rPr>
            </w:pPr>
          </w:p>
        </w:tc>
        <w:tc>
          <w:tcPr>
            <w:tcW w:w="2125" w:type="dxa"/>
          </w:tcPr>
          <w:p w14:paraId="2510D555" w14:textId="77777777" w:rsidR="00822059" w:rsidRDefault="00822059" w:rsidP="00E32F6F">
            <w:pPr>
              <w:rPr>
                <w:rFonts w:ascii="Courier New" w:hAnsi="Courier New" w:cs="Courier New"/>
              </w:rPr>
            </w:pPr>
          </w:p>
        </w:tc>
      </w:tr>
      <w:tr w:rsidR="00822059" w14:paraId="3472D3FD" w14:textId="77777777" w:rsidTr="00E32F6F">
        <w:tc>
          <w:tcPr>
            <w:tcW w:w="4815" w:type="dxa"/>
          </w:tcPr>
          <w:p w14:paraId="2F7B5EAF" w14:textId="77777777" w:rsidR="00822059" w:rsidRDefault="00822059" w:rsidP="00E32F6F">
            <w:pPr>
              <w:rPr>
                <w:rFonts w:ascii="Courier New" w:hAnsi="Courier New" w:cs="Courier New"/>
              </w:rPr>
            </w:pPr>
          </w:p>
        </w:tc>
        <w:tc>
          <w:tcPr>
            <w:tcW w:w="2410" w:type="dxa"/>
          </w:tcPr>
          <w:p w14:paraId="2AEC34B2" w14:textId="77777777" w:rsidR="00822059" w:rsidRDefault="00822059" w:rsidP="00E32F6F">
            <w:pPr>
              <w:rPr>
                <w:rFonts w:ascii="Courier New" w:hAnsi="Courier New" w:cs="Courier New"/>
              </w:rPr>
            </w:pPr>
          </w:p>
        </w:tc>
        <w:tc>
          <w:tcPr>
            <w:tcW w:w="2125" w:type="dxa"/>
          </w:tcPr>
          <w:p w14:paraId="42AE5154" w14:textId="77777777" w:rsidR="00822059" w:rsidRDefault="00822059" w:rsidP="00E32F6F">
            <w:pPr>
              <w:rPr>
                <w:rFonts w:ascii="Courier New" w:hAnsi="Courier New" w:cs="Courier New"/>
              </w:rPr>
            </w:pPr>
          </w:p>
        </w:tc>
      </w:tr>
      <w:tr w:rsidR="00822059" w14:paraId="4D8179DE" w14:textId="77777777" w:rsidTr="00E32F6F">
        <w:tc>
          <w:tcPr>
            <w:tcW w:w="4815" w:type="dxa"/>
          </w:tcPr>
          <w:p w14:paraId="343B6DE6" w14:textId="77777777" w:rsidR="00822059" w:rsidRDefault="00822059" w:rsidP="00E32F6F">
            <w:pPr>
              <w:rPr>
                <w:rFonts w:ascii="Courier New" w:hAnsi="Courier New" w:cs="Courier New"/>
              </w:rPr>
            </w:pPr>
          </w:p>
        </w:tc>
        <w:tc>
          <w:tcPr>
            <w:tcW w:w="2410" w:type="dxa"/>
          </w:tcPr>
          <w:p w14:paraId="66F3D3FD" w14:textId="77777777" w:rsidR="00822059" w:rsidRDefault="00822059" w:rsidP="00E32F6F">
            <w:pPr>
              <w:rPr>
                <w:rFonts w:ascii="Courier New" w:hAnsi="Courier New" w:cs="Courier New"/>
              </w:rPr>
            </w:pPr>
          </w:p>
        </w:tc>
        <w:tc>
          <w:tcPr>
            <w:tcW w:w="2125" w:type="dxa"/>
          </w:tcPr>
          <w:p w14:paraId="33187D08" w14:textId="77777777" w:rsidR="00822059" w:rsidRDefault="00822059" w:rsidP="00E32F6F">
            <w:pPr>
              <w:rPr>
                <w:rFonts w:ascii="Courier New" w:hAnsi="Courier New" w:cs="Courier New"/>
              </w:rPr>
            </w:pPr>
          </w:p>
        </w:tc>
      </w:tr>
      <w:tr w:rsidR="00822059" w14:paraId="69538DED" w14:textId="77777777" w:rsidTr="00E32F6F">
        <w:tc>
          <w:tcPr>
            <w:tcW w:w="4815" w:type="dxa"/>
          </w:tcPr>
          <w:p w14:paraId="7B2D0AF1" w14:textId="77777777" w:rsidR="00822059" w:rsidRDefault="00822059" w:rsidP="00E32F6F">
            <w:pPr>
              <w:rPr>
                <w:rFonts w:ascii="Courier New" w:hAnsi="Courier New" w:cs="Courier New"/>
              </w:rPr>
            </w:pPr>
          </w:p>
        </w:tc>
        <w:tc>
          <w:tcPr>
            <w:tcW w:w="2410" w:type="dxa"/>
          </w:tcPr>
          <w:p w14:paraId="0A09C2D4" w14:textId="77777777" w:rsidR="00822059" w:rsidRDefault="00822059" w:rsidP="00E32F6F">
            <w:pPr>
              <w:rPr>
                <w:rFonts w:ascii="Courier New" w:hAnsi="Courier New" w:cs="Courier New"/>
              </w:rPr>
            </w:pPr>
          </w:p>
        </w:tc>
        <w:tc>
          <w:tcPr>
            <w:tcW w:w="2125" w:type="dxa"/>
          </w:tcPr>
          <w:p w14:paraId="3383FB7C" w14:textId="77777777" w:rsidR="00822059" w:rsidRDefault="00822059" w:rsidP="00E32F6F">
            <w:pPr>
              <w:rPr>
                <w:rFonts w:ascii="Courier New" w:hAnsi="Courier New" w:cs="Courier New"/>
              </w:rPr>
            </w:pPr>
          </w:p>
        </w:tc>
      </w:tr>
      <w:tr w:rsidR="00822059" w14:paraId="342B586D" w14:textId="77777777" w:rsidTr="00E32F6F">
        <w:tc>
          <w:tcPr>
            <w:tcW w:w="4815" w:type="dxa"/>
          </w:tcPr>
          <w:p w14:paraId="45789AAF" w14:textId="77777777" w:rsidR="00822059" w:rsidRDefault="00822059" w:rsidP="00E32F6F">
            <w:pPr>
              <w:rPr>
                <w:rFonts w:ascii="Courier New" w:hAnsi="Courier New" w:cs="Courier New"/>
              </w:rPr>
            </w:pPr>
          </w:p>
        </w:tc>
        <w:tc>
          <w:tcPr>
            <w:tcW w:w="2410" w:type="dxa"/>
          </w:tcPr>
          <w:p w14:paraId="3ED30065" w14:textId="77777777" w:rsidR="00822059" w:rsidRDefault="00822059" w:rsidP="00E32F6F">
            <w:pPr>
              <w:rPr>
                <w:rFonts w:ascii="Courier New" w:hAnsi="Courier New" w:cs="Courier New"/>
              </w:rPr>
            </w:pPr>
          </w:p>
        </w:tc>
        <w:tc>
          <w:tcPr>
            <w:tcW w:w="2125" w:type="dxa"/>
          </w:tcPr>
          <w:p w14:paraId="3FC2EDD8" w14:textId="77777777" w:rsidR="00822059" w:rsidRDefault="00822059" w:rsidP="00E32F6F">
            <w:pPr>
              <w:rPr>
                <w:rFonts w:ascii="Courier New" w:hAnsi="Courier New" w:cs="Courier New"/>
              </w:rPr>
            </w:pPr>
          </w:p>
        </w:tc>
      </w:tr>
      <w:tr w:rsidR="00822059" w14:paraId="5478653F" w14:textId="77777777" w:rsidTr="00E32F6F">
        <w:tc>
          <w:tcPr>
            <w:tcW w:w="4815" w:type="dxa"/>
          </w:tcPr>
          <w:p w14:paraId="7DEC2915" w14:textId="77777777" w:rsidR="00822059" w:rsidRDefault="00822059" w:rsidP="00E32F6F">
            <w:pPr>
              <w:rPr>
                <w:rFonts w:ascii="Courier New" w:hAnsi="Courier New" w:cs="Courier New"/>
              </w:rPr>
            </w:pPr>
          </w:p>
        </w:tc>
        <w:tc>
          <w:tcPr>
            <w:tcW w:w="2410" w:type="dxa"/>
          </w:tcPr>
          <w:p w14:paraId="67F10283" w14:textId="77777777" w:rsidR="00822059" w:rsidRDefault="00822059" w:rsidP="00E32F6F">
            <w:pPr>
              <w:rPr>
                <w:rFonts w:ascii="Courier New" w:hAnsi="Courier New" w:cs="Courier New"/>
              </w:rPr>
            </w:pPr>
          </w:p>
        </w:tc>
        <w:tc>
          <w:tcPr>
            <w:tcW w:w="2125" w:type="dxa"/>
          </w:tcPr>
          <w:p w14:paraId="23FA4D68" w14:textId="77777777" w:rsidR="00822059" w:rsidRDefault="00822059" w:rsidP="00E32F6F">
            <w:pPr>
              <w:rPr>
                <w:rFonts w:ascii="Courier New" w:hAnsi="Courier New" w:cs="Courier New"/>
              </w:rPr>
            </w:pPr>
          </w:p>
        </w:tc>
      </w:tr>
      <w:tr w:rsidR="00822059" w14:paraId="29D3D5E7" w14:textId="77777777" w:rsidTr="00E32F6F">
        <w:tc>
          <w:tcPr>
            <w:tcW w:w="4815" w:type="dxa"/>
          </w:tcPr>
          <w:p w14:paraId="29D11341" w14:textId="77777777" w:rsidR="00822059" w:rsidRDefault="00822059" w:rsidP="00E32F6F">
            <w:pPr>
              <w:rPr>
                <w:rFonts w:ascii="Courier New" w:hAnsi="Courier New" w:cs="Courier New"/>
              </w:rPr>
            </w:pPr>
          </w:p>
        </w:tc>
        <w:tc>
          <w:tcPr>
            <w:tcW w:w="2410" w:type="dxa"/>
          </w:tcPr>
          <w:p w14:paraId="54DC77A2" w14:textId="77777777" w:rsidR="00822059" w:rsidRDefault="00822059" w:rsidP="00E32F6F">
            <w:pPr>
              <w:rPr>
                <w:rFonts w:ascii="Courier New" w:hAnsi="Courier New" w:cs="Courier New"/>
              </w:rPr>
            </w:pPr>
          </w:p>
        </w:tc>
        <w:tc>
          <w:tcPr>
            <w:tcW w:w="2125" w:type="dxa"/>
          </w:tcPr>
          <w:p w14:paraId="28E66595" w14:textId="77777777" w:rsidR="00822059" w:rsidRDefault="00822059" w:rsidP="00E32F6F">
            <w:pPr>
              <w:rPr>
                <w:rFonts w:ascii="Courier New" w:hAnsi="Courier New" w:cs="Courier New"/>
              </w:rPr>
            </w:pPr>
          </w:p>
        </w:tc>
      </w:tr>
    </w:tbl>
    <w:p w14:paraId="3EC1D16A" w14:textId="77777777" w:rsidR="00822059" w:rsidRDefault="00822059" w:rsidP="00822059"/>
    <w:p w14:paraId="2C8BA8D3" w14:textId="77777777" w:rsidR="00822059" w:rsidRDefault="00822059" w:rsidP="00822059">
      <w:pPr>
        <w:pStyle w:val="Heading2"/>
        <w:numPr>
          <w:ilvl w:val="1"/>
          <w:numId w:val="0"/>
        </w:numPr>
        <w:ind w:left="284" w:hanging="284"/>
      </w:pPr>
      <w:bookmarkStart w:id="130" w:name="_Toc421959589"/>
      <w:bookmarkStart w:id="131" w:name="_Toc421984143"/>
      <w:r>
        <w:t>Endpoints &amp; Default Access Credentials</w:t>
      </w:r>
      <w:bookmarkEnd w:id="130"/>
      <w:bookmarkEnd w:id="131"/>
    </w:p>
    <w:p w14:paraId="04D86DEA" w14:textId="77777777" w:rsidR="00822059" w:rsidRDefault="00822059" w:rsidP="00822059">
      <w:r>
        <w:t>Below are the endpoints for each environment and the default credentials which are used during the initial installation. It is highly recommended that these default credentials are changed by the foodida team.</w:t>
      </w:r>
    </w:p>
    <w:tbl>
      <w:tblPr>
        <w:tblStyle w:val="TableGrid"/>
        <w:tblW w:w="0" w:type="auto"/>
        <w:tblLook w:val="04A0" w:firstRow="1" w:lastRow="0" w:firstColumn="1" w:lastColumn="0" w:noHBand="0" w:noVBand="1"/>
      </w:tblPr>
      <w:tblGrid>
        <w:gridCol w:w="9350"/>
      </w:tblGrid>
      <w:tr w:rsidR="00822059" w14:paraId="7A79E0EA" w14:textId="77777777" w:rsidTr="00E32F6F">
        <w:tc>
          <w:tcPr>
            <w:tcW w:w="9350" w:type="dxa"/>
            <w:shd w:val="clear" w:color="auto" w:fill="8496B0" w:themeFill="text2" w:themeFillTint="99"/>
          </w:tcPr>
          <w:p w14:paraId="7DFD5384" w14:textId="77777777" w:rsidR="00822059" w:rsidRPr="008D26F4" w:rsidRDefault="00822059" w:rsidP="00E32F6F">
            <w:pPr>
              <w:rPr>
                <w:rFonts w:ascii="Courier New" w:hAnsi="Courier New" w:cs="Courier New"/>
                <w:color w:val="FFFFFF" w:themeColor="background1"/>
              </w:rPr>
            </w:pPr>
            <w:r>
              <w:rPr>
                <w:rFonts w:ascii="Courier New" w:hAnsi="Courier New" w:cs="Courier New"/>
                <w:color w:val="FFFFFF" w:themeColor="background1"/>
              </w:rPr>
              <w:t>Endpoints</w:t>
            </w:r>
          </w:p>
        </w:tc>
      </w:tr>
      <w:tr w:rsidR="00822059" w14:paraId="63BA23FF" w14:textId="77777777" w:rsidTr="00E32F6F">
        <w:tc>
          <w:tcPr>
            <w:tcW w:w="9350" w:type="dxa"/>
            <w:shd w:val="clear" w:color="auto" w:fill="D9E2F3" w:themeFill="accent5" w:themeFillTint="33"/>
          </w:tcPr>
          <w:p w14:paraId="30B67BDA" w14:textId="77777777" w:rsidR="00822059" w:rsidRPr="00886566" w:rsidRDefault="00822059" w:rsidP="00E32F6F">
            <w:pPr>
              <w:rPr>
                <w:rFonts w:ascii="Courier New" w:hAnsi="Courier New" w:cs="Courier New"/>
              </w:rPr>
            </w:pPr>
          </w:p>
        </w:tc>
      </w:tr>
      <w:tr w:rsidR="00822059" w14:paraId="6C4C8856" w14:textId="77777777" w:rsidTr="00E32F6F">
        <w:tc>
          <w:tcPr>
            <w:tcW w:w="9350" w:type="dxa"/>
          </w:tcPr>
          <w:p w14:paraId="7703EA9D" w14:textId="77777777" w:rsidR="00822059" w:rsidRPr="000120E1" w:rsidRDefault="00822059" w:rsidP="00E32F6F">
            <w:pPr>
              <w:rPr>
                <w:rFonts w:ascii="Courier New" w:hAnsi="Courier New" w:cs="Courier New"/>
                <w:lang w:val="en-US"/>
              </w:rPr>
            </w:pPr>
          </w:p>
        </w:tc>
      </w:tr>
      <w:tr w:rsidR="00822059" w14:paraId="49774007" w14:textId="77777777" w:rsidTr="00E32F6F">
        <w:tc>
          <w:tcPr>
            <w:tcW w:w="9350" w:type="dxa"/>
            <w:shd w:val="clear" w:color="auto" w:fill="D9E2F3" w:themeFill="accent5" w:themeFillTint="33"/>
          </w:tcPr>
          <w:p w14:paraId="4F173C75" w14:textId="77777777" w:rsidR="00822059" w:rsidRPr="00886566" w:rsidRDefault="00822059" w:rsidP="00E32F6F">
            <w:pPr>
              <w:rPr>
                <w:rFonts w:ascii="Courier New" w:hAnsi="Courier New" w:cs="Courier New"/>
              </w:rPr>
            </w:pPr>
          </w:p>
        </w:tc>
      </w:tr>
      <w:tr w:rsidR="00822059" w14:paraId="76308629" w14:textId="77777777" w:rsidTr="00E32F6F">
        <w:tc>
          <w:tcPr>
            <w:tcW w:w="9350" w:type="dxa"/>
          </w:tcPr>
          <w:p w14:paraId="7EE0191E" w14:textId="77777777" w:rsidR="00822059" w:rsidRPr="00AA2DF4" w:rsidRDefault="00822059" w:rsidP="00E32F6F">
            <w:pPr>
              <w:rPr>
                <w:rFonts w:ascii="Courier New" w:hAnsi="Courier New" w:cs="Courier New"/>
                <w:color w:val="2E74B5" w:themeColor="accent1" w:themeShade="BF"/>
                <w:lang w:val="en-US"/>
              </w:rPr>
            </w:pPr>
          </w:p>
        </w:tc>
      </w:tr>
      <w:tr w:rsidR="00822059" w14:paraId="618FF792" w14:textId="77777777" w:rsidTr="00E32F6F">
        <w:tc>
          <w:tcPr>
            <w:tcW w:w="9350" w:type="dxa"/>
            <w:shd w:val="clear" w:color="auto" w:fill="D9E2F3" w:themeFill="accent5" w:themeFillTint="33"/>
          </w:tcPr>
          <w:p w14:paraId="3E97D33F" w14:textId="77777777" w:rsidR="00822059" w:rsidRPr="00886566" w:rsidRDefault="00822059" w:rsidP="00E32F6F">
            <w:pPr>
              <w:rPr>
                <w:rFonts w:ascii="Courier New" w:hAnsi="Courier New" w:cs="Courier New"/>
              </w:rPr>
            </w:pPr>
          </w:p>
        </w:tc>
      </w:tr>
      <w:tr w:rsidR="00822059" w14:paraId="4A89ED62" w14:textId="77777777" w:rsidTr="00E32F6F">
        <w:tc>
          <w:tcPr>
            <w:tcW w:w="9350" w:type="dxa"/>
          </w:tcPr>
          <w:p w14:paraId="6B197427" w14:textId="77777777" w:rsidR="00822059" w:rsidRPr="00AA2DF4" w:rsidRDefault="00822059" w:rsidP="00E32F6F">
            <w:pPr>
              <w:rPr>
                <w:rFonts w:ascii="Courier New" w:hAnsi="Courier New" w:cs="Courier New"/>
                <w:color w:val="2E74B5" w:themeColor="accent1" w:themeShade="BF"/>
                <w:lang w:val="en-US"/>
              </w:rPr>
            </w:pPr>
          </w:p>
        </w:tc>
      </w:tr>
      <w:tr w:rsidR="00822059" w14:paraId="3A5EFC34" w14:textId="77777777" w:rsidTr="00E32F6F">
        <w:tc>
          <w:tcPr>
            <w:tcW w:w="9350" w:type="dxa"/>
            <w:shd w:val="clear" w:color="auto" w:fill="D9E2F3" w:themeFill="accent5" w:themeFillTint="33"/>
          </w:tcPr>
          <w:p w14:paraId="2864B420" w14:textId="77777777" w:rsidR="00822059" w:rsidRPr="00886566" w:rsidRDefault="00822059" w:rsidP="00E32F6F">
            <w:pPr>
              <w:rPr>
                <w:rFonts w:ascii="Courier New" w:hAnsi="Courier New" w:cs="Courier New"/>
              </w:rPr>
            </w:pPr>
          </w:p>
        </w:tc>
      </w:tr>
      <w:tr w:rsidR="00822059" w14:paraId="78899FA8" w14:textId="77777777" w:rsidTr="00E32F6F">
        <w:tc>
          <w:tcPr>
            <w:tcW w:w="9350" w:type="dxa"/>
          </w:tcPr>
          <w:p w14:paraId="68FE22CA" w14:textId="77777777" w:rsidR="00822059" w:rsidRDefault="00822059" w:rsidP="00E32F6F">
            <w:pPr>
              <w:rPr>
                <w:rFonts w:ascii="Courier New" w:hAnsi="Courier New" w:cs="Courier New"/>
                <w:lang w:val="en-US"/>
              </w:rPr>
            </w:pPr>
          </w:p>
        </w:tc>
      </w:tr>
      <w:tr w:rsidR="00822059" w14:paraId="01E5019E" w14:textId="77777777" w:rsidTr="00E32F6F">
        <w:tc>
          <w:tcPr>
            <w:tcW w:w="9350" w:type="dxa"/>
            <w:shd w:val="clear" w:color="auto" w:fill="D9E2F3" w:themeFill="accent5" w:themeFillTint="33"/>
          </w:tcPr>
          <w:p w14:paraId="52BEEF09" w14:textId="77777777" w:rsidR="00822059" w:rsidRPr="00886566" w:rsidRDefault="00822059" w:rsidP="00E32F6F">
            <w:pPr>
              <w:rPr>
                <w:rFonts w:ascii="Courier New" w:hAnsi="Courier New" w:cs="Courier New"/>
              </w:rPr>
            </w:pPr>
          </w:p>
        </w:tc>
      </w:tr>
      <w:tr w:rsidR="00822059" w14:paraId="2A8C336C" w14:textId="77777777" w:rsidTr="00E32F6F">
        <w:tc>
          <w:tcPr>
            <w:tcW w:w="9350" w:type="dxa"/>
          </w:tcPr>
          <w:p w14:paraId="497BB99A" w14:textId="77777777" w:rsidR="00822059" w:rsidRDefault="00822059" w:rsidP="00E32F6F">
            <w:pPr>
              <w:rPr>
                <w:rFonts w:ascii="Courier New" w:hAnsi="Courier New" w:cs="Courier New"/>
              </w:rPr>
            </w:pPr>
          </w:p>
        </w:tc>
      </w:tr>
      <w:tr w:rsidR="00822059" w14:paraId="39038DB7" w14:textId="77777777" w:rsidTr="00E32F6F">
        <w:tc>
          <w:tcPr>
            <w:tcW w:w="9350" w:type="dxa"/>
            <w:shd w:val="clear" w:color="auto" w:fill="D9E2F3" w:themeFill="accent5" w:themeFillTint="33"/>
          </w:tcPr>
          <w:p w14:paraId="5F9D84FB" w14:textId="77777777" w:rsidR="00822059" w:rsidRPr="00886566" w:rsidRDefault="00822059" w:rsidP="00E32F6F">
            <w:pPr>
              <w:rPr>
                <w:rFonts w:ascii="Courier New" w:hAnsi="Courier New" w:cs="Courier New"/>
              </w:rPr>
            </w:pPr>
          </w:p>
        </w:tc>
      </w:tr>
      <w:tr w:rsidR="00822059" w14:paraId="085A85F7" w14:textId="77777777" w:rsidTr="00E32F6F">
        <w:tc>
          <w:tcPr>
            <w:tcW w:w="9350" w:type="dxa"/>
          </w:tcPr>
          <w:p w14:paraId="58607AF9" w14:textId="77777777" w:rsidR="00822059" w:rsidRDefault="00822059" w:rsidP="00E32F6F">
            <w:pPr>
              <w:rPr>
                <w:rFonts w:ascii="Courier New" w:hAnsi="Courier New" w:cs="Courier New"/>
                <w:lang w:val="en-US"/>
              </w:rPr>
            </w:pPr>
          </w:p>
        </w:tc>
      </w:tr>
      <w:tr w:rsidR="00822059" w14:paraId="7CD39C70" w14:textId="77777777" w:rsidTr="00E32F6F">
        <w:tc>
          <w:tcPr>
            <w:tcW w:w="9350" w:type="dxa"/>
            <w:shd w:val="clear" w:color="auto" w:fill="D9E2F3" w:themeFill="accent5" w:themeFillTint="33"/>
          </w:tcPr>
          <w:p w14:paraId="13D2109A" w14:textId="77777777" w:rsidR="00822059" w:rsidRPr="00886566" w:rsidRDefault="00822059" w:rsidP="00E32F6F">
            <w:pPr>
              <w:rPr>
                <w:rFonts w:ascii="Courier New" w:hAnsi="Courier New" w:cs="Courier New"/>
              </w:rPr>
            </w:pPr>
          </w:p>
        </w:tc>
      </w:tr>
      <w:tr w:rsidR="00822059" w14:paraId="00C2E36D" w14:textId="77777777" w:rsidTr="00E32F6F">
        <w:tc>
          <w:tcPr>
            <w:tcW w:w="9350" w:type="dxa"/>
          </w:tcPr>
          <w:p w14:paraId="5D25733D" w14:textId="77777777" w:rsidR="00822059" w:rsidRDefault="00822059" w:rsidP="00E32F6F">
            <w:pPr>
              <w:rPr>
                <w:rFonts w:ascii="Courier New" w:hAnsi="Courier New" w:cs="Courier New"/>
                <w:lang w:val="en-US"/>
              </w:rPr>
            </w:pPr>
          </w:p>
        </w:tc>
      </w:tr>
      <w:tr w:rsidR="00822059" w14:paraId="18DE297D" w14:textId="77777777" w:rsidTr="00E32F6F">
        <w:tc>
          <w:tcPr>
            <w:tcW w:w="9350" w:type="dxa"/>
            <w:shd w:val="clear" w:color="auto" w:fill="D9E2F3" w:themeFill="accent5" w:themeFillTint="33"/>
          </w:tcPr>
          <w:p w14:paraId="4F9B6E2A" w14:textId="77777777" w:rsidR="00822059" w:rsidRPr="00886566" w:rsidRDefault="00822059" w:rsidP="00E32F6F">
            <w:pPr>
              <w:rPr>
                <w:rFonts w:ascii="Courier New" w:hAnsi="Courier New" w:cs="Courier New"/>
              </w:rPr>
            </w:pPr>
          </w:p>
        </w:tc>
      </w:tr>
      <w:tr w:rsidR="00822059" w14:paraId="41677FB9" w14:textId="77777777" w:rsidTr="00E32F6F">
        <w:tc>
          <w:tcPr>
            <w:tcW w:w="9350" w:type="dxa"/>
          </w:tcPr>
          <w:p w14:paraId="1DEA5264" w14:textId="77777777" w:rsidR="00822059" w:rsidRDefault="00822059" w:rsidP="00E32F6F">
            <w:pPr>
              <w:rPr>
                <w:rFonts w:ascii="Courier New" w:hAnsi="Courier New" w:cs="Courier New"/>
                <w:lang w:val="en-US"/>
              </w:rPr>
            </w:pPr>
          </w:p>
        </w:tc>
      </w:tr>
    </w:tbl>
    <w:p w14:paraId="3A9BBB4B" w14:textId="77777777" w:rsidR="00822059" w:rsidRDefault="00822059" w:rsidP="00822059">
      <w:pPr>
        <w:rPr>
          <w:rFonts w:eastAsiaTheme="majorEastAsia" w:cstheme="majorBidi"/>
          <w:color w:val="323E4F" w:themeColor="text2" w:themeShade="BF"/>
          <w:sz w:val="36"/>
          <w:szCs w:val="32"/>
        </w:rPr>
      </w:pPr>
      <w:r>
        <w:br w:type="page"/>
      </w:r>
    </w:p>
    <w:p w14:paraId="036CF2FC" w14:textId="77777777" w:rsidR="00822059" w:rsidRDefault="00822059" w:rsidP="00822059">
      <w:pPr>
        <w:pStyle w:val="Heading1"/>
        <w:ind w:left="284" w:hanging="284"/>
      </w:pPr>
      <w:bookmarkStart w:id="132" w:name="_Toc421959590"/>
      <w:bookmarkStart w:id="133" w:name="_Toc421984144"/>
      <w:r>
        <w:lastRenderedPageBreak/>
        <w:t>Backup &amp; Restore</w:t>
      </w:r>
      <w:bookmarkEnd w:id="132"/>
      <w:bookmarkEnd w:id="133"/>
    </w:p>
    <w:p w14:paraId="05B24CA5" w14:textId="77777777" w:rsidR="00822059" w:rsidRDefault="00822059" w:rsidP="00822059">
      <w:r>
        <w:t xml:space="preserve">In the foodida architecture only the </w:t>
      </w:r>
      <w:proofErr w:type="spellStart"/>
      <w:r>
        <w:t>mysql</w:t>
      </w:r>
      <w:proofErr w:type="spellEnd"/>
      <w:r>
        <w:t xml:space="preserve"> instances are required to have data backup &amp; restore procedure in place. Other systems are deployed on high availability architecture and their backup and restore is managed by AWS services.</w:t>
      </w:r>
    </w:p>
    <w:p w14:paraId="24331808" w14:textId="77777777" w:rsidR="00822059" w:rsidRDefault="00822059" w:rsidP="00822059">
      <w:pPr>
        <w:pStyle w:val="Heading2"/>
      </w:pPr>
    </w:p>
    <w:p w14:paraId="572DA653" w14:textId="77777777" w:rsidR="00822059" w:rsidRDefault="00822059" w:rsidP="00822059">
      <w:pPr>
        <w:pStyle w:val="Heading3"/>
        <w:numPr>
          <w:ilvl w:val="2"/>
          <w:numId w:val="0"/>
        </w:numPr>
        <w:spacing w:before="45"/>
        <w:ind w:left="284" w:hanging="284"/>
      </w:pPr>
      <w:bookmarkStart w:id="134" w:name="_Toc421959591"/>
      <w:bookmarkStart w:id="135" w:name="_Toc421959592"/>
      <w:bookmarkStart w:id="136" w:name="_Toc421959593"/>
      <w:bookmarkStart w:id="137" w:name="_Toc421959594"/>
      <w:bookmarkStart w:id="138" w:name="_Toc421959595"/>
      <w:bookmarkStart w:id="139" w:name="_Toc421959596"/>
      <w:bookmarkStart w:id="140" w:name="_Toc421959597"/>
      <w:bookmarkStart w:id="141" w:name="_Toc421959598"/>
      <w:bookmarkStart w:id="142" w:name="_Toc421959599"/>
      <w:bookmarkStart w:id="143" w:name="_Toc421984145"/>
      <w:bookmarkEnd w:id="134"/>
      <w:bookmarkEnd w:id="135"/>
      <w:bookmarkEnd w:id="136"/>
      <w:bookmarkEnd w:id="137"/>
      <w:bookmarkEnd w:id="138"/>
      <w:bookmarkEnd w:id="139"/>
      <w:bookmarkEnd w:id="140"/>
      <w:bookmarkEnd w:id="141"/>
      <w:r>
        <w:t>Backup</w:t>
      </w:r>
      <w:bookmarkEnd w:id="142"/>
      <w:bookmarkEnd w:id="143"/>
    </w:p>
    <w:p w14:paraId="0D529991" w14:textId="77777777" w:rsidR="00822059" w:rsidRPr="001C4E9E" w:rsidRDefault="00822059" w:rsidP="00822059">
      <w:r>
        <w:t>Below are the attributes for the backup process.</w:t>
      </w:r>
    </w:p>
    <w:p w14:paraId="34DA1A3B" w14:textId="77777777" w:rsidR="00822059" w:rsidRDefault="00822059" w:rsidP="00822059">
      <w:pPr>
        <w:pStyle w:val="Heading4"/>
        <w:numPr>
          <w:ilvl w:val="3"/>
          <w:numId w:val="0"/>
        </w:numPr>
        <w:ind w:left="284" w:hanging="284"/>
      </w:pPr>
      <w:r>
        <w:t>Backup utility</w:t>
      </w:r>
    </w:p>
    <w:p w14:paraId="2E2D1902" w14:textId="77777777" w:rsidR="00822059" w:rsidRDefault="00822059" w:rsidP="00822059">
      <w:pPr>
        <w:pStyle w:val="Heading4"/>
        <w:numPr>
          <w:ilvl w:val="3"/>
          <w:numId w:val="0"/>
        </w:numPr>
        <w:ind w:left="284" w:hanging="284"/>
      </w:pPr>
      <w:r>
        <w:t>Storage</w:t>
      </w:r>
    </w:p>
    <w:p w14:paraId="132537D2" w14:textId="77777777" w:rsidR="00822059" w:rsidRDefault="00822059" w:rsidP="00822059">
      <w:r>
        <w:t xml:space="preserve">Once the backup script is running, it will save the file to the backup server. Every Vertica node will transfer its own backup to this backup server. </w:t>
      </w:r>
    </w:p>
    <w:p w14:paraId="15DB41D1" w14:textId="77777777" w:rsidR="00822059" w:rsidRDefault="00822059" w:rsidP="00822059">
      <w:r>
        <w:t>Storage utilisation example:</w:t>
      </w:r>
    </w:p>
    <w:tbl>
      <w:tblPr>
        <w:tblStyle w:val="TableGrid"/>
        <w:tblW w:w="0" w:type="auto"/>
        <w:tblLayout w:type="fixed"/>
        <w:tblLook w:val="04A0" w:firstRow="1" w:lastRow="0" w:firstColumn="1" w:lastColumn="0" w:noHBand="0" w:noVBand="1"/>
      </w:tblPr>
      <w:tblGrid>
        <w:gridCol w:w="3775"/>
        <w:gridCol w:w="5575"/>
      </w:tblGrid>
      <w:tr w:rsidR="00822059" w14:paraId="43E736A1" w14:textId="77777777" w:rsidTr="00E32F6F">
        <w:tc>
          <w:tcPr>
            <w:tcW w:w="3775" w:type="dxa"/>
            <w:shd w:val="clear" w:color="auto" w:fill="8496B0" w:themeFill="text2" w:themeFillTint="99"/>
          </w:tcPr>
          <w:p w14:paraId="1778B031" w14:textId="77777777" w:rsidR="00822059" w:rsidRPr="005D036B" w:rsidRDefault="00822059" w:rsidP="00E32F6F">
            <w:pPr>
              <w:rPr>
                <w:rFonts w:ascii="Courier New" w:hAnsi="Courier New" w:cs="Courier New"/>
                <w:color w:val="FFFFFF" w:themeColor="background1"/>
              </w:rPr>
            </w:pPr>
            <w:r>
              <w:rPr>
                <w:rFonts w:ascii="Courier New" w:hAnsi="Courier New" w:cs="Courier New"/>
                <w:color w:val="FFFFFF" w:themeColor="background1"/>
              </w:rPr>
              <w:t>Name</w:t>
            </w:r>
          </w:p>
        </w:tc>
        <w:tc>
          <w:tcPr>
            <w:tcW w:w="5575" w:type="dxa"/>
            <w:shd w:val="clear" w:color="auto" w:fill="8496B0" w:themeFill="text2" w:themeFillTint="99"/>
          </w:tcPr>
          <w:p w14:paraId="0C0C034C" w14:textId="77777777" w:rsidR="00822059" w:rsidRPr="005D036B" w:rsidRDefault="00822059" w:rsidP="00E32F6F">
            <w:pPr>
              <w:rPr>
                <w:rFonts w:ascii="Courier New" w:hAnsi="Courier New" w:cs="Courier New"/>
                <w:color w:val="FFFFFF" w:themeColor="background1"/>
              </w:rPr>
            </w:pPr>
            <w:r>
              <w:rPr>
                <w:rFonts w:ascii="Courier New" w:hAnsi="Courier New" w:cs="Courier New"/>
                <w:color w:val="FFFFFF" w:themeColor="background1"/>
              </w:rPr>
              <w:t>Value</w:t>
            </w:r>
          </w:p>
        </w:tc>
      </w:tr>
      <w:tr w:rsidR="00822059" w14:paraId="41D00925" w14:textId="77777777" w:rsidTr="00E32F6F">
        <w:tc>
          <w:tcPr>
            <w:tcW w:w="3775" w:type="dxa"/>
          </w:tcPr>
          <w:p w14:paraId="182784EC" w14:textId="77777777" w:rsidR="00822059" w:rsidRPr="005D036B" w:rsidRDefault="00822059" w:rsidP="00E32F6F">
            <w:pPr>
              <w:rPr>
                <w:rFonts w:ascii="Courier New" w:hAnsi="Courier New" w:cs="Courier New"/>
              </w:rPr>
            </w:pPr>
            <w:r>
              <w:rPr>
                <w:rFonts w:ascii="Courier New" w:hAnsi="Courier New" w:cs="Courier New"/>
              </w:rPr>
              <w:t>Total Nodes</w:t>
            </w:r>
          </w:p>
        </w:tc>
        <w:tc>
          <w:tcPr>
            <w:tcW w:w="5575" w:type="dxa"/>
          </w:tcPr>
          <w:p w14:paraId="3F2321AF" w14:textId="77777777" w:rsidR="00822059" w:rsidRPr="004511ED" w:rsidRDefault="00822059" w:rsidP="00E32F6F">
            <w:pPr>
              <w:rPr>
                <w:rFonts w:ascii="Courier New" w:hAnsi="Courier New" w:cs="Courier New"/>
              </w:rPr>
            </w:pPr>
          </w:p>
        </w:tc>
      </w:tr>
      <w:tr w:rsidR="00822059" w14:paraId="6B83FA00" w14:textId="77777777" w:rsidTr="00E32F6F">
        <w:tc>
          <w:tcPr>
            <w:tcW w:w="3775" w:type="dxa"/>
          </w:tcPr>
          <w:p w14:paraId="64FBB0B9" w14:textId="77777777" w:rsidR="00822059" w:rsidRDefault="00822059" w:rsidP="00E32F6F">
            <w:pPr>
              <w:rPr>
                <w:rFonts w:ascii="Courier New" w:hAnsi="Courier New" w:cs="Courier New"/>
              </w:rPr>
            </w:pPr>
            <w:r>
              <w:rPr>
                <w:rFonts w:ascii="Courier New" w:hAnsi="Courier New" w:cs="Courier New"/>
              </w:rPr>
              <w:t>Total Data</w:t>
            </w:r>
          </w:p>
        </w:tc>
        <w:tc>
          <w:tcPr>
            <w:tcW w:w="5575" w:type="dxa"/>
          </w:tcPr>
          <w:p w14:paraId="26B792B5" w14:textId="77777777" w:rsidR="00822059" w:rsidRPr="005A2E94" w:rsidRDefault="00822059" w:rsidP="00E32F6F">
            <w:pPr>
              <w:rPr>
                <w:rFonts w:ascii="Courier New" w:hAnsi="Courier New" w:cs="Courier New"/>
              </w:rPr>
            </w:pPr>
          </w:p>
        </w:tc>
      </w:tr>
      <w:tr w:rsidR="00822059" w14:paraId="02B5B35C" w14:textId="77777777" w:rsidTr="00E32F6F">
        <w:tc>
          <w:tcPr>
            <w:tcW w:w="3775" w:type="dxa"/>
          </w:tcPr>
          <w:p w14:paraId="411AC072" w14:textId="77777777" w:rsidR="00822059" w:rsidRDefault="00822059" w:rsidP="00E32F6F">
            <w:pPr>
              <w:rPr>
                <w:rFonts w:ascii="Courier New" w:hAnsi="Courier New" w:cs="Courier New"/>
              </w:rPr>
            </w:pPr>
            <w:r>
              <w:rPr>
                <w:rFonts w:ascii="Courier New" w:hAnsi="Courier New" w:cs="Courier New"/>
              </w:rPr>
              <w:t>Unique data of the node</w:t>
            </w:r>
          </w:p>
        </w:tc>
        <w:tc>
          <w:tcPr>
            <w:tcW w:w="5575" w:type="dxa"/>
          </w:tcPr>
          <w:p w14:paraId="3A55A55D" w14:textId="77777777" w:rsidR="00822059" w:rsidRDefault="00822059" w:rsidP="00E32F6F">
            <w:pPr>
              <w:rPr>
                <w:rFonts w:ascii="Courier New" w:hAnsi="Courier New" w:cs="Courier New"/>
              </w:rPr>
            </w:pPr>
          </w:p>
        </w:tc>
      </w:tr>
      <w:tr w:rsidR="00822059" w14:paraId="6F7C940F" w14:textId="77777777" w:rsidTr="00E32F6F">
        <w:tc>
          <w:tcPr>
            <w:tcW w:w="3775" w:type="dxa"/>
          </w:tcPr>
          <w:p w14:paraId="0FAE8A58" w14:textId="77777777" w:rsidR="00822059" w:rsidRDefault="00822059" w:rsidP="00E32F6F">
            <w:pPr>
              <w:rPr>
                <w:rFonts w:ascii="Courier New" w:hAnsi="Courier New" w:cs="Courier New"/>
              </w:rPr>
            </w:pPr>
            <w:r>
              <w:rPr>
                <w:rFonts w:ascii="Courier New" w:hAnsi="Courier New" w:cs="Courier New"/>
              </w:rPr>
              <w:t>Buddy data on the node</w:t>
            </w:r>
          </w:p>
        </w:tc>
        <w:tc>
          <w:tcPr>
            <w:tcW w:w="5575" w:type="dxa"/>
          </w:tcPr>
          <w:p w14:paraId="35FE151C" w14:textId="77777777" w:rsidR="00822059" w:rsidRDefault="00822059" w:rsidP="00E32F6F">
            <w:pPr>
              <w:rPr>
                <w:rFonts w:ascii="Courier New" w:hAnsi="Courier New" w:cs="Courier New"/>
              </w:rPr>
            </w:pPr>
          </w:p>
        </w:tc>
      </w:tr>
      <w:tr w:rsidR="00822059" w14:paraId="5DFE8102" w14:textId="77777777" w:rsidTr="00E32F6F">
        <w:tc>
          <w:tcPr>
            <w:tcW w:w="3775" w:type="dxa"/>
          </w:tcPr>
          <w:p w14:paraId="1948E8D4" w14:textId="77777777" w:rsidR="00822059" w:rsidRDefault="00822059" w:rsidP="00E32F6F">
            <w:pPr>
              <w:rPr>
                <w:rFonts w:ascii="Courier New" w:hAnsi="Courier New" w:cs="Courier New"/>
              </w:rPr>
            </w:pPr>
            <w:r>
              <w:rPr>
                <w:rFonts w:ascii="Courier New" w:hAnsi="Courier New" w:cs="Courier New"/>
              </w:rPr>
              <w:t>Total data on the node</w:t>
            </w:r>
          </w:p>
        </w:tc>
        <w:tc>
          <w:tcPr>
            <w:tcW w:w="5575" w:type="dxa"/>
          </w:tcPr>
          <w:p w14:paraId="1D18DDB7" w14:textId="77777777" w:rsidR="00822059" w:rsidRDefault="00822059" w:rsidP="00E32F6F">
            <w:pPr>
              <w:rPr>
                <w:rFonts w:ascii="Courier New" w:hAnsi="Courier New" w:cs="Courier New"/>
              </w:rPr>
            </w:pPr>
          </w:p>
        </w:tc>
      </w:tr>
      <w:tr w:rsidR="00822059" w14:paraId="0EC4417A" w14:textId="77777777" w:rsidTr="00E32F6F">
        <w:tc>
          <w:tcPr>
            <w:tcW w:w="3775" w:type="dxa"/>
          </w:tcPr>
          <w:p w14:paraId="07A8072A" w14:textId="77777777" w:rsidR="00822059" w:rsidRPr="00341A6C" w:rsidRDefault="00822059" w:rsidP="00E32F6F">
            <w:pPr>
              <w:rPr>
                <w:rFonts w:ascii="Courier New" w:hAnsi="Courier New" w:cs="Courier New"/>
                <w:b/>
              </w:rPr>
            </w:pPr>
            <w:r w:rsidRPr="00341A6C">
              <w:rPr>
                <w:rFonts w:ascii="Courier New" w:hAnsi="Courier New" w:cs="Courier New"/>
                <w:b/>
              </w:rPr>
              <w:t>Total backup file size</w:t>
            </w:r>
          </w:p>
        </w:tc>
        <w:tc>
          <w:tcPr>
            <w:tcW w:w="5575" w:type="dxa"/>
          </w:tcPr>
          <w:p w14:paraId="54279D24" w14:textId="77777777" w:rsidR="00822059" w:rsidRPr="00341A6C" w:rsidRDefault="00822059" w:rsidP="00E32F6F">
            <w:pPr>
              <w:rPr>
                <w:rFonts w:ascii="Courier New" w:hAnsi="Courier New" w:cs="Courier New"/>
                <w:b/>
              </w:rPr>
            </w:pPr>
          </w:p>
        </w:tc>
      </w:tr>
    </w:tbl>
    <w:p w14:paraId="1A109F2B" w14:textId="77777777" w:rsidR="00822059" w:rsidRPr="00341A6C" w:rsidRDefault="00822059" w:rsidP="00822059"/>
    <w:p w14:paraId="0AB6F0CB" w14:textId="77777777" w:rsidR="00822059" w:rsidRDefault="00822059" w:rsidP="00822059">
      <w:pPr>
        <w:pStyle w:val="Heading4"/>
        <w:numPr>
          <w:ilvl w:val="3"/>
          <w:numId w:val="0"/>
        </w:numPr>
        <w:ind w:left="284" w:hanging="284"/>
      </w:pPr>
      <w:r>
        <w:t>EBS Snapshots</w:t>
      </w:r>
    </w:p>
    <w:p w14:paraId="274049C1" w14:textId="77777777" w:rsidR="00822059" w:rsidRDefault="00822059" w:rsidP="00822059">
      <w:r>
        <w:t>The backups on the backup server are available for 35 days. Any further backups will simply be added and the oldest will be removed. This backup server has multiple EBS attached, and the snapshot of these EBS drives are automatically taken every night. These snapshots are saved into S3. This operation is needed just for data resilience, as the EBS is single zone service, and to achieve higher data resilience the snapshots are saved into S3 which is regional wide service.</w:t>
      </w:r>
    </w:p>
    <w:p w14:paraId="685A38D1" w14:textId="77777777" w:rsidR="00822059" w:rsidRDefault="00822059" w:rsidP="00822059">
      <w:pPr>
        <w:pStyle w:val="Heading4"/>
        <w:numPr>
          <w:ilvl w:val="3"/>
          <w:numId w:val="0"/>
        </w:numPr>
        <w:ind w:left="284" w:hanging="284"/>
      </w:pPr>
      <w:r>
        <w:t>Cross Zone Backup</w:t>
      </w:r>
    </w:p>
    <w:p w14:paraId="6842A39B" w14:textId="77777777" w:rsidR="00822059" w:rsidRPr="00365DE9" w:rsidRDefault="00822059" w:rsidP="00822059">
      <w:r>
        <w:t xml:space="preserve">Another fully operational backup server in different availability zone of Dublin region is setup. The primary backup server after receiving nightly backup then </w:t>
      </w:r>
      <w:proofErr w:type="spellStart"/>
      <w:r>
        <w:t>rsyncs</w:t>
      </w:r>
      <w:proofErr w:type="spellEnd"/>
      <w:r>
        <w:t xml:space="preserve"> the data with this secondary backup server in different zone. This is for DR process to have backup data ready in different zone, in case of entire zone failure.</w:t>
      </w:r>
    </w:p>
    <w:p w14:paraId="5F8B70E9" w14:textId="77777777" w:rsidR="00822059" w:rsidRDefault="00822059" w:rsidP="00822059">
      <w:pPr>
        <w:pStyle w:val="Heading3"/>
        <w:numPr>
          <w:ilvl w:val="2"/>
          <w:numId w:val="0"/>
        </w:numPr>
        <w:spacing w:before="45"/>
        <w:ind w:left="284" w:hanging="284"/>
      </w:pPr>
      <w:bookmarkStart w:id="144" w:name="_Toc421959600"/>
      <w:bookmarkStart w:id="145" w:name="_Toc421984146"/>
      <w:r>
        <w:t>Restore</w:t>
      </w:r>
      <w:bookmarkEnd w:id="144"/>
      <w:bookmarkEnd w:id="145"/>
    </w:p>
    <w:p w14:paraId="0377814D" w14:textId="77777777" w:rsidR="00822059" w:rsidRDefault="00822059" w:rsidP="00822059">
      <w:r>
        <w:t>The restore of the foodida database can be carried out from the backup files stored on the backup server.</w:t>
      </w:r>
    </w:p>
    <w:p w14:paraId="1AA8149B" w14:textId="77777777" w:rsidR="00822059" w:rsidRDefault="00822059" w:rsidP="00822059">
      <w:r>
        <w:t>For a single node out of the three node cluster to be failed, a restore is not required.</w:t>
      </w:r>
    </w:p>
    <w:p w14:paraId="3D2B4989" w14:textId="77777777" w:rsidR="00822059" w:rsidRDefault="00822059" w:rsidP="00822059">
      <w:r>
        <w:t>The restore is required on any of the following scenarios:</w:t>
      </w:r>
    </w:p>
    <w:p w14:paraId="40B0F4B2" w14:textId="77777777" w:rsidR="00822059" w:rsidRDefault="00822059" w:rsidP="00822059">
      <w:pPr>
        <w:pStyle w:val="ListParagraph"/>
        <w:numPr>
          <w:ilvl w:val="0"/>
          <w:numId w:val="19"/>
        </w:numPr>
      </w:pPr>
      <w:r>
        <w:t>49% of the nodes fail in the cluster with data loss</w:t>
      </w:r>
    </w:p>
    <w:p w14:paraId="5FA82807" w14:textId="77777777" w:rsidR="00822059" w:rsidRDefault="00822059" w:rsidP="00822059">
      <w:pPr>
        <w:pStyle w:val="ListParagraph"/>
        <w:numPr>
          <w:ilvl w:val="0"/>
          <w:numId w:val="19"/>
        </w:numPr>
      </w:pPr>
      <w:r>
        <w:t>New cluster of foodida database is launched</w:t>
      </w:r>
    </w:p>
    <w:p w14:paraId="51148CCD" w14:textId="77777777" w:rsidR="00822059" w:rsidRPr="00365DE9" w:rsidRDefault="00822059" w:rsidP="00822059">
      <w:pPr>
        <w:pStyle w:val="Heading4"/>
        <w:numPr>
          <w:ilvl w:val="3"/>
          <w:numId w:val="0"/>
        </w:numPr>
        <w:ind w:left="284" w:hanging="284"/>
      </w:pPr>
      <w:r>
        <w:lastRenderedPageBreak/>
        <w:t>Restore from backup</w:t>
      </w:r>
    </w:p>
    <w:p w14:paraId="1C6A82C5" w14:textId="77777777" w:rsidR="00822059" w:rsidRDefault="00822059" w:rsidP="00822059">
      <w:r>
        <w:t>In the event of carrying out the restore, all backup files for each node are available in the backup server. The restore utility is then run on any one of the nodes.</w:t>
      </w:r>
    </w:p>
    <w:p w14:paraId="3D27816E" w14:textId="77777777" w:rsidR="00822059" w:rsidRDefault="00822059" w:rsidP="00822059">
      <w:r>
        <w:t>Once the restore is complete, the database is then switched on.</w:t>
      </w:r>
    </w:p>
    <w:p w14:paraId="2F9D25D7" w14:textId="77777777" w:rsidR="00822059" w:rsidRDefault="00822059" w:rsidP="00822059">
      <w:pPr>
        <w:pStyle w:val="Heading4"/>
        <w:numPr>
          <w:ilvl w:val="3"/>
          <w:numId w:val="0"/>
        </w:numPr>
        <w:ind w:left="284" w:hanging="284"/>
      </w:pPr>
      <w:r>
        <w:t>Restoring Backup server from EBS Snapshot</w:t>
      </w:r>
    </w:p>
    <w:p w14:paraId="3AC16A85" w14:textId="77777777" w:rsidR="00822059" w:rsidRDefault="00822059" w:rsidP="00822059">
      <w:r>
        <w:t>In the event that the backup server had a major incident or crashed beyond recovery, then a new server can be setup. The next step is to create new EBS volumes from latest EBS snapshot. Once the new EBS volumes are available, they are then attached to the new server.</w:t>
      </w:r>
    </w:p>
    <w:p w14:paraId="292039BF" w14:textId="77777777" w:rsidR="00822059" w:rsidRDefault="00822059" w:rsidP="00822059">
      <w:r>
        <w:t>Please note, recovery from EBS snapshots will only be required if region wide failure occurs on AWS. The DR for region failover will only be done for Vertica and it will be in read-only mode until the original region is back up and running.</w:t>
      </w:r>
    </w:p>
    <w:p w14:paraId="54542E86" w14:textId="77777777" w:rsidR="00822059" w:rsidRDefault="00822059" w:rsidP="00822059">
      <w:r>
        <w:t>The volumes will need to be attached in the original order and striped with RAID0 using “</w:t>
      </w:r>
      <w:proofErr w:type="spellStart"/>
      <w:r w:rsidRPr="0007189B">
        <w:rPr>
          <w:i/>
        </w:rPr>
        <w:t>adadm</w:t>
      </w:r>
      <w:proofErr w:type="spellEnd"/>
      <w:r>
        <w:rPr>
          <w:i/>
        </w:rPr>
        <w:t>”</w:t>
      </w:r>
      <w:r>
        <w:t xml:space="preserve"> tool for creating logical volume. The amount of time required for creating new volumes from the snapshots is dependent upon the total data stored in the snapshots.</w:t>
      </w:r>
    </w:p>
    <w:p w14:paraId="3C89B83A" w14:textId="77777777" w:rsidR="00822059" w:rsidRDefault="00822059" w:rsidP="00822059">
      <w:pPr>
        <w:pStyle w:val="Heading3"/>
        <w:numPr>
          <w:ilvl w:val="2"/>
          <w:numId w:val="0"/>
        </w:numPr>
        <w:spacing w:before="45"/>
        <w:ind w:left="284" w:hanging="284"/>
      </w:pPr>
      <w:bookmarkStart w:id="146" w:name="_Toc421959601"/>
      <w:bookmarkStart w:id="147" w:name="_Toc421984147"/>
      <w:r>
        <w:t>Data Retention</w:t>
      </w:r>
      <w:bookmarkEnd w:id="146"/>
      <w:bookmarkEnd w:id="147"/>
    </w:p>
    <w:p w14:paraId="0A6D51FB" w14:textId="77777777" w:rsidR="00822059" w:rsidRPr="0007189B" w:rsidRDefault="00822059" w:rsidP="00822059">
      <w:r>
        <w:t>The EBS attached to the backup server has persistent data and is not deleted unless it is manually detached and deleted.</w:t>
      </w:r>
    </w:p>
    <w:p w14:paraId="1EEEB38C" w14:textId="77777777" w:rsidR="00822059" w:rsidRDefault="00822059" w:rsidP="00822059">
      <w:r>
        <w:t>The EBS snapshots are also taken from the EBS volumes on nightly basis. These snapshots are kept with no time limit until the original EBS volumes are deleted. These snapshots are saved in S3 for additional data resilience.</w:t>
      </w:r>
    </w:p>
    <w:p w14:paraId="466ABF86" w14:textId="77777777" w:rsidR="00822059" w:rsidRDefault="00822059" w:rsidP="00822059">
      <w:pPr>
        <w:pStyle w:val="Heading3"/>
      </w:pPr>
    </w:p>
    <w:p w14:paraId="08426454" w14:textId="77777777" w:rsidR="00822059" w:rsidRDefault="00822059" w:rsidP="00822059">
      <w:pPr>
        <w:pStyle w:val="Heading1"/>
        <w:ind w:left="284" w:hanging="284"/>
      </w:pPr>
      <w:bookmarkStart w:id="148" w:name="_Toc421959602"/>
      <w:bookmarkStart w:id="149" w:name="_Toc421984148"/>
      <w:r>
        <w:t>Capacity Scaling</w:t>
      </w:r>
      <w:bookmarkEnd w:id="148"/>
      <w:bookmarkEnd w:id="149"/>
    </w:p>
    <w:p w14:paraId="760FAC86" w14:textId="77777777" w:rsidR="00822059" w:rsidRDefault="00822059" w:rsidP="00822059">
      <w:r>
        <w:t>Within the foodida resources may require capacity scaling, either to increase or decrease the compute power and/or storage allocated. The scaling can happen in either vertical (size of the individual server i.e. compute &amp; storage) or horizontal (adding more nodes to the cluster).</w:t>
      </w:r>
    </w:p>
    <w:p w14:paraId="525A91DB" w14:textId="77777777" w:rsidR="00822059" w:rsidRDefault="00822059" w:rsidP="00822059">
      <w:r>
        <w:t>Below the possible scaling options and methods are shown for each element of the foodida architecture.</w:t>
      </w:r>
    </w:p>
    <w:p w14:paraId="779A5E17" w14:textId="77777777" w:rsidR="00822059" w:rsidRDefault="00822059" w:rsidP="00822059">
      <w:pPr>
        <w:pStyle w:val="ListParagraph"/>
        <w:numPr>
          <w:ilvl w:val="0"/>
          <w:numId w:val="47"/>
        </w:numPr>
      </w:pPr>
    </w:p>
    <w:p w14:paraId="781888E5" w14:textId="77777777" w:rsidR="00822059" w:rsidRDefault="00822059" w:rsidP="00822059">
      <w:pPr>
        <w:rPr>
          <w:rFonts w:eastAsiaTheme="majorEastAsia" w:cstheme="majorBidi"/>
          <w:color w:val="323E4F" w:themeColor="text2" w:themeShade="BF"/>
          <w:sz w:val="36"/>
          <w:szCs w:val="32"/>
        </w:rPr>
      </w:pPr>
    </w:p>
    <w:p w14:paraId="6048B2CC" w14:textId="77777777" w:rsidR="00822059" w:rsidRDefault="00822059" w:rsidP="00822059">
      <w:pPr>
        <w:pStyle w:val="Heading1"/>
        <w:ind w:left="284" w:hanging="284"/>
      </w:pPr>
      <w:bookmarkStart w:id="150" w:name="_Toc421959603"/>
      <w:bookmarkStart w:id="151" w:name="_Toc421984149"/>
      <w:r>
        <w:t>Disaster Recovery</w:t>
      </w:r>
      <w:bookmarkEnd w:id="150"/>
      <w:bookmarkEnd w:id="151"/>
    </w:p>
    <w:p w14:paraId="600034D1" w14:textId="77777777" w:rsidR="00822059" w:rsidRDefault="00822059" w:rsidP="00822059">
      <w:r>
        <w:t>The disaster recovery plan is part of the business continuity making sure all the services of the foodida are recovered within stated time. This plan exclusively deals with recovering the IT infrastructure from any disaster, and does not deal with what processes the staff has to follow after the recovery of the IT infrastructure, in order to deal with potentially lost data.</w:t>
      </w:r>
    </w:p>
    <w:p w14:paraId="02F727AC" w14:textId="77777777" w:rsidR="00822059" w:rsidRDefault="00822059" w:rsidP="00822059">
      <w:r>
        <w:t>However, in the iOS Release phase of this engagement, DR is not being considered.</w:t>
      </w:r>
    </w:p>
    <w:p w14:paraId="5EB99A9E" w14:textId="77777777" w:rsidR="00822059" w:rsidRPr="0059713A" w:rsidRDefault="00822059" w:rsidP="00822059"/>
    <w:p w14:paraId="116D94E4" w14:textId="77777777" w:rsidR="00822059" w:rsidRDefault="00822059" w:rsidP="00822059">
      <w:pPr>
        <w:pStyle w:val="Heading1"/>
        <w:ind w:left="284" w:hanging="284"/>
      </w:pPr>
      <w:bookmarkStart w:id="152" w:name="_Toc421959604"/>
      <w:bookmarkStart w:id="153" w:name="_Toc421984150"/>
      <w:r>
        <w:t>Monitoring</w:t>
      </w:r>
      <w:bookmarkEnd w:id="152"/>
      <w:bookmarkEnd w:id="153"/>
    </w:p>
    <w:p w14:paraId="33F5B21D" w14:textId="77777777" w:rsidR="00822059" w:rsidRDefault="00822059" w:rsidP="00822059">
      <w:r>
        <w:t>All the EC2 instances setup within the foodida have the system monitoring setup.</w:t>
      </w:r>
    </w:p>
    <w:p w14:paraId="73BEE0B8" w14:textId="77777777" w:rsidR="00822059" w:rsidRDefault="00822059" w:rsidP="00822059"/>
    <w:p w14:paraId="7CBFD90B" w14:textId="77777777" w:rsidR="00822059" w:rsidRPr="000B524C" w:rsidRDefault="00822059" w:rsidP="00822059"/>
    <w:p w14:paraId="66F671E8" w14:textId="77777777" w:rsidR="00822059" w:rsidRPr="000B524C" w:rsidRDefault="00822059" w:rsidP="00822059"/>
    <w:p w14:paraId="177CB550" w14:textId="77777777" w:rsidR="00822059" w:rsidRDefault="00822059" w:rsidP="00822059">
      <w:pPr>
        <w:pStyle w:val="Heading2"/>
        <w:numPr>
          <w:ilvl w:val="1"/>
          <w:numId w:val="0"/>
        </w:numPr>
        <w:ind w:left="284" w:hanging="284"/>
      </w:pPr>
      <w:bookmarkStart w:id="154" w:name="_Toc421959605"/>
      <w:bookmarkStart w:id="155" w:name="_Toc421959630"/>
      <w:bookmarkStart w:id="156" w:name="_Toc421959631"/>
      <w:bookmarkStart w:id="157" w:name="_Toc421959656"/>
      <w:bookmarkStart w:id="158" w:name="_Toc421959657"/>
      <w:bookmarkStart w:id="159" w:name="_Toc421959682"/>
      <w:bookmarkStart w:id="160" w:name="_Toc421959683"/>
      <w:bookmarkStart w:id="161" w:name="_Toc421959708"/>
      <w:bookmarkStart w:id="162" w:name="_Toc421959709"/>
      <w:bookmarkStart w:id="163" w:name="_Toc421984151"/>
      <w:bookmarkEnd w:id="154"/>
      <w:bookmarkEnd w:id="155"/>
      <w:bookmarkEnd w:id="156"/>
      <w:bookmarkEnd w:id="157"/>
      <w:bookmarkEnd w:id="158"/>
      <w:bookmarkEnd w:id="159"/>
      <w:bookmarkEnd w:id="160"/>
      <w:bookmarkEnd w:id="161"/>
      <w:r>
        <w:t>RDS MySQL</w:t>
      </w:r>
      <w:bookmarkEnd w:id="162"/>
      <w:bookmarkEnd w:id="163"/>
    </w:p>
    <w:p w14:paraId="26448459" w14:textId="77777777" w:rsidR="00822059" w:rsidRDefault="00822059" w:rsidP="00822059"/>
    <w:tbl>
      <w:tblPr>
        <w:tblStyle w:val="TableGrid"/>
        <w:tblW w:w="9355" w:type="dxa"/>
        <w:tblLayout w:type="fixed"/>
        <w:tblLook w:val="04A0" w:firstRow="1" w:lastRow="0" w:firstColumn="1" w:lastColumn="0" w:noHBand="0" w:noVBand="1"/>
      </w:tblPr>
      <w:tblGrid>
        <w:gridCol w:w="3415"/>
        <w:gridCol w:w="5940"/>
      </w:tblGrid>
      <w:tr w:rsidR="00822059" w14:paraId="56C7E630" w14:textId="77777777" w:rsidTr="00E32F6F">
        <w:tc>
          <w:tcPr>
            <w:tcW w:w="3415" w:type="dxa"/>
            <w:shd w:val="clear" w:color="auto" w:fill="8496B0" w:themeFill="text2" w:themeFillTint="99"/>
          </w:tcPr>
          <w:p w14:paraId="2D960C58" w14:textId="77777777" w:rsidR="00822059" w:rsidRPr="005D036B" w:rsidRDefault="00822059" w:rsidP="00E32F6F">
            <w:pPr>
              <w:rPr>
                <w:rFonts w:ascii="Courier New" w:hAnsi="Courier New" w:cs="Courier New"/>
                <w:color w:val="FFFFFF" w:themeColor="background1"/>
              </w:rPr>
            </w:pPr>
            <w:r>
              <w:rPr>
                <w:rFonts w:ascii="Courier New" w:hAnsi="Courier New" w:cs="Courier New"/>
                <w:color w:val="FFFFFF" w:themeColor="background1"/>
              </w:rPr>
              <w:t>Metric</w:t>
            </w:r>
          </w:p>
        </w:tc>
        <w:tc>
          <w:tcPr>
            <w:tcW w:w="5940" w:type="dxa"/>
            <w:shd w:val="clear" w:color="auto" w:fill="8496B0" w:themeFill="text2" w:themeFillTint="99"/>
          </w:tcPr>
          <w:p w14:paraId="706466C7" w14:textId="77777777" w:rsidR="00822059" w:rsidRPr="005D036B" w:rsidRDefault="00822059" w:rsidP="00E32F6F">
            <w:pPr>
              <w:rPr>
                <w:rFonts w:ascii="Courier New" w:hAnsi="Courier New" w:cs="Courier New"/>
                <w:color w:val="FFFFFF" w:themeColor="background1"/>
              </w:rPr>
            </w:pPr>
            <w:r>
              <w:rPr>
                <w:rFonts w:ascii="Courier New" w:hAnsi="Courier New" w:cs="Courier New"/>
                <w:color w:val="FFFFFF" w:themeColor="background1"/>
              </w:rPr>
              <w:t>Alarm Threshold</w:t>
            </w:r>
          </w:p>
        </w:tc>
      </w:tr>
      <w:tr w:rsidR="00822059" w14:paraId="15130F62" w14:textId="77777777" w:rsidTr="00E32F6F">
        <w:tc>
          <w:tcPr>
            <w:tcW w:w="3415" w:type="dxa"/>
          </w:tcPr>
          <w:p w14:paraId="4DD6B00E" w14:textId="77777777" w:rsidR="00822059" w:rsidRPr="005D036B" w:rsidRDefault="00822059" w:rsidP="00E32F6F">
            <w:pPr>
              <w:rPr>
                <w:rFonts w:ascii="Courier New" w:hAnsi="Courier New" w:cs="Courier New"/>
              </w:rPr>
            </w:pPr>
            <w:r>
              <w:rPr>
                <w:rFonts w:ascii="Courier New" w:hAnsi="Courier New" w:cs="Courier New"/>
              </w:rPr>
              <w:t>CPU Utilisation</w:t>
            </w:r>
          </w:p>
        </w:tc>
        <w:tc>
          <w:tcPr>
            <w:tcW w:w="5940" w:type="dxa"/>
          </w:tcPr>
          <w:p w14:paraId="402CE326" w14:textId="77777777" w:rsidR="00822059" w:rsidRPr="004511ED" w:rsidRDefault="00822059" w:rsidP="00E32F6F">
            <w:pPr>
              <w:rPr>
                <w:rFonts w:ascii="Courier New" w:hAnsi="Courier New" w:cs="Courier New"/>
              </w:rPr>
            </w:pPr>
            <w:r>
              <w:rPr>
                <w:rFonts w:ascii="Courier New" w:hAnsi="Courier New" w:cs="Courier New"/>
              </w:rPr>
              <w:t xml:space="preserve">If &gt;= 100% for 5 </w:t>
            </w:r>
            <w:proofErr w:type="spellStart"/>
            <w:r>
              <w:rPr>
                <w:rFonts w:ascii="Courier New" w:hAnsi="Courier New" w:cs="Courier New"/>
              </w:rPr>
              <w:t>mins</w:t>
            </w:r>
            <w:proofErr w:type="spellEnd"/>
            <w:r>
              <w:rPr>
                <w:rFonts w:ascii="Courier New" w:hAnsi="Courier New" w:cs="Courier New"/>
              </w:rPr>
              <w:t xml:space="preserve"> </w:t>
            </w:r>
          </w:p>
        </w:tc>
      </w:tr>
      <w:tr w:rsidR="00822059" w14:paraId="3449734B" w14:textId="77777777" w:rsidTr="00E32F6F">
        <w:tc>
          <w:tcPr>
            <w:tcW w:w="3415" w:type="dxa"/>
          </w:tcPr>
          <w:p w14:paraId="1741EFA1" w14:textId="77777777" w:rsidR="00822059" w:rsidRDefault="00822059" w:rsidP="00E32F6F">
            <w:pPr>
              <w:rPr>
                <w:rFonts w:ascii="Courier New" w:hAnsi="Courier New" w:cs="Courier New"/>
              </w:rPr>
            </w:pPr>
            <w:r>
              <w:rPr>
                <w:rFonts w:ascii="Courier New" w:hAnsi="Courier New" w:cs="Courier New"/>
              </w:rPr>
              <w:t>RAM Utilisation</w:t>
            </w:r>
          </w:p>
        </w:tc>
        <w:tc>
          <w:tcPr>
            <w:tcW w:w="5940" w:type="dxa"/>
          </w:tcPr>
          <w:p w14:paraId="5792C2D6" w14:textId="77777777" w:rsidR="00822059" w:rsidRPr="005A2E94" w:rsidRDefault="00822059" w:rsidP="00E32F6F">
            <w:pPr>
              <w:rPr>
                <w:rFonts w:ascii="Courier New" w:hAnsi="Courier New" w:cs="Courier New"/>
              </w:rPr>
            </w:pPr>
            <w:r>
              <w:rPr>
                <w:rFonts w:ascii="Courier New" w:hAnsi="Courier New" w:cs="Courier New"/>
              </w:rPr>
              <w:t xml:space="preserve">If &gt;= 100% for 5 </w:t>
            </w:r>
            <w:proofErr w:type="spellStart"/>
            <w:r>
              <w:rPr>
                <w:rFonts w:ascii="Courier New" w:hAnsi="Courier New" w:cs="Courier New"/>
              </w:rPr>
              <w:t>mins</w:t>
            </w:r>
            <w:proofErr w:type="spellEnd"/>
          </w:p>
        </w:tc>
      </w:tr>
      <w:tr w:rsidR="00822059" w14:paraId="4454F49E" w14:textId="77777777" w:rsidTr="00E32F6F">
        <w:tc>
          <w:tcPr>
            <w:tcW w:w="3415" w:type="dxa"/>
          </w:tcPr>
          <w:p w14:paraId="00D8DF23" w14:textId="77777777" w:rsidR="00822059" w:rsidRDefault="00822059" w:rsidP="00E32F6F">
            <w:pPr>
              <w:rPr>
                <w:rFonts w:ascii="Courier New" w:hAnsi="Courier New" w:cs="Courier New"/>
              </w:rPr>
            </w:pPr>
            <w:r>
              <w:rPr>
                <w:rFonts w:ascii="Courier New" w:hAnsi="Courier New" w:cs="Courier New"/>
              </w:rPr>
              <w:t>Disk Utilisation</w:t>
            </w:r>
          </w:p>
        </w:tc>
        <w:tc>
          <w:tcPr>
            <w:tcW w:w="5940" w:type="dxa"/>
          </w:tcPr>
          <w:p w14:paraId="1AF501DB" w14:textId="77777777" w:rsidR="00822059" w:rsidRDefault="00822059" w:rsidP="00E32F6F">
            <w:pPr>
              <w:rPr>
                <w:rFonts w:ascii="Courier New" w:hAnsi="Courier New" w:cs="Courier New"/>
              </w:rPr>
            </w:pPr>
            <w:r>
              <w:rPr>
                <w:rFonts w:ascii="Courier New" w:hAnsi="Courier New" w:cs="Courier New"/>
              </w:rPr>
              <w:t>If &gt;= 75% used</w:t>
            </w:r>
          </w:p>
        </w:tc>
      </w:tr>
    </w:tbl>
    <w:p w14:paraId="0A393060" w14:textId="77777777" w:rsidR="00822059" w:rsidRPr="00074051" w:rsidRDefault="00822059" w:rsidP="00822059"/>
    <w:p w14:paraId="6E66D89C" w14:textId="7E31177C" w:rsidR="00F51EB7" w:rsidRPr="00074051" w:rsidRDefault="00F51EB7" w:rsidP="00822059"/>
    <w:sectPr w:rsidR="00F51EB7" w:rsidRPr="00074051">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2D264B" w14:textId="77777777" w:rsidR="004A619A" w:rsidRDefault="004A619A" w:rsidP="00AA5CEB">
      <w:pPr>
        <w:spacing w:after="0" w:line="240" w:lineRule="auto"/>
      </w:pPr>
      <w:r>
        <w:separator/>
      </w:r>
    </w:p>
  </w:endnote>
  <w:endnote w:type="continuationSeparator" w:id="0">
    <w:p w14:paraId="50CEEB3A" w14:textId="77777777" w:rsidR="004A619A" w:rsidRDefault="004A619A" w:rsidP="00AA5CEB">
      <w:pPr>
        <w:spacing w:after="0" w:line="240" w:lineRule="auto"/>
      </w:pPr>
      <w:r>
        <w:continuationSeparator/>
      </w:r>
    </w:p>
  </w:endnote>
  <w:endnote w:type="continuationNotice" w:id="1">
    <w:p w14:paraId="32A4BC97" w14:textId="77777777" w:rsidR="004A619A" w:rsidRDefault="004A61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Cs w:val="20"/>
      </w:rPr>
      <w:id w:val="-952400700"/>
      <w:docPartObj>
        <w:docPartGallery w:val="Page Numbers (Bottom of Page)"/>
        <w:docPartUnique/>
      </w:docPartObj>
    </w:sdtPr>
    <w:sdtEndPr/>
    <w:sdtContent>
      <w:sdt>
        <w:sdtPr>
          <w:rPr>
            <w:szCs w:val="20"/>
          </w:rPr>
          <w:id w:val="-1769616900"/>
          <w:docPartObj>
            <w:docPartGallery w:val="Page Numbers (Top of Page)"/>
            <w:docPartUnique/>
          </w:docPartObj>
        </w:sdtPr>
        <w:sdtEndPr/>
        <w:sdtContent>
          <w:p w14:paraId="5F9AE516" w14:textId="77777777" w:rsidR="00120242" w:rsidRPr="00CC7F03" w:rsidRDefault="00120242">
            <w:pPr>
              <w:pStyle w:val="Footer"/>
              <w:jc w:val="right"/>
              <w:rPr>
                <w:szCs w:val="20"/>
              </w:rPr>
            </w:pPr>
            <w:r w:rsidRPr="00CC7F03">
              <w:rPr>
                <w:szCs w:val="20"/>
              </w:rPr>
              <w:t xml:space="preserve">Page </w:t>
            </w:r>
            <w:r w:rsidRPr="00CC7F03">
              <w:rPr>
                <w:b/>
                <w:bCs/>
                <w:szCs w:val="20"/>
              </w:rPr>
              <w:fldChar w:fldCharType="begin"/>
            </w:r>
            <w:r w:rsidRPr="00CC7F03">
              <w:rPr>
                <w:b/>
                <w:bCs/>
                <w:szCs w:val="20"/>
              </w:rPr>
              <w:instrText xml:space="preserve"> PAGE </w:instrText>
            </w:r>
            <w:r w:rsidRPr="00CC7F03">
              <w:rPr>
                <w:b/>
                <w:bCs/>
                <w:szCs w:val="20"/>
              </w:rPr>
              <w:fldChar w:fldCharType="separate"/>
            </w:r>
            <w:r w:rsidR="008566AD">
              <w:rPr>
                <w:b/>
                <w:bCs/>
                <w:noProof/>
                <w:szCs w:val="20"/>
              </w:rPr>
              <w:t>20</w:t>
            </w:r>
            <w:r w:rsidRPr="00CC7F03">
              <w:rPr>
                <w:b/>
                <w:bCs/>
                <w:szCs w:val="20"/>
              </w:rPr>
              <w:fldChar w:fldCharType="end"/>
            </w:r>
            <w:r w:rsidRPr="00CC7F03">
              <w:rPr>
                <w:szCs w:val="20"/>
              </w:rPr>
              <w:t xml:space="preserve"> of </w:t>
            </w:r>
            <w:r w:rsidRPr="00CC7F03">
              <w:rPr>
                <w:b/>
                <w:bCs/>
                <w:szCs w:val="20"/>
              </w:rPr>
              <w:fldChar w:fldCharType="begin"/>
            </w:r>
            <w:r w:rsidRPr="00CC7F03">
              <w:rPr>
                <w:b/>
                <w:bCs/>
                <w:szCs w:val="20"/>
              </w:rPr>
              <w:instrText xml:space="preserve"> NUMPAGES  </w:instrText>
            </w:r>
            <w:r w:rsidRPr="00CC7F03">
              <w:rPr>
                <w:b/>
                <w:bCs/>
                <w:szCs w:val="20"/>
              </w:rPr>
              <w:fldChar w:fldCharType="separate"/>
            </w:r>
            <w:r w:rsidR="008566AD">
              <w:rPr>
                <w:b/>
                <w:bCs/>
                <w:noProof/>
                <w:szCs w:val="20"/>
              </w:rPr>
              <w:t>26</w:t>
            </w:r>
            <w:r w:rsidRPr="00CC7F03">
              <w:rPr>
                <w:b/>
                <w:bCs/>
                <w:szCs w:val="20"/>
              </w:rPr>
              <w:fldChar w:fldCharType="end"/>
            </w:r>
          </w:p>
        </w:sdtContent>
      </w:sdt>
    </w:sdtContent>
  </w:sdt>
  <w:p w14:paraId="5F9AE517" w14:textId="77777777" w:rsidR="00120242" w:rsidRPr="00CC7F03" w:rsidRDefault="00120242" w:rsidP="00D97F02">
    <w:pPr>
      <w:pStyle w:val="Footer"/>
      <w:rPr>
        <w:szCs w:val="20"/>
      </w:rPr>
    </w:pPr>
    <w:r w:rsidRPr="00CC7F03">
      <w:rPr>
        <w:szCs w:val="20"/>
      </w:rPr>
      <w:t>Private &amp; Confidential</w:t>
    </w:r>
  </w:p>
  <w:p w14:paraId="5F9AE518" w14:textId="1193004D" w:rsidR="00120242" w:rsidRPr="00CC7F03" w:rsidRDefault="00120242" w:rsidP="00D97F02">
    <w:pPr>
      <w:pStyle w:val="Footer"/>
      <w:rPr>
        <w:szCs w:val="20"/>
      </w:rPr>
    </w:pPr>
    <w:r>
      <w:rPr>
        <w:szCs w:val="20"/>
      </w:rPr>
      <w:t>Copyright Virtusa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939D0D" w14:textId="77777777" w:rsidR="004A619A" w:rsidRDefault="004A619A" w:rsidP="00AA5CEB">
      <w:pPr>
        <w:spacing w:after="0" w:line="240" w:lineRule="auto"/>
      </w:pPr>
      <w:r>
        <w:separator/>
      </w:r>
    </w:p>
  </w:footnote>
  <w:footnote w:type="continuationSeparator" w:id="0">
    <w:p w14:paraId="2A21BA75" w14:textId="77777777" w:rsidR="004A619A" w:rsidRDefault="004A619A" w:rsidP="00AA5CEB">
      <w:pPr>
        <w:spacing w:after="0" w:line="240" w:lineRule="auto"/>
      </w:pPr>
      <w:r>
        <w:continuationSeparator/>
      </w:r>
    </w:p>
  </w:footnote>
  <w:footnote w:type="continuationNotice" w:id="1">
    <w:p w14:paraId="370136B6" w14:textId="77777777" w:rsidR="004A619A" w:rsidRDefault="004A619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9AE515" w14:textId="69542964" w:rsidR="00120242" w:rsidRPr="00AA5CEB" w:rsidRDefault="00120242">
    <w:pPr>
      <w:pStyle w:val="Header"/>
    </w:pPr>
    <w:proofErr w:type="gramStart"/>
    <w:r>
      <w:t>foodida</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B729E"/>
    <w:multiLevelType w:val="hybridMultilevel"/>
    <w:tmpl w:val="93B2AD9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314DD8"/>
    <w:multiLevelType w:val="hybridMultilevel"/>
    <w:tmpl w:val="00F88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347F7"/>
    <w:multiLevelType w:val="hybridMultilevel"/>
    <w:tmpl w:val="812013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970B98"/>
    <w:multiLevelType w:val="hybridMultilevel"/>
    <w:tmpl w:val="897020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8B3AD5"/>
    <w:multiLevelType w:val="hybridMultilevel"/>
    <w:tmpl w:val="5A04B36E"/>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9C174D8"/>
    <w:multiLevelType w:val="hybridMultilevel"/>
    <w:tmpl w:val="0520F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486F10"/>
    <w:multiLevelType w:val="hybridMultilevel"/>
    <w:tmpl w:val="2FAE6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D04156"/>
    <w:multiLevelType w:val="hybridMultilevel"/>
    <w:tmpl w:val="897020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026420B"/>
    <w:multiLevelType w:val="hybridMultilevel"/>
    <w:tmpl w:val="9EB076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931770"/>
    <w:multiLevelType w:val="hybridMultilevel"/>
    <w:tmpl w:val="AC667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757562"/>
    <w:multiLevelType w:val="hybridMultilevel"/>
    <w:tmpl w:val="C0B6A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7B608B"/>
    <w:multiLevelType w:val="hybridMultilevel"/>
    <w:tmpl w:val="FDF2C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B80FEC"/>
    <w:multiLevelType w:val="hybridMultilevel"/>
    <w:tmpl w:val="2878DB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92B45A8"/>
    <w:multiLevelType w:val="hybridMultilevel"/>
    <w:tmpl w:val="554223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A350769"/>
    <w:multiLevelType w:val="hybridMultilevel"/>
    <w:tmpl w:val="92B4A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670C49"/>
    <w:multiLevelType w:val="hybridMultilevel"/>
    <w:tmpl w:val="076CFC1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1AD47237"/>
    <w:multiLevelType w:val="hybridMultilevel"/>
    <w:tmpl w:val="9B0EDA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E0440ED"/>
    <w:multiLevelType w:val="hybridMultilevel"/>
    <w:tmpl w:val="E8D6E7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EB362E3"/>
    <w:multiLevelType w:val="hybridMultilevel"/>
    <w:tmpl w:val="FA4CC7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EE01E78"/>
    <w:multiLevelType w:val="hybridMultilevel"/>
    <w:tmpl w:val="5A04B36E"/>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1F7C12CC"/>
    <w:multiLevelType w:val="hybridMultilevel"/>
    <w:tmpl w:val="897020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30C3C02"/>
    <w:multiLevelType w:val="hybridMultilevel"/>
    <w:tmpl w:val="4B5A24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374597F"/>
    <w:multiLevelType w:val="hybridMultilevel"/>
    <w:tmpl w:val="63A04BAA"/>
    <w:lvl w:ilvl="0" w:tplc="4CA25C8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D55E1D"/>
    <w:multiLevelType w:val="hybridMultilevel"/>
    <w:tmpl w:val="8C869C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2795468F"/>
    <w:multiLevelType w:val="hybridMultilevel"/>
    <w:tmpl w:val="5A04B36E"/>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27B86F76"/>
    <w:multiLevelType w:val="hybridMultilevel"/>
    <w:tmpl w:val="897020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8E87B05"/>
    <w:multiLevelType w:val="hybridMultilevel"/>
    <w:tmpl w:val="A016D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DAA7D05"/>
    <w:multiLevelType w:val="hybridMultilevel"/>
    <w:tmpl w:val="DAB4A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0433297"/>
    <w:multiLevelType w:val="hybridMultilevel"/>
    <w:tmpl w:val="CD04B88E"/>
    <w:lvl w:ilvl="0" w:tplc="959E61A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27155C8"/>
    <w:multiLevelType w:val="hybridMultilevel"/>
    <w:tmpl w:val="1F1832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5216384"/>
    <w:multiLevelType w:val="hybridMultilevel"/>
    <w:tmpl w:val="1F485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1E58D2"/>
    <w:multiLevelType w:val="hybridMultilevel"/>
    <w:tmpl w:val="A4F82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8CA5582"/>
    <w:multiLevelType w:val="hybridMultilevel"/>
    <w:tmpl w:val="8E3E7768"/>
    <w:lvl w:ilvl="0" w:tplc="9F84213C">
      <w:start w:val="1"/>
      <w:numFmt w:val="decimal"/>
      <w:lvlText w:val="%1."/>
      <w:lvlJc w:val="left"/>
      <w:pPr>
        <w:ind w:left="720" w:hanging="360"/>
      </w:pPr>
      <w:rPr>
        <w:rFonts w:eastAsiaTheme="minorHAnsi" w:cstheme="minorBidi"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3DFC2D90"/>
    <w:multiLevelType w:val="hybridMultilevel"/>
    <w:tmpl w:val="AD16D4DE"/>
    <w:lvl w:ilvl="0" w:tplc="237EE40E">
      <w:start w:val="500"/>
      <w:numFmt w:val="bullet"/>
      <w:lvlText w:val="-"/>
      <w:lvlJc w:val="left"/>
      <w:pPr>
        <w:ind w:left="360" w:hanging="360"/>
      </w:pPr>
      <w:rPr>
        <w:rFonts w:ascii="Courier New" w:eastAsiaTheme="minorHAnsi"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4007188B"/>
    <w:multiLevelType w:val="hybridMultilevel"/>
    <w:tmpl w:val="5AE208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1D4177A"/>
    <w:multiLevelType w:val="hybridMultilevel"/>
    <w:tmpl w:val="B7E0B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421615D"/>
    <w:multiLevelType w:val="hybridMultilevel"/>
    <w:tmpl w:val="82E40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4E7241A"/>
    <w:multiLevelType w:val="hybridMultilevel"/>
    <w:tmpl w:val="466AB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6D47E46"/>
    <w:multiLevelType w:val="hybridMultilevel"/>
    <w:tmpl w:val="C7F452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DB73D2A"/>
    <w:multiLevelType w:val="hybridMultilevel"/>
    <w:tmpl w:val="B4BAD33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4F0E005F"/>
    <w:multiLevelType w:val="hybridMultilevel"/>
    <w:tmpl w:val="ED8A69D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4F9A05DE"/>
    <w:multiLevelType w:val="hybridMultilevel"/>
    <w:tmpl w:val="361C4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4FD43CB"/>
    <w:multiLevelType w:val="hybridMultilevel"/>
    <w:tmpl w:val="897020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556710B9"/>
    <w:multiLevelType w:val="hybridMultilevel"/>
    <w:tmpl w:val="897020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596F3754"/>
    <w:multiLevelType w:val="hybridMultilevel"/>
    <w:tmpl w:val="3A901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CC075F7"/>
    <w:multiLevelType w:val="hybridMultilevel"/>
    <w:tmpl w:val="A67A3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17B724F"/>
    <w:multiLevelType w:val="hybridMultilevel"/>
    <w:tmpl w:val="897020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63E93511"/>
    <w:multiLevelType w:val="hybridMultilevel"/>
    <w:tmpl w:val="B9EAC6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65EF51AE"/>
    <w:multiLevelType w:val="hybridMultilevel"/>
    <w:tmpl w:val="B52E5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77E1C4C"/>
    <w:multiLevelType w:val="hybridMultilevel"/>
    <w:tmpl w:val="AC501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9123859"/>
    <w:multiLevelType w:val="hybridMultilevel"/>
    <w:tmpl w:val="8EB435F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1" w15:restartNumberingAfterBreak="0">
    <w:nsid w:val="6BC66B06"/>
    <w:multiLevelType w:val="hybridMultilevel"/>
    <w:tmpl w:val="F5CE9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D551457"/>
    <w:multiLevelType w:val="hybridMultilevel"/>
    <w:tmpl w:val="F24A9B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6EBB505C"/>
    <w:multiLevelType w:val="hybridMultilevel"/>
    <w:tmpl w:val="08D67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8210F9"/>
    <w:multiLevelType w:val="hybridMultilevel"/>
    <w:tmpl w:val="472CE9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78C1593C"/>
    <w:multiLevelType w:val="hybridMultilevel"/>
    <w:tmpl w:val="05FE3C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7A072FDB"/>
    <w:multiLevelType w:val="hybridMultilevel"/>
    <w:tmpl w:val="897020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7E1F3B9C"/>
    <w:multiLevelType w:val="hybridMultilevel"/>
    <w:tmpl w:val="5742E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EE57967"/>
    <w:multiLevelType w:val="hybridMultilevel"/>
    <w:tmpl w:val="C9DEED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3"/>
  </w:num>
  <w:num w:numId="2">
    <w:abstractNumId w:val="24"/>
  </w:num>
  <w:num w:numId="3">
    <w:abstractNumId w:val="7"/>
  </w:num>
  <w:num w:numId="4">
    <w:abstractNumId w:val="21"/>
  </w:num>
  <w:num w:numId="5">
    <w:abstractNumId w:val="27"/>
  </w:num>
  <w:num w:numId="6">
    <w:abstractNumId w:val="25"/>
  </w:num>
  <w:num w:numId="7">
    <w:abstractNumId w:val="20"/>
  </w:num>
  <w:num w:numId="8">
    <w:abstractNumId w:val="11"/>
  </w:num>
  <w:num w:numId="9">
    <w:abstractNumId w:val="17"/>
  </w:num>
  <w:num w:numId="10">
    <w:abstractNumId w:val="50"/>
  </w:num>
  <w:num w:numId="11">
    <w:abstractNumId w:val="15"/>
  </w:num>
  <w:num w:numId="12">
    <w:abstractNumId w:val="6"/>
  </w:num>
  <w:num w:numId="13">
    <w:abstractNumId w:val="39"/>
  </w:num>
  <w:num w:numId="14">
    <w:abstractNumId w:val="23"/>
  </w:num>
  <w:num w:numId="15">
    <w:abstractNumId w:val="3"/>
  </w:num>
  <w:num w:numId="16">
    <w:abstractNumId w:val="32"/>
  </w:num>
  <w:num w:numId="17">
    <w:abstractNumId w:val="29"/>
  </w:num>
  <w:num w:numId="18">
    <w:abstractNumId w:val="18"/>
  </w:num>
  <w:num w:numId="19">
    <w:abstractNumId w:val="8"/>
  </w:num>
  <w:num w:numId="20">
    <w:abstractNumId w:val="40"/>
  </w:num>
  <w:num w:numId="21">
    <w:abstractNumId w:val="46"/>
  </w:num>
  <w:num w:numId="22">
    <w:abstractNumId w:val="49"/>
  </w:num>
  <w:num w:numId="23">
    <w:abstractNumId w:val="2"/>
  </w:num>
  <w:num w:numId="24">
    <w:abstractNumId w:val="55"/>
  </w:num>
  <w:num w:numId="25">
    <w:abstractNumId w:val="13"/>
  </w:num>
  <w:num w:numId="26">
    <w:abstractNumId w:val="0"/>
  </w:num>
  <w:num w:numId="27">
    <w:abstractNumId w:val="38"/>
  </w:num>
  <w:num w:numId="28">
    <w:abstractNumId w:val="47"/>
  </w:num>
  <w:num w:numId="29">
    <w:abstractNumId w:val="54"/>
  </w:num>
  <w:num w:numId="30">
    <w:abstractNumId w:val="34"/>
  </w:num>
  <w:num w:numId="31">
    <w:abstractNumId w:val="52"/>
  </w:num>
  <w:num w:numId="32">
    <w:abstractNumId w:val="16"/>
  </w:num>
  <w:num w:numId="33">
    <w:abstractNumId w:val="19"/>
  </w:num>
  <w:num w:numId="34">
    <w:abstractNumId w:val="58"/>
  </w:num>
  <w:num w:numId="35">
    <w:abstractNumId w:val="12"/>
  </w:num>
  <w:num w:numId="36">
    <w:abstractNumId w:val="43"/>
  </w:num>
  <w:num w:numId="37">
    <w:abstractNumId w:val="45"/>
  </w:num>
  <w:num w:numId="38">
    <w:abstractNumId w:val="35"/>
  </w:num>
  <w:num w:numId="39">
    <w:abstractNumId w:val="37"/>
  </w:num>
  <w:num w:numId="40">
    <w:abstractNumId w:val="30"/>
  </w:num>
  <w:num w:numId="41">
    <w:abstractNumId w:val="36"/>
  </w:num>
  <w:num w:numId="42">
    <w:abstractNumId w:val="28"/>
  </w:num>
  <w:num w:numId="43">
    <w:abstractNumId w:val="26"/>
  </w:num>
  <w:num w:numId="44">
    <w:abstractNumId w:val="22"/>
  </w:num>
  <w:num w:numId="45">
    <w:abstractNumId w:val="1"/>
  </w:num>
  <w:num w:numId="46">
    <w:abstractNumId w:val="31"/>
  </w:num>
  <w:num w:numId="47">
    <w:abstractNumId w:val="14"/>
  </w:num>
  <w:num w:numId="48">
    <w:abstractNumId w:val="10"/>
  </w:num>
  <w:num w:numId="49">
    <w:abstractNumId w:val="56"/>
  </w:num>
  <w:num w:numId="50">
    <w:abstractNumId w:val="42"/>
  </w:num>
  <w:num w:numId="51">
    <w:abstractNumId w:val="4"/>
  </w:num>
  <w:num w:numId="52">
    <w:abstractNumId w:val="57"/>
  </w:num>
  <w:num w:numId="53">
    <w:abstractNumId w:val="53"/>
  </w:num>
  <w:num w:numId="54">
    <w:abstractNumId w:val="9"/>
  </w:num>
  <w:num w:numId="55">
    <w:abstractNumId w:val="51"/>
  </w:num>
  <w:num w:numId="56">
    <w:abstractNumId w:val="41"/>
  </w:num>
  <w:num w:numId="57">
    <w:abstractNumId w:val="48"/>
  </w:num>
  <w:num w:numId="58">
    <w:abstractNumId w:val="44"/>
  </w:num>
  <w:num w:numId="59">
    <w:abstractNumId w:val="5"/>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gendra Chary Cholleti">
    <w15:presenceInfo w15:providerId="AD" w15:userId="S-1-5-21-1935655697-2139871995-682003330-109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CEB"/>
    <w:rsid w:val="000000F8"/>
    <w:rsid w:val="000120E1"/>
    <w:rsid w:val="00014B5A"/>
    <w:rsid w:val="0002019D"/>
    <w:rsid w:val="000318E5"/>
    <w:rsid w:val="00035644"/>
    <w:rsid w:val="00035834"/>
    <w:rsid w:val="00037D78"/>
    <w:rsid w:val="00040CCC"/>
    <w:rsid w:val="00041E4A"/>
    <w:rsid w:val="00044A2D"/>
    <w:rsid w:val="00044A67"/>
    <w:rsid w:val="00044B63"/>
    <w:rsid w:val="000549F2"/>
    <w:rsid w:val="000557CB"/>
    <w:rsid w:val="00057FBB"/>
    <w:rsid w:val="00062945"/>
    <w:rsid w:val="000651C8"/>
    <w:rsid w:val="0006679F"/>
    <w:rsid w:val="00067F1F"/>
    <w:rsid w:val="0007189B"/>
    <w:rsid w:val="00073947"/>
    <w:rsid w:val="00074051"/>
    <w:rsid w:val="000742A6"/>
    <w:rsid w:val="0008253D"/>
    <w:rsid w:val="000841DE"/>
    <w:rsid w:val="000844C2"/>
    <w:rsid w:val="00091FD3"/>
    <w:rsid w:val="00092AA3"/>
    <w:rsid w:val="000A21C4"/>
    <w:rsid w:val="000A2FD0"/>
    <w:rsid w:val="000B524C"/>
    <w:rsid w:val="000C5DAB"/>
    <w:rsid w:val="000C7290"/>
    <w:rsid w:val="000C7839"/>
    <w:rsid w:val="000D5014"/>
    <w:rsid w:val="000D592A"/>
    <w:rsid w:val="000E6A4A"/>
    <w:rsid w:val="000E7BE9"/>
    <w:rsid w:val="000F7188"/>
    <w:rsid w:val="00100D42"/>
    <w:rsid w:val="00102D55"/>
    <w:rsid w:val="001048A7"/>
    <w:rsid w:val="00106A0F"/>
    <w:rsid w:val="00110669"/>
    <w:rsid w:val="00110B07"/>
    <w:rsid w:val="001136B7"/>
    <w:rsid w:val="001166A0"/>
    <w:rsid w:val="00120242"/>
    <w:rsid w:val="001408FC"/>
    <w:rsid w:val="0014181D"/>
    <w:rsid w:val="0014545A"/>
    <w:rsid w:val="00145E6D"/>
    <w:rsid w:val="00163249"/>
    <w:rsid w:val="0016577D"/>
    <w:rsid w:val="00170448"/>
    <w:rsid w:val="00171E2E"/>
    <w:rsid w:val="00172FC1"/>
    <w:rsid w:val="00181635"/>
    <w:rsid w:val="001825A9"/>
    <w:rsid w:val="00182E7B"/>
    <w:rsid w:val="00182F1F"/>
    <w:rsid w:val="001837A8"/>
    <w:rsid w:val="00183C7F"/>
    <w:rsid w:val="0019021C"/>
    <w:rsid w:val="0019567F"/>
    <w:rsid w:val="00195F8A"/>
    <w:rsid w:val="001A46E1"/>
    <w:rsid w:val="001A4EE8"/>
    <w:rsid w:val="001B0AA3"/>
    <w:rsid w:val="001B1374"/>
    <w:rsid w:val="001B26D7"/>
    <w:rsid w:val="001B44F3"/>
    <w:rsid w:val="001C12A9"/>
    <w:rsid w:val="001C3BC5"/>
    <w:rsid w:val="001C4E9E"/>
    <w:rsid w:val="001C53EB"/>
    <w:rsid w:val="001C73F8"/>
    <w:rsid w:val="001D0383"/>
    <w:rsid w:val="001D0ABA"/>
    <w:rsid w:val="001D0BE7"/>
    <w:rsid w:val="001D2781"/>
    <w:rsid w:val="001D319A"/>
    <w:rsid w:val="001D3C59"/>
    <w:rsid w:val="001D4EB3"/>
    <w:rsid w:val="001E6814"/>
    <w:rsid w:val="001E6825"/>
    <w:rsid w:val="001F072E"/>
    <w:rsid w:val="001F4C70"/>
    <w:rsid w:val="001F611C"/>
    <w:rsid w:val="00202DA3"/>
    <w:rsid w:val="00204E29"/>
    <w:rsid w:val="0020786C"/>
    <w:rsid w:val="00211923"/>
    <w:rsid w:val="002125A1"/>
    <w:rsid w:val="00216E9F"/>
    <w:rsid w:val="00223784"/>
    <w:rsid w:val="0022382F"/>
    <w:rsid w:val="002265B1"/>
    <w:rsid w:val="00227F30"/>
    <w:rsid w:val="0023164F"/>
    <w:rsid w:val="0023314C"/>
    <w:rsid w:val="0024434A"/>
    <w:rsid w:val="002470AE"/>
    <w:rsid w:val="00255CCB"/>
    <w:rsid w:val="0026170B"/>
    <w:rsid w:val="00272228"/>
    <w:rsid w:val="00272D06"/>
    <w:rsid w:val="0027356F"/>
    <w:rsid w:val="00273DA7"/>
    <w:rsid w:val="002740CC"/>
    <w:rsid w:val="00275A04"/>
    <w:rsid w:val="00280BC5"/>
    <w:rsid w:val="002823B5"/>
    <w:rsid w:val="00283A8F"/>
    <w:rsid w:val="002929C1"/>
    <w:rsid w:val="002A0324"/>
    <w:rsid w:val="002A2A51"/>
    <w:rsid w:val="002A2D81"/>
    <w:rsid w:val="002A582D"/>
    <w:rsid w:val="002A5E74"/>
    <w:rsid w:val="002B0200"/>
    <w:rsid w:val="002B1F75"/>
    <w:rsid w:val="002B4F76"/>
    <w:rsid w:val="002B581A"/>
    <w:rsid w:val="002B6AE5"/>
    <w:rsid w:val="002C3DA8"/>
    <w:rsid w:val="002C724A"/>
    <w:rsid w:val="002D19AA"/>
    <w:rsid w:val="002E0B88"/>
    <w:rsid w:val="002E454F"/>
    <w:rsid w:val="002E528E"/>
    <w:rsid w:val="002E7EC7"/>
    <w:rsid w:val="002F1FAE"/>
    <w:rsid w:val="002F2C23"/>
    <w:rsid w:val="002F4723"/>
    <w:rsid w:val="002F485D"/>
    <w:rsid w:val="002F5496"/>
    <w:rsid w:val="002F5900"/>
    <w:rsid w:val="003047EA"/>
    <w:rsid w:val="0030541E"/>
    <w:rsid w:val="0030545E"/>
    <w:rsid w:val="003054A4"/>
    <w:rsid w:val="00305B3C"/>
    <w:rsid w:val="00310AC1"/>
    <w:rsid w:val="00321B96"/>
    <w:rsid w:val="00321CB4"/>
    <w:rsid w:val="003252F3"/>
    <w:rsid w:val="003267EF"/>
    <w:rsid w:val="003269D5"/>
    <w:rsid w:val="0033146A"/>
    <w:rsid w:val="003341D9"/>
    <w:rsid w:val="003406EA"/>
    <w:rsid w:val="00341A6C"/>
    <w:rsid w:val="00342995"/>
    <w:rsid w:val="003433B7"/>
    <w:rsid w:val="00345376"/>
    <w:rsid w:val="00354898"/>
    <w:rsid w:val="0036000C"/>
    <w:rsid w:val="003607A7"/>
    <w:rsid w:val="00363CB5"/>
    <w:rsid w:val="00365DE9"/>
    <w:rsid w:val="0037128E"/>
    <w:rsid w:val="00385C96"/>
    <w:rsid w:val="00387C8F"/>
    <w:rsid w:val="003919EA"/>
    <w:rsid w:val="003920BE"/>
    <w:rsid w:val="00394C13"/>
    <w:rsid w:val="00395EFA"/>
    <w:rsid w:val="003A18A9"/>
    <w:rsid w:val="003A53F5"/>
    <w:rsid w:val="003B4BA0"/>
    <w:rsid w:val="003C7A5E"/>
    <w:rsid w:val="003D0384"/>
    <w:rsid w:val="003D2549"/>
    <w:rsid w:val="003D260B"/>
    <w:rsid w:val="003D4326"/>
    <w:rsid w:val="003D7ECE"/>
    <w:rsid w:val="003E0F8C"/>
    <w:rsid w:val="003E2581"/>
    <w:rsid w:val="003E3496"/>
    <w:rsid w:val="003E3F1D"/>
    <w:rsid w:val="003F615E"/>
    <w:rsid w:val="003F6D2E"/>
    <w:rsid w:val="004015A2"/>
    <w:rsid w:val="004021F9"/>
    <w:rsid w:val="00405BDC"/>
    <w:rsid w:val="0041122F"/>
    <w:rsid w:val="004209E0"/>
    <w:rsid w:val="00421A94"/>
    <w:rsid w:val="00422A93"/>
    <w:rsid w:val="00433EC7"/>
    <w:rsid w:val="00435588"/>
    <w:rsid w:val="00436B16"/>
    <w:rsid w:val="0043740F"/>
    <w:rsid w:val="004438B8"/>
    <w:rsid w:val="00447BE4"/>
    <w:rsid w:val="004511ED"/>
    <w:rsid w:val="00453563"/>
    <w:rsid w:val="004547F5"/>
    <w:rsid w:val="00455B50"/>
    <w:rsid w:val="00467F3A"/>
    <w:rsid w:val="004727B5"/>
    <w:rsid w:val="00482E81"/>
    <w:rsid w:val="00483AC3"/>
    <w:rsid w:val="00487733"/>
    <w:rsid w:val="00490E34"/>
    <w:rsid w:val="00491954"/>
    <w:rsid w:val="00491C12"/>
    <w:rsid w:val="00495050"/>
    <w:rsid w:val="004A1340"/>
    <w:rsid w:val="004A141C"/>
    <w:rsid w:val="004A619A"/>
    <w:rsid w:val="004B1768"/>
    <w:rsid w:val="004B3095"/>
    <w:rsid w:val="004C2528"/>
    <w:rsid w:val="004C42F0"/>
    <w:rsid w:val="004C4EC3"/>
    <w:rsid w:val="004D36F4"/>
    <w:rsid w:val="004D4C55"/>
    <w:rsid w:val="004E03B6"/>
    <w:rsid w:val="004E2EA7"/>
    <w:rsid w:val="004E7BED"/>
    <w:rsid w:val="004F2067"/>
    <w:rsid w:val="004F2753"/>
    <w:rsid w:val="004F2A05"/>
    <w:rsid w:val="004F4393"/>
    <w:rsid w:val="004F7F40"/>
    <w:rsid w:val="00505E01"/>
    <w:rsid w:val="00505F5F"/>
    <w:rsid w:val="00506697"/>
    <w:rsid w:val="00511330"/>
    <w:rsid w:val="00511CAA"/>
    <w:rsid w:val="00514180"/>
    <w:rsid w:val="0052431D"/>
    <w:rsid w:val="00526DC2"/>
    <w:rsid w:val="00526EF1"/>
    <w:rsid w:val="0052716B"/>
    <w:rsid w:val="00530BBC"/>
    <w:rsid w:val="00532CC8"/>
    <w:rsid w:val="00532FE9"/>
    <w:rsid w:val="005361C7"/>
    <w:rsid w:val="00544114"/>
    <w:rsid w:val="005441D0"/>
    <w:rsid w:val="00545E65"/>
    <w:rsid w:val="005460BD"/>
    <w:rsid w:val="0054777F"/>
    <w:rsid w:val="00552585"/>
    <w:rsid w:val="005528E9"/>
    <w:rsid w:val="00553562"/>
    <w:rsid w:val="005553C1"/>
    <w:rsid w:val="0055665F"/>
    <w:rsid w:val="00556E27"/>
    <w:rsid w:val="0055746C"/>
    <w:rsid w:val="00560D96"/>
    <w:rsid w:val="00560EC4"/>
    <w:rsid w:val="00561AF6"/>
    <w:rsid w:val="00572BAF"/>
    <w:rsid w:val="00575B4D"/>
    <w:rsid w:val="005769AF"/>
    <w:rsid w:val="00580F39"/>
    <w:rsid w:val="00582560"/>
    <w:rsid w:val="00585A9E"/>
    <w:rsid w:val="00592B58"/>
    <w:rsid w:val="00593542"/>
    <w:rsid w:val="00594589"/>
    <w:rsid w:val="00597064"/>
    <w:rsid w:val="0059713A"/>
    <w:rsid w:val="00597EBB"/>
    <w:rsid w:val="005A02BF"/>
    <w:rsid w:val="005A2E94"/>
    <w:rsid w:val="005A41DC"/>
    <w:rsid w:val="005A47F5"/>
    <w:rsid w:val="005A5117"/>
    <w:rsid w:val="005A5563"/>
    <w:rsid w:val="005A5F87"/>
    <w:rsid w:val="005B0785"/>
    <w:rsid w:val="005B16C4"/>
    <w:rsid w:val="005B24D8"/>
    <w:rsid w:val="005B53F4"/>
    <w:rsid w:val="005B612B"/>
    <w:rsid w:val="005C0B79"/>
    <w:rsid w:val="005D036B"/>
    <w:rsid w:val="005D257D"/>
    <w:rsid w:val="005D297C"/>
    <w:rsid w:val="005D60E0"/>
    <w:rsid w:val="005D7BAE"/>
    <w:rsid w:val="005D7BEE"/>
    <w:rsid w:val="005E3E9C"/>
    <w:rsid w:val="005E6987"/>
    <w:rsid w:val="005E7142"/>
    <w:rsid w:val="005F170A"/>
    <w:rsid w:val="005F1AFA"/>
    <w:rsid w:val="005F296D"/>
    <w:rsid w:val="005F3C88"/>
    <w:rsid w:val="005F5E08"/>
    <w:rsid w:val="0060274A"/>
    <w:rsid w:val="006049A0"/>
    <w:rsid w:val="00605D8B"/>
    <w:rsid w:val="00605F1D"/>
    <w:rsid w:val="00607067"/>
    <w:rsid w:val="00610D93"/>
    <w:rsid w:val="006115C5"/>
    <w:rsid w:val="00612302"/>
    <w:rsid w:val="00612584"/>
    <w:rsid w:val="0061294D"/>
    <w:rsid w:val="0061657A"/>
    <w:rsid w:val="00622423"/>
    <w:rsid w:val="006242A1"/>
    <w:rsid w:val="00631EDA"/>
    <w:rsid w:val="00635B68"/>
    <w:rsid w:val="0063641A"/>
    <w:rsid w:val="006402DF"/>
    <w:rsid w:val="0065115B"/>
    <w:rsid w:val="00654922"/>
    <w:rsid w:val="00655136"/>
    <w:rsid w:val="00656A59"/>
    <w:rsid w:val="00662B47"/>
    <w:rsid w:val="00664FAF"/>
    <w:rsid w:val="0066673A"/>
    <w:rsid w:val="00667E7F"/>
    <w:rsid w:val="00670022"/>
    <w:rsid w:val="00670C25"/>
    <w:rsid w:val="00673648"/>
    <w:rsid w:val="00675201"/>
    <w:rsid w:val="00683E46"/>
    <w:rsid w:val="0069473D"/>
    <w:rsid w:val="006A01AE"/>
    <w:rsid w:val="006A1FF9"/>
    <w:rsid w:val="006A207D"/>
    <w:rsid w:val="006A43A3"/>
    <w:rsid w:val="006B3325"/>
    <w:rsid w:val="006B79B1"/>
    <w:rsid w:val="006D24A3"/>
    <w:rsid w:val="006D4BCA"/>
    <w:rsid w:val="006E007A"/>
    <w:rsid w:val="006E32C4"/>
    <w:rsid w:val="006E44A7"/>
    <w:rsid w:val="006E4E58"/>
    <w:rsid w:val="006E5C2B"/>
    <w:rsid w:val="006E67F7"/>
    <w:rsid w:val="00704117"/>
    <w:rsid w:val="00705531"/>
    <w:rsid w:val="00710DF6"/>
    <w:rsid w:val="00711E3A"/>
    <w:rsid w:val="00713D35"/>
    <w:rsid w:val="00716822"/>
    <w:rsid w:val="007168B3"/>
    <w:rsid w:val="00716B91"/>
    <w:rsid w:val="00733DE5"/>
    <w:rsid w:val="00736C34"/>
    <w:rsid w:val="00737E5C"/>
    <w:rsid w:val="00751BED"/>
    <w:rsid w:val="0075207F"/>
    <w:rsid w:val="0075305A"/>
    <w:rsid w:val="007561C0"/>
    <w:rsid w:val="007577F2"/>
    <w:rsid w:val="007645BB"/>
    <w:rsid w:val="00764E53"/>
    <w:rsid w:val="00766AE3"/>
    <w:rsid w:val="00773B67"/>
    <w:rsid w:val="00774F5B"/>
    <w:rsid w:val="007752EA"/>
    <w:rsid w:val="007766F7"/>
    <w:rsid w:val="00780392"/>
    <w:rsid w:val="007821AB"/>
    <w:rsid w:val="00782BA0"/>
    <w:rsid w:val="00783C69"/>
    <w:rsid w:val="00784726"/>
    <w:rsid w:val="00785B49"/>
    <w:rsid w:val="007860CF"/>
    <w:rsid w:val="00791B3E"/>
    <w:rsid w:val="00795D19"/>
    <w:rsid w:val="007A296E"/>
    <w:rsid w:val="007A43C4"/>
    <w:rsid w:val="007A4E1F"/>
    <w:rsid w:val="007B2945"/>
    <w:rsid w:val="007B3C6A"/>
    <w:rsid w:val="007C0211"/>
    <w:rsid w:val="007C251E"/>
    <w:rsid w:val="007D0718"/>
    <w:rsid w:val="007D304F"/>
    <w:rsid w:val="007D57BE"/>
    <w:rsid w:val="007E134A"/>
    <w:rsid w:val="007E4176"/>
    <w:rsid w:val="007E76A6"/>
    <w:rsid w:val="007F606F"/>
    <w:rsid w:val="00800646"/>
    <w:rsid w:val="0080147D"/>
    <w:rsid w:val="00822059"/>
    <w:rsid w:val="00823173"/>
    <w:rsid w:val="0082339A"/>
    <w:rsid w:val="0082477E"/>
    <w:rsid w:val="008266C9"/>
    <w:rsid w:val="008308BC"/>
    <w:rsid w:val="00843954"/>
    <w:rsid w:val="00845415"/>
    <w:rsid w:val="008531E2"/>
    <w:rsid w:val="008566AD"/>
    <w:rsid w:val="00856B35"/>
    <w:rsid w:val="00863AB1"/>
    <w:rsid w:val="00863C35"/>
    <w:rsid w:val="008649F8"/>
    <w:rsid w:val="00872F54"/>
    <w:rsid w:val="00873F52"/>
    <w:rsid w:val="00874C4E"/>
    <w:rsid w:val="00875E0F"/>
    <w:rsid w:val="00875EF1"/>
    <w:rsid w:val="008765DD"/>
    <w:rsid w:val="00877199"/>
    <w:rsid w:val="00877DB1"/>
    <w:rsid w:val="00880498"/>
    <w:rsid w:val="0088065E"/>
    <w:rsid w:val="00880DD4"/>
    <w:rsid w:val="0088307F"/>
    <w:rsid w:val="008857E3"/>
    <w:rsid w:val="00885AE5"/>
    <w:rsid w:val="00886566"/>
    <w:rsid w:val="008875FF"/>
    <w:rsid w:val="008904F2"/>
    <w:rsid w:val="00891176"/>
    <w:rsid w:val="00892926"/>
    <w:rsid w:val="00892A12"/>
    <w:rsid w:val="00894C2D"/>
    <w:rsid w:val="0089733B"/>
    <w:rsid w:val="00897D54"/>
    <w:rsid w:val="008B0CC6"/>
    <w:rsid w:val="008B37BA"/>
    <w:rsid w:val="008B7119"/>
    <w:rsid w:val="008C2352"/>
    <w:rsid w:val="008C2CC9"/>
    <w:rsid w:val="008C5DAC"/>
    <w:rsid w:val="008D0FC2"/>
    <w:rsid w:val="008D26F4"/>
    <w:rsid w:val="008E2409"/>
    <w:rsid w:val="008E3F7C"/>
    <w:rsid w:val="008E6127"/>
    <w:rsid w:val="008E745F"/>
    <w:rsid w:val="008E7AE9"/>
    <w:rsid w:val="0090113D"/>
    <w:rsid w:val="009130E9"/>
    <w:rsid w:val="00914B11"/>
    <w:rsid w:val="00921E2C"/>
    <w:rsid w:val="00925E3A"/>
    <w:rsid w:val="00926E6A"/>
    <w:rsid w:val="00933144"/>
    <w:rsid w:val="00933DF4"/>
    <w:rsid w:val="0094148D"/>
    <w:rsid w:val="009419F4"/>
    <w:rsid w:val="00942074"/>
    <w:rsid w:val="00944EB4"/>
    <w:rsid w:val="00946385"/>
    <w:rsid w:val="00953288"/>
    <w:rsid w:val="00956D2A"/>
    <w:rsid w:val="00961BB3"/>
    <w:rsid w:val="00965111"/>
    <w:rsid w:val="009706EE"/>
    <w:rsid w:val="0097571C"/>
    <w:rsid w:val="0098266E"/>
    <w:rsid w:val="009836FD"/>
    <w:rsid w:val="00985C34"/>
    <w:rsid w:val="009925A1"/>
    <w:rsid w:val="00995124"/>
    <w:rsid w:val="00996306"/>
    <w:rsid w:val="0099695A"/>
    <w:rsid w:val="0099719C"/>
    <w:rsid w:val="009971D4"/>
    <w:rsid w:val="009A48A9"/>
    <w:rsid w:val="009A79E8"/>
    <w:rsid w:val="009B1A94"/>
    <w:rsid w:val="009B509A"/>
    <w:rsid w:val="009B6554"/>
    <w:rsid w:val="009C020C"/>
    <w:rsid w:val="009C3436"/>
    <w:rsid w:val="009C5711"/>
    <w:rsid w:val="009C5E86"/>
    <w:rsid w:val="009D5C28"/>
    <w:rsid w:val="009E3C58"/>
    <w:rsid w:val="009E4AAF"/>
    <w:rsid w:val="009E57CF"/>
    <w:rsid w:val="009E5A68"/>
    <w:rsid w:val="009F1F99"/>
    <w:rsid w:val="009F269D"/>
    <w:rsid w:val="009F3E49"/>
    <w:rsid w:val="00A04084"/>
    <w:rsid w:val="00A04695"/>
    <w:rsid w:val="00A064D4"/>
    <w:rsid w:val="00A22FAC"/>
    <w:rsid w:val="00A301A5"/>
    <w:rsid w:val="00A3764C"/>
    <w:rsid w:val="00A379C7"/>
    <w:rsid w:val="00A40F6F"/>
    <w:rsid w:val="00A416A0"/>
    <w:rsid w:val="00A53349"/>
    <w:rsid w:val="00A54126"/>
    <w:rsid w:val="00A54AE2"/>
    <w:rsid w:val="00A66942"/>
    <w:rsid w:val="00A66C1A"/>
    <w:rsid w:val="00A75ECF"/>
    <w:rsid w:val="00A847A9"/>
    <w:rsid w:val="00A91560"/>
    <w:rsid w:val="00A916E1"/>
    <w:rsid w:val="00A942C8"/>
    <w:rsid w:val="00A94F4B"/>
    <w:rsid w:val="00AA2DF4"/>
    <w:rsid w:val="00AA5CEB"/>
    <w:rsid w:val="00AB0A77"/>
    <w:rsid w:val="00AC06AB"/>
    <w:rsid w:val="00AC08AF"/>
    <w:rsid w:val="00AC394A"/>
    <w:rsid w:val="00AC60CB"/>
    <w:rsid w:val="00AD1CFE"/>
    <w:rsid w:val="00AD38F6"/>
    <w:rsid w:val="00AD74BF"/>
    <w:rsid w:val="00AD7805"/>
    <w:rsid w:val="00AE0556"/>
    <w:rsid w:val="00AE10DD"/>
    <w:rsid w:val="00AE1710"/>
    <w:rsid w:val="00AF2072"/>
    <w:rsid w:val="00AF3F83"/>
    <w:rsid w:val="00B01047"/>
    <w:rsid w:val="00B048F9"/>
    <w:rsid w:val="00B13D4F"/>
    <w:rsid w:val="00B14AE3"/>
    <w:rsid w:val="00B16BB3"/>
    <w:rsid w:val="00B25398"/>
    <w:rsid w:val="00B259D1"/>
    <w:rsid w:val="00B27270"/>
    <w:rsid w:val="00B27501"/>
    <w:rsid w:val="00B30FB3"/>
    <w:rsid w:val="00B32AB7"/>
    <w:rsid w:val="00B32B4A"/>
    <w:rsid w:val="00B35D16"/>
    <w:rsid w:val="00B409B0"/>
    <w:rsid w:val="00B63D73"/>
    <w:rsid w:val="00B653A3"/>
    <w:rsid w:val="00B75258"/>
    <w:rsid w:val="00B83E24"/>
    <w:rsid w:val="00B90B07"/>
    <w:rsid w:val="00B928BA"/>
    <w:rsid w:val="00B95877"/>
    <w:rsid w:val="00B972FF"/>
    <w:rsid w:val="00BA3075"/>
    <w:rsid w:val="00BA602B"/>
    <w:rsid w:val="00BA62D0"/>
    <w:rsid w:val="00BB3F09"/>
    <w:rsid w:val="00BC39A7"/>
    <w:rsid w:val="00BC3B5B"/>
    <w:rsid w:val="00BD0F81"/>
    <w:rsid w:val="00BD1C7B"/>
    <w:rsid w:val="00BD1D84"/>
    <w:rsid w:val="00BD20E7"/>
    <w:rsid w:val="00BD583C"/>
    <w:rsid w:val="00BD7EBB"/>
    <w:rsid w:val="00BE25CF"/>
    <w:rsid w:val="00BE3178"/>
    <w:rsid w:val="00BE631A"/>
    <w:rsid w:val="00BE74BB"/>
    <w:rsid w:val="00BF026D"/>
    <w:rsid w:val="00BF2AB4"/>
    <w:rsid w:val="00BF358A"/>
    <w:rsid w:val="00BF4874"/>
    <w:rsid w:val="00BF76EF"/>
    <w:rsid w:val="00C023F8"/>
    <w:rsid w:val="00C02DA4"/>
    <w:rsid w:val="00C13635"/>
    <w:rsid w:val="00C14740"/>
    <w:rsid w:val="00C16D30"/>
    <w:rsid w:val="00C17CE8"/>
    <w:rsid w:val="00C25C19"/>
    <w:rsid w:val="00C26226"/>
    <w:rsid w:val="00C34E36"/>
    <w:rsid w:val="00C36578"/>
    <w:rsid w:val="00C37E2A"/>
    <w:rsid w:val="00C43CB6"/>
    <w:rsid w:val="00C44335"/>
    <w:rsid w:val="00C443E7"/>
    <w:rsid w:val="00C554B8"/>
    <w:rsid w:val="00C5714D"/>
    <w:rsid w:val="00C57FEF"/>
    <w:rsid w:val="00C66326"/>
    <w:rsid w:val="00C73383"/>
    <w:rsid w:val="00C734CF"/>
    <w:rsid w:val="00C7455E"/>
    <w:rsid w:val="00C74ED2"/>
    <w:rsid w:val="00C801D8"/>
    <w:rsid w:val="00C864C4"/>
    <w:rsid w:val="00C91DEF"/>
    <w:rsid w:val="00C92D27"/>
    <w:rsid w:val="00C96BAB"/>
    <w:rsid w:val="00CA17C3"/>
    <w:rsid w:val="00CA5057"/>
    <w:rsid w:val="00CA6492"/>
    <w:rsid w:val="00CB07C2"/>
    <w:rsid w:val="00CB270A"/>
    <w:rsid w:val="00CB2CF5"/>
    <w:rsid w:val="00CB61A3"/>
    <w:rsid w:val="00CB7172"/>
    <w:rsid w:val="00CC297E"/>
    <w:rsid w:val="00CC2F4F"/>
    <w:rsid w:val="00CC2FD3"/>
    <w:rsid w:val="00CC7F03"/>
    <w:rsid w:val="00CC7FC7"/>
    <w:rsid w:val="00CD0F33"/>
    <w:rsid w:val="00CE1546"/>
    <w:rsid w:val="00CE6D2A"/>
    <w:rsid w:val="00CF1453"/>
    <w:rsid w:val="00CF1D8C"/>
    <w:rsid w:val="00CF45A0"/>
    <w:rsid w:val="00D02629"/>
    <w:rsid w:val="00D13116"/>
    <w:rsid w:val="00D2136E"/>
    <w:rsid w:val="00D213B2"/>
    <w:rsid w:val="00D26B8D"/>
    <w:rsid w:val="00D312B5"/>
    <w:rsid w:val="00D356A2"/>
    <w:rsid w:val="00D36D94"/>
    <w:rsid w:val="00D4216E"/>
    <w:rsid w:val="00D43066"/>
    <w:rsid w:val="00D471C4"/>
    <w:rsid w:val="00D475F3"/>
    <w:rsid w:val="00D52190"/>
    <w:rsid w:val="00D56C69"/>
    <w:rsid w:val="00D57441"/>
    <w:rsid w:val="00D61FD8"/>
    <w:rsid w:val="00D651FF"/>
    <w:rsid w:val="00D66285"/>
    <w:rsid w:val="00D855F5"/>
    <w:rsid w:val="00D86907"/>
    <w:rsid w:val="00D877EF"/>
    <w:rsid w:val="00D87AB0"/>
    <w:rsid w:val="00D91ECF"/>
    <w:rsid w:val="00D94999"/>
    <w:rsid w:val="00D95B4A"/>
    <w:rsid w:val="00D9602F"/>
    <w:rsid w:val="00D979D3"/>
    <w:rsid w:val="00D97F02"/>
    <w:rsid w:val="00DA3E15"/>
    <w:rsid w:val="00DA4685"/>
    <w:rsid w:val="00DA51F9"/>
    <w:rsid w:val="00DB2149"/>
    <w:rsid w:val="00DC07DD"/>
    <w:rsid w:val="00DC29E3"/>
    <w:rsid w:val="00DC7E83"/>
    <w:rsid w:val="00DD047E"/>
    <w:rsid w:val="00DD197B"/>
    <w:rsid w:val="00DD4E94"/>
    <w:rsid w:val="00DD549F"/>
    <w:rsid w:val="00DD6ADC"/>
    <w:rsid w:val="00DE1BFB"/>
    <w:rsid w:val="00DE34EC"/>
    <w:rsid w:val="00DE467E"/>
    <w:rsid w:val="00DE46C8"/>
    <w:rsid w:val="00DF1D9F"/>
    <w:rsid w:val="00DF2F6C"/>
    <w:rsid w:val="00DF5510"/>
    <w:rsid w:val="00E05919"/>
    <w:rsid w:val="00E05E57"/>
    <w:rsid w:val="00E10FAA"/>
    <w:rsid w:val="00E178CC"/>
    <w:rsid w:val="00E17E43"/>
    <w:rsid w:val="00E238EC"/>
    <w:rsid w:val="00E24D28"/>
    <w:rsid w:val="00E27093"/>
    <w:rsid w:val="00E31F40"/>
    <w:rsid w:val="00E346E4"/>
    <w:rsid w:val="00E41038"/>
    <w:rsid w:val="00E435AA"/>
    <w:rsid w:val="00E45703"/>
    <w:rsid w:val="00E51906"/>
    <w:rsid w:val="00E54F71"/>
    <w:rsid w:val="00E57C04"/>
    <w:rsid w:val="00E61B1C"/>
    <w:rsid w:val="00E61BE7"/>
    <w:rsid w:val="00E62A72"/>
    <w:rsid w:val="00E63100"/>
    <w:rsid w:val="00E637C8"/>
    <w:rsid w:val="00E651CB"/>
    <w:rsid w:val="00E703DF"/>
    <w:rsid w:val="00E81AF8"/>
    <w:rsid w:val="00E8250C"/>
    <w:rsid w:val="00E82915"/>
    <w:rsid w:val="00E83AB7"/>
    <w:rsid w:val="00E84195"/>
    <w:rsid w:val="00E918F1"/>
    <w:rsid w:val="00E956B3"/>
    <w:rsid w:val="00E96911"/>
    <w:rsid w:val="00EA4033"/>
    <w:rsid w:val="00EA4A19"/>
    <w:rsid w:val="00EA4DD8"/>
    <w:rsid w:val="00EA76EE"/>
    <w:rsid w:val="00EB145D"/>
    <w:rsid w:val="00EB653F"/>
    <w:rsid w:val="00EB7A7E"/>
    <w:rsid w:val="00EC4107"/>
    <w:rsid w:val="00ED2FBF"/>
    <w:rsid w:val="00ED4E1F"/>
    <w:rsid w:val="00ED5FAB"/>
    <w:rsid w:val="00EE2737"/>
    <w:rsid w:val="00EE39B2"/>
    <w:rsid w:val="00EE3DCB"/>
    <w:rsid w:val="00EE58DC"/>
    <w:rsid w:val="00EE6835"/>
    <w:rsid w:val="00EE6D28"/>
    <w:rsid w:val="00EE7555"/>
    <w:rsid w:val="00EE7AE7"/>
    <w:rsid w:val="00EF039D"/>
    <w:rsid w:val="00EF6AC9"/>
    <w:rsid w:val="00EF7640"/>
    <w:rsid w:val="00EF7E3B"/>
    <w:rsid w:val="00F070D7"/>
    <w:rsid w:val="00F0781F"/>
    <w:rsid w:val="00F144D5"/>
    <w:rsid w:val="00F159E0"/>
    <w:rsid w:val="00F1653A"/>
    <w:rsid w:val="00F20770"/>
    <w:rsid w:val="00F24102"/>
    <w:rsid w:val="00F247D1"/>
    <w:rsid w:val="00F30CB9"/>
    <w:rsid w:val="00F319F6"/>
    <w:rsid w:val="00F35A1D"/>
    <w:rsid w:val="00F37EFB"/>
    <w:rsid w:val="00F40471"/>
    <w:rsid w:val="00F44257"/>
    <w:rsid w:val="00F44734"/>
    <w:rsid w:val="00F511FD"/>
    <w:rsid w:val="00F51BD7"/>
    <w:rsid w:val="00F51EB7"/>
    <w:rsid w:val="00F54380"/>
    <w:rsid w:val="00F60186"/>
    <w:rsid w:val="00F6064E"/>
    <w:rsid w:val="00F6178B"/>
    <w:rsid w:val="00F62906"/>
    <w:rsid w:val="00F66660"/>
    <w:rsid w:val="00F66EDB"/>
    <w:rsid w:val="00F713FC"/>
    <w:rsid w:val="00F724EC"/>
    <w:rsid w:val="00F73719"/>
    <w:rsid w:val="00F76CBE"/>
    <w:rsid w:val="00F8021D"/>
    <w:rsid w:val="00F8110A"/>
    <w:rsid w:val="00F822B8"/>
    <w:rsid w:val="00F8313F"/>
    <w:rsid w:val="00F90AC7"/>
    <w:rsid w:val="00F93A6E"/>
    <w:rsid w:val="00FA0268"/>
    <w:rsid w:val="00FA12CB"/>
    <w:rsid w:val="00FA1663"/>
    <w:rsid w:val="00FA16AD"/>
    <w:rsid w:val="00FA2C37"/>
    <w:rsid w:val="00FA6653"/>
    <w:rsid w:val="00FB0F23"/>
    <w:rsid w:val="00FB3360"/>
    <w:rsid w:val="00FC1732"/>
    <w:rsid w:val="00FC3A47"/>
    <w:rsid w:val="00FD04F7"/>
    <w:rsid w:val="00FD1C8F"/>
    <w:rsid w:val="00FD33F4"/>
    <w:rsid w:val="00FD7869"/>
    <w:rsid w:val="00FF3A46"/>
    <w:rsid w:val="00FF4061"/>
    <w:rsid w:val="00FF75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AE06C"/>
  <w15:chartTrackingRefBased/>
  <w15:docId w15:val="{294EB1BF-8FC0-4338-A5F0-635D9FD07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DD4"/>
    <w:rPr>
      <w:rFonts w:ascii="Tahoma" w:hAnsi="Tahoma"/>
      <w:sz w:val="20"/>
      <w:lang w:val="en-GB"/>
    </w:rPr>
  </w:style>
  <w:style w:type="paragraph" w:styleId="Heading1">
    <w:name w:val="heading 1"/>
    <w:basedOn w:val="Normal"/>
    <w:next w:val="Normal"/>
    <w:link w:val="Heading1Char"/>
    <w:autoRedefine/>
    <w:uiPriority w:val="9"/>
    <w:qFormat/>
    <w:rsid w:val="00880DD4"/>
    <w:pPr>
      <w:keepNext/>
      <w:keepLines/>
      <w:spacing w:before="240" w:after="0"/>
      <w:outlineLvl w:val="0"/>
    </w:pPr>
    <w:rPr>
      <w:rFonts w:eastAsiaTheme="majorEastAsia" w:cstheme="majorBidi"/>
      <w:color w:val="323E4F" w:themeColor="text2" w:themeShade="BF"/>
      <w:sz w:val="36"/>
      <w:szCs w:val="32"/>
    </w:rPr>
  </w:style>
  <w:style w:type="paragraph" w:styleId="Heading2">
    <w:name w:val="heading 2"/>
    <w:basedOn w:val="Normal"/>
    <w:next w:val="Normal"/>
    <w:link w:val="Heading2Char"/>
    <w:autoRedefine/>
    <w:uiPriority w:val="9"/>
    <w:unhideWhenUsed/>
    <w:qFormat/>
    <w:rsid w:val="00880DD4"/>
    <w:pPr>
      <w:keepNext/>
      <w:keepLines/>
      <w:spacing w:before="40" w:after="0"/>
      <w:outlineLvl w:val="1"/>
    </w:pPr>
    <w:rPr>
      <w:rFonts w:eastAsiaTheme="majorEastAsia" w:cstheme="majorBidi"/>
      <w:color w:val="323E4F" w:themeColor="text2" w:themeShade="BF"/>
      <w:sz w:val="28"/>
      <w:szCs w:val="26"/>
    </w:rPr>
  </w:style>
  <w:style w:type="paragraph" w:styleId="Heading3">
    <w:name w:val="heading 3"/>
    <w:basedOn w:val="Normal"/>
    <w:next w:val="Normal"/>
    <w:link w:val="Heading3Char"/>
    <w:autoRedefine/>
    <w:uiPriority w:val="9"/>
    <w:unhideWhenUsed/>
    <w:qFormat/>
    <w:rsid w:val="00880DD4"/>
    <w:pPr>
      <w:keepNext/>
      <w:keepLines/>
      <w:spacing w:before="40" w:after="0"/>
      <w:outlineLvl w:val="2"/>
    </w:pPr>
    <w:rPr>
      <w:rFonts w:eastAsiaTheme="majorEastAsia" w:cstheme="majorBidi"/>
      <w:color w:val="323E4F" w:themeColor="text2" w:themeShade="BF"/>
      <w:sz w:val="24"/>
      <w:szCs w:val="24"/>
    </w:rPr>
  </w:style>
  <w:style w:type="paragraph" w:styleId="Heading4">
    <w:name w:val="heading 4"/>
    <w:basedOn w:val="Normal"/>
    <w:next w:val="Normal"/>
    <w:link w:val="Heading4Char"/>
    <w:uiPriority w:val="9"/>
    <w:unhideWhenUsed/>
    <w:qFormat/>
    <w:rsid w:val="00D13116"/>
    <w:pPr>
      <w:keepNext/>
      <w:keepLines/>
      <w:spacing w:before="40" w:after="0"/>
      <w:outlineLvl w:val="3"/>
    </w:pPr>
    <w:rPr>
      <w:rFonts w:eastAsiaTheme="majorEastAsia" w:cstheme="majorBidi"/>
      <w:iCs/>
      <w:color w:val="323E4F" w:themeColor="text2" w:themeShade="BF"/>
    </w:rPr>
  </w:style>
  <w:style w:type="paragraph" w:styleId="Heading5">
    <w:name w:val="heading 5"/>
    <w:basedOn w:val="Normal"/>
    <w:next w:val="Normal"/>
    <w:link w:val="Heading5Char"/>
    <w:uiPriority w:val="9"/>
    <w:unhideWhenUsed/>
    <w:qFormat/>
    <w:rsid w:val="00CA17C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5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CEB"/>
  </w:style>
  <w:style w:type="paragraph" w:styleId="Footer">
    <w:name w:val="footer"/>
    <w:basedOn w:val="Normal"/>
    <w:link w:val="FooterChar"/>
    <w:uiPriority w:val="99"/>
    <w:unhideWhenUsed/>
    <w:rsid w:val="00AA5C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CEB"/>
  </w:style>
  <w:style w:type="character" w:customStyle="1" w:styleId="Heading1Char">
    <w:name w:val="Heading 1 Char"/>
    <w:basedOn w:val="DefaultParagraphFont"/>
    <w:link w:val="Heading1"/>
    <w:uiPriority w:val="9"/>
    <w:rsid w:val="00880DD4"/>
    <w:rPr>
      <w:rFonts w:ascii="Tahoma" w:eastAsiaTheme="majorEastAsia" w:hAnsi="Tahoma" w:cstheme="majorBidi"/>
      <w:color w:val="323E4F" w:themeColor="text2" w:themeShade="BF"/>
      <w:sz w:val="36"/>
      <w:szCs w:val="32"/>
      <w:lang w:val="en-GB"/>
    </w:rPr>
  </w:style>
  <w:style w:type="character" w:customStyle="1" w:styleId="Heading2Char">
    <w:name w:val="Heading 2 Char"/>
    <w:basedOn w:val="DefaultParagraphFont"/>
    <w:link w:val="Heading2"/>
    <w:uiPriority w:val="9"/>
    <w:rsid w:val="00880DD4"/>
    <w:rPr>
      <w:rFonts w:ascii="Tahoma" w:eastAsiaTheme="majorEastAsia" w:hAnsi="Tahoma" w:cstheme="majorBidi"/>
      <w:color w:val="323E4F" w:themeColor="text2" w:themeShade="BF"/>
      <w:sz w:val="28"/>
      <w:szCs w:val="26"/>
      <w:lang w:val="en-GB"/>
    </w:rPr>
  </w:style>
  <w:style w:type="character" w:customStyle="1" w:styleId="Heading3Char">
    <w:name w:val="Heading 3 Char"/>
    <w:basedOn w:val="DefaultParagraphFont"/>
    <w:link w:val="Heading3"/>
    <w:uiPriority w:val="9"/>
    <w:rsid w:val="00880DD4"/>
    <w:rPr>
      <w:rFonts w:ascii="Tahoma" w:eastAsiaTheme="majorEastAsia" w:hAnsi="Tahoma" w:cstheme="majorBidi"/>
      <w:color w:val="323E4F" w:themeColor="text2" w:themeShade="BF"/>
      <w:sz w:val="24"/>
      <w:szCs w:val="24"/>
      <w:lang w:val="en-GB"/>
    </w:rPr>
  </w:style>
  <w:style w:type="table" w:styleId="TableGrid">
    <w:name w:val="Table Grid"/>
    <w:basedOn w:val="TableNormal"/>
    <w:uiPriority w:val="39"/>
    <w:rsid w:val="00DD4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A4E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E1F"/>
    <w:rPr>
      <w:rFonts w:asciiTheme="majorHAnsi" w:eastAsiaTheme="majorEastAsia" w:hAnsiTheme="majorHAnsi" w:cstheme="majorBidi"/>
      <w:spacing w:val="-10"/>
      <w:kern w:val="28"/>
      <w:sz w:val="56"/>
      <w:szCs w:val="56"/>
      <w:lang w:val="en-GB"/>
    </w:rPr>
  </w:style>
  <w:style w:type="paragraph" w:styleId="TOCHeading">
    <w:name w:val="TOC Heading"/>
    <w:basedOn w:val="Heading1"/>
    <w:next w:val="Normal"/>
    <w:uiPriority w:val="39"/>
    <w:unhideWhenUsed/>
    <w:qFormat/>
    <w:rsid w:val="00F54380"/>
    <w:pPr>
      <w:spacing w:line="259" w:lineRule="auto"/>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F54380"/>
    <w:pPr>
      <w:spacing w:after="100"/>
    </w:pPr>
  </w:style>
  <w:style w:type="paragraph" w:styleId="TOC2">
    <w:name w:val="toc 2"/>
    <w:basedOn w:val="Normal"/>
    <w:next w:val="Normal"/>
    <w:autoRedefine/>
    <w:uiPriority w:val="39"/>
    <w:unhideWhenUsed/>
    <w:rsid w:val="00F54380"/>
    <w:pPr>
      <w:spacing w:after="100"/>
      <w:ind w:left="220"/>
    </w:pPr>
  </w:style>
  <w:style w:type="paragraph" w:styleId="TOC3">
    <w:name w:val="toc 3"/>
    <w:basedOn w:val="Normal"/>
    <w:next w:val="Normal"/>
    <w:autoRedefine/>
    <w:uiPriority w:val="39"/>
    <w:unhideWhenUsed/>
    <w:rsid w:val="00F54380"/>
    <w:pPr>
      <w:spacing w:after="100"/>
      <w:ind w:left="440"/>
    </w:pPr>
  </w:style>
  <w:style w:type="character" w:styleId="Hyperlink">
    <w:name w:val="Hyperlink"/>
    <w:basedOn w:val="DefaultParagraphFont"/>
    <w:uiPriority w:val="99"/>
    <w:unhideWhenUsed/>
    <w:rsid w:val="00F54380"/>
    <w:rPr>
      <w:color w:val="0563C1" w:themeColor="hyperlink"/>
      <w:u w:val="single"/>
    </w:rPr>
  </w:style>
  <w:style w:type="character" w:customStyle="1" w:styleId="Heading4Char">
    <w:name w:val="Heading 4 Char"/>
    <w:basedOn w:val="DefaultParagraphFont"/>
    <w:link w:val="Heading4"/>
    <w:uiPriority w:val="9"/>
    <w:rsid w:val="00D13116"/>
    <w:rPr>
      <w:rFonts w:ascii="Tahoma" w:eastAsiaTheme="majorEastAsia" w:hAnsi="Tahoma" w:cstheme="majorBidi"/>
      <w:iCs/>
      <w:color w:val="323E4F" w:themeColor="text2" w:themeShade="BF"/>
      <w:lang w:val="en-GB"/>
    </w:rPr>
  </w:style>
  <w:style w:type="paragraph" w:styleId="Subtitle">
    <w:name w:val="Subtitle"/>
    <w:basedOn w:val="Normal"/>
    <w:next w:val="Normal"/>
    <w:link w:val="SubtitleChar"/>
    <w:uiPriority w:val="11"/>
    <w:qFormat/>
    <w:rsid w:val="0022382F"/>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22382F"/>
    <w:rPr>
      <w:rFonts w:eastAsiaTheme="minorEastAsia"/>
      <w:color w:val="5A5A5A" w:themeColor="text1" w:themeTint="A5"/>
      <w:spacing w:val="15"/>
      <w:lang w:val="en-GB"/>
    </w:rPr>
  </w:style>
  <w:style w:type="character" w:styleId="IntenseEmphasis">
    <w:name w:val="Intense Emphasis"/>
    <w:basedOn w:val="DefaultParagraphFont"/>
    <w:uiPriority w:val="21"/>
    <w:qFormat/>
    <w:rsid w:val="00605F1D"/>
    <w:rPr>
      <w:i/>
      <w:iCs/>
      <w:color w:val="5B9BD5" w:themeColor="accent1"/>
    </w:rPr>
  </w:style>
  <w:style w:type="character" w:styleId="SubtleReference">
    <w:name w:val="Subtle Reference"/>
    <w:basedOn w:val="DefaultParagraphFont"/>
    <w:uiPriority w:val="31"/>
    <w:qFormat/>
    <w:rsid w:val="00605F1D"/>
    <w:rPr>
      <w:smallCaps/>
      <w:color w:val="5A5A5A" w:themeColor="text1" w:themeTint="A5"/>
    </w:rPr>
  </w:style>
  <w:style w:type="character" w:styleId="IntenseReference">
    <w:name w:val="Intense Reference"/>
    <w:basedOn w:val="DefaultParagraphFont"/>
    <w:uiPriority w:val="32"/>
    <w:qFormat/>
    <w:rsid w:val="00605F1D"/>
    <w:rPr>
      <w:b/>
      <w:bCs/>
      <w:smallCaps/>
      <w:color w:val="5B9BD5" w:themeColor="accent1"/>
      <w:spacing w:val="5"/>
    </w:rPr>
  </w:style>
  <w:style w:type="paragraph" w:styleId="ListParagraph">
    <w:name w:val="List Paragraph"/>
    <w:basedOn w:val="Normal"/>
    <w:uiPriority w:val="34"/>
    <w:qFormat/>
    <w:rsid w:val="00875E0F"/>
    <w:pPr>
      <w:ind w:left="720"/>
      <w:contextualSpacing/>
    </w:pPr>
  </w:style>
  <w:style w:type="paragraph" w:styleId="TOC4">
    <w:name w:val="toc 4"/>
    <w:basedOn w:val="Normal"/>
    <w:next w:val="Normal"/>
    <w:autoRedefine/>
    <w:uiPriority w:val="39"/>
    <w:unhideWhenUsed/>
    <w:rsid w:val="00704117"/>
    <w:pPr>
      <w:spacing w:after="100" w:line="259" w:lineRule="auto"/>
      <w:ind w:left="660"/>
    </w:pPr>
    <w:rPr>
      <w:rFonts w:asciiTheme="minorHAnsi" w:eastAsiaTheme="minorEastAsia" w:hAnsiTheme="minorHAnsi"/>
      <w:lang w:eastAsia="en-GB"/>
    </w:rPr>
  </w:style>
  <w:style w:type="paragraph" w:styleId="TOC5">
    <w:name w:val="toc 5"/>
    <w:basedOn w:val="Normal"/>
    <w:next w:val="Normal"/>
    <w:autoRedefine/>
    <w:uiPriority w:val="39"/>
    <w:unhideWhenUsed/>
    <w:rsid w:val="00704117"/>
    <w:pPr>
      <w:spacing w:after="100" w:line="259" w:lineRule="auto"/>
      <w:ind w:left="880"/>
    </w:pPr>
    <w:rPr>
      <w:rFonts w:asciiTheme="minorHAnsi" w:eastAsiaTheme="minorEastAsia" w:hAnsiTheme="minorHAnsi"/>
      <w:lang w:eastAsia="en-GB"/>
    </w:rPr>
  </w:style>
  <w:style w:type="paragraph" w:styleId="TOC6">
    <w:name w:val="toc 6"/>
    <w:basedOn w:val="Normal"/>
    <w:next w:val="Normal"/>
    <w:autoRedefine/>
    <w:uiPriority w:val="39"/>
    <w:unhideWhenUsed/>
    <w:rsid w:val="00704117"/>
    <w:pPr>
      <w:spacing w:after="100" w:line="259" w:lineRule="auto"/>
      <w:ind w:left="1100"/>
    </w:pPr>
    <w:rPr>
      <w:rFonts w:asciiTheme="minorHAnsi" w:eastAsiaTheme="minorEastAsia" w:hAnsiTheme="minorHAnsi"/>
      <w:lang w:eastAsia="en-GB"/>
    </w:rPr>
  </w:style>
  <w:style w:type="paragraph" w:styleId="TOC7">
    <w:name w:val="toc 7"/>
    <w:basedOn w:val="Normal"/>
    <w:next w:val="Normal"/>
    <w:autoRedefine/>
    <w:uiPriority w:val="39"/>
    <w:unhideWhenUsed/>
    <w:rsid w:val="00704117"/>
    <w:pPr>
      <w:spacing w:after="100" w:line="259" w:lineRule="auto"/>
      <w:ind w:left="1320"/>
    </w:pPr>
    <w:rPr>
      <w:rFonts w:asciiTheme="minorHAnsi" w:eastAsiaTheme="minorEastAsia" w:hAnsiTheme="minorHAnsi"/>
      <w:lang w:eastAsia="en-GB"/>
    </w:rPr>
  </w:style>
  <w:style w:type="paragraph" w:styleId="TOC8">
    <w:name w:val="toc 8"/>
    <w:basedOn w:val="Normal"/>
    <w:next w:val="Normal"/>
    <w:autoRedefine/>
    <w:uiPriority w:val="39"/>
    <w:unhideWhenUsed/>
    <w:rsid w:val="00704117"/>
    <w:pPr>
      <w:spacing w:after="100" w:line="259" w:lineRule="auto"/>
      <w:ind w:left="1540"/>
    </w:pPr>
    <w:rPr>
      <w:rFonts w:asciiTheme="minorHAnsi" w:eastAsiaTheme="minorEastAsia" w:hAnsiTheme="minorHAnsi"/>
      <w:lang w:eastAsia="en-GB"/>
    </w:rPr>
  </w:style>
  <w:style w:type="paragraph" w:styleId="TOC9">
    <w:name w:val="toc 9"/>
    <w:basedOn w:val="Normal"/>
    <w:next w:val="Normal"/>
    <w:autoRedefine/>
    <w:uiPriority w:val="39"/>
    <w:unhideWhenUsed/>
    <w:rsid w:val="00704117"/>
    <w:pPr>
      <w:spacing w:after="100" w:line="259" w:lineRule="auto"/>
      <w:ind w:left="1760"/>
    </w:pPr>
    <w:rPr>
      <w:rFonts w:asciiTheme="minorHAnsi" w:eastAsiaTheme="minorEastAsia" w:hAnsiTheme="minorHAnsi"/>
      <w:lang w:eastAsia="en-GB"/>
    </w:rPr>
  </w:style>
  <w:style w:type="character" w:customStyle="1" w:styleId="Heading5Char">
    <w:name w:val="Heading 5 Char"/>
    <w:basedOn w:val="DefaultParagraphFont"/>
    <w:link w:val="Heading5"/>
    <w:uiPriority w:val="9"/>
    <w:rsid w:val="00CA17C3"/>
    <w:rPr>
      <w:rFonts w:asciiTheme="majorHAnsi" w:eastAsiaTheme="majorEastAsia" w:hAnsiTheme="majorHAnsi" w:cstheme="majorBidi"/>
      <w:color w:val="2E74B5"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19248">
      <w:bodyDiv w:val="1"/>
      <w:marLeft w:val="0"/>
      <w:marRight w:val="0"/>
      <w:marTop w:val="0"/>
      <w:marBottom w:val="0"/>
      <w:divBdr>
        <w:top w:val="none" w:sz="0" w:space="0" w:color="auto"/>
        <w:left w:val="none" w:sz="0" w:space="0" w:color="auto"/>
        <w:bottom w:val="none" w:sz="0" w:space="0" w:color="auto"/>
        <w:right w:val="none" w:sz="0" w:space="0" w:color="auto"/>
      </w:divBdr>
      <w:divsChild>
        <w:div w:id="1977055127">
          <w:marLeft w:val="0"/>
          <w:marRight w:val="75"/>
          <w:marTop w:val="0"/>
          <w:marBottom w:val="150"/>
          <w:divBdr>
            <w:top w:val="single" w:sz="6" w:space="8" w:color="E4E5E6"/>
            <w:left w:val="single" w:sz="6" w:space="7" w:color="E4E5E6"/>
            <w:bottom w:val="single" w:sz="6" w:space="0" w:color="E4E5E6"/>
            <w:right w:val="single" w:sz="6" w:space="7" w:color="E4E5E6"/>
          </w:divBdr>
        </w:div>
      </w:divsChild>
    </w:div>
    <w:div w:id="28855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81A597717E8C5448C20CE810CD3C905" ma:contentTypeVersion="0" ma:contentTypeDescription="Create a new document." ma:contentTypeScope="" ma:versionID="191a6e341f75577fe3cc49cedde108dc">
  <xsd:schema xmlns:xsd="http://www.w3.org/2001/XMLSchema" xmlns:xs="http://www.w3.org/2001/XMLSchema" xmlns:p="http://schemas.microsoft.com/office/2006/metadata/properties" targetNamespace="http://schemas.microsoft.com/office/2006/metadata/properties" ma:root="true" ma:fieldsID="35c023209ca6fe2fad1cb3a4029c506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3AA10-35C8-4953-A4FB-58948283BA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BE3AFE-573A-46A4-923E-2C3C8B3969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61E53F9-4507-44DC-92C5-07496B1D3ED1}">
  <ds:schemaRefs>
    <ds:schemaRef ds:uri="http://schemas.microsoft.com/sharepoint/v3/contenttype/forms"/>
  </ds:schemaRefs>
</ds:datastoreItem>
</file>

<file path=customXml/itemProps4.xml><?xml version="1.0" encoding="utf-8"?>
<ds:datastoreItem xmlns:ds="http://schemas.openxmlformats.org/officeDocument/2006/customXml" ds:itemID="{0F553715-F24A-4435-AB64-175A757AE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17095</TotalTime>
  <Pages>26</Pages>
  <Words>4902</Words>
  <Characters>27942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Ali  Syed</dc:creator>
  <cp:keywords/>
  <dc:description/>
  <cp:lastModifiedBy>Nagendra Chary Cholleti</cp:lastModifiedBy>
  <cp:revision>203</cp:revision>
  <cp:lastPrinted>2014-05-23T15:24:00Z</cp:lastPrinted>
  <dcterms:created xsi:type="dcterms:W3CDTF">2014-04-28T12:39:00Z</dcterms:created>
  <dcterms:modified xsi:type="dcterms:W3CDTF">2015-06-13T13:15:00Z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0x010100F81A597717E8C5448C20CE810CD3C905</vt:lpwstr>
  </property>
  <property fmtid="{D5CDD505-2E9C-101B-9397-08002B2CF9AE}" pid="3" name="IsMyDocuments">
    <vt:bool>true</vt:bool>
  </property>
</Properties>
</file>